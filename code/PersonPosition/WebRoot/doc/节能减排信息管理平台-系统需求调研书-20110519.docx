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Override PartName="/word/diagrams/colors1.xml" ContentType="application/vnd.openxmlformats-officedocument.drawingml.diagramColor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29D" w:rsidRDefault="006749E5" w:rsidP="00C66E23">
      <w:r>
        <w:rPr>
          <w:rFonts w:hint="eastAsia"/>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9525</wp:posOffset>
            </wp:positionV>
            <wp:extent cx="1524000" cy="485775"/>
            <wp:effectExtent l="19050" t="0" r="0" b="0"/>
            <wp:wrapSquare wrapText="bothSides"/>
            <wp:docPr id="213" name="图片 179" descr="chinateleco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9" descr="chinatelecom1"/>
                    <pic:cNvPicPr>
                      <a:picLocks noChangeAspect="1" noChangeArrowheads="1"/>
                    </pic:cNvPicPr>
                  </pic:nvPicPr>
                  <pic:blipFill>
                    <a:blip r:embed="rId8" cstate="print"/>
                    <a:srcRect/>
                    <a:stretch>
                      <a:fillRect/>
                    </a:stretch>
                  </pic:blipFill>
                  <pic:spPr bwMode="auto">
                    <a:xfrm>
                      <a:off x="0" y="0"/>
                      <a:ext cx="1524000" cy="485775"/>
                    </a:xfrm>
                    <a:prstGeom prst="rect">
                      <a:avLst/>
                    </a:prstGeom>
                    <a:noFill/>
                    <a:ln w="9525">
                      <a:noFill/>
                      <a:miter lim="800000"/>
                      <a:headEnd/>
                      <a:tailEnd/>
                    </a:ln>
                  </pic:spPr>
                </pic:pic>
              </a:graphicData>
            </a:graphic>
          </wp:anchor>
        </w:drawing>
      </w:r>
    </w:p>
    <w:p w:rsidR="0091629D" w:rsidRPr="00EF36A0" w:rsidRDefault="0091629D" w:rsidP="00C66E23"/>
    <w:p w:rsidR="0091629D" w:rsidRPr="00EF36A0" w:rsidRDefault="0091629D" w:rsidP="00C66E23"/>
    <w:p w:rsidR="0091629D" w:rsidRDefault="0091629D" w:rsidP="00C66E23">
      <w:pPr>
        <w:jc w:val="center"/>
        <w:rPr>
          <w:rFonts w:cs="Arial"/>
        </w:rPr>
      </w:pPr>
    </w:p>
    <w:p w:rsidR="0091629D" w:rsidRDefault="0091629D" w:rsidP="00C66E23">
      <w:pPr>
        <w:jc w:val="center"/>
        <w:rPr>
          <w:rFonts w:cs="Arial"/>
        </w:rPr>
      </w:pPr>
    </w:p>
    <w:p w:rsidR="0091629D" w:rsidRPr="00EF36A0" w:rsidRDefault="0091629D" w:rsidP="00C66E23">
      <w:pPr>
        <w:jc w:val="center"/>
        <w:rPr>
          <w:rFonts w:cs="Arial"/>
        </w:rPr>
      </w:pPr>
    </w:p>
    <w:p w:rsidR="0091629D" w:rsidRPr="00EF36A0" w:rsidRDefault="003A5863" w:rsidP="00C66E23">
      <w:pPr>
        <w:jc w:val="center"/>
        <w:rPr>
          <w:rFonts w:cs="Arial"/>
        </w:rPr>
      </w:pPr>
      <w:r>
        <w:rPr>
          <w:rFonts w:cs="Arial"/>
          <w:noProof/>
        </w:rPr>
        <w:pict>
          <v:line id="_x0000_s1201" style="position:absolute;left:0;text-align:left;z-index:251656192" from="6pt,6.7pt" to="411pt,6.7pt" o:allowincell="f" strokeweight="4.5pt">
            <v:stroke linestyle="thickThin"/>
          </v:line>
        </w:pict>
      </w:r>
    </w:p>
    <w:p w:rsidR="00FC34D6" w:rsidRPr="003E45D1" w:rsidRDefault="00FC34D6" w:rsidP="00C66E23">
      <w:pPr>
        <w:jc w:val="center"/>
        <w:rPr>
          <w:sz w:val="32"/>
        </w:rPr>
      </w:pPr>
      <w:bookmarkStart w:id="0" w:name="OLE_LINK4"/>
      <w:bookmarkStart w:id="1" w:name="OLE_LINK5"/>
      <w:bookmarkStart w:id="2" w:name="_Toc260043304"/>
      <w:bookmarkStart w:id="3" w:name="_Toc266103807"/>
      <w:bookmarkStart w:id="4" w:name="_Toc280642613"/>
      <w:bookmarkStart w:id="5" w:name="_Toc281837909"/>
      <w:r w:rsidRPr="003E45D1">
        <w:rPr>
          <w:rFonts w:hint="eastAsia"/>
          <w:sz w:val="32"/>
        </w:rPr>
        <w:t>节能减排</w:t>
      </w:r>
      <w:r w:rsidR="00246E40" w:rsidRPr="003E45D1">
        <w:rPr>
          <w:rFonts w:hint="eastAsia"/>
          <w:sz w:val="32"/>
        </w:rPr>
        <w:t>信</w:t>
      </w:r>
      <w:bookmarkEnd w:id="0"/>
      <w:bookmarkEnd w:id="1"/>
      <w:r w:rsidR="00246E40" w:rsidRPr="003E45D1">
        <w:rPr>
          <w:rFonts w:hint="eastAsia"/>
          <w:sz w:val="32"/>
        </w:rPr>
        <w:t>息管理</w:t>
      </w:r>
      <w:commentRangeStart w:id="6"/>
      <w:r w:rsidR="00246E40" w:rsidRPr="003E45D1">
        <w:rPr>
          <w:rFonts w:hint="eastAsia"/>
          <w:sz w:val="32"/>
        </w:rPr>
        <w:t>平台</w:t>
      </w:r>
      <w:commentRangeEnd w:id="6"/>
      <w:r w:rsidR="00A27987" w:rsidRPr="003E45D1">
        <w:rPr>
          <w:sz w:val="32"/>
        </w:rPr>
        <w:commentReference w:id="6"/>
      </w:r>
    </w:p>
    <w:p w:rsidR="00ED3660" w:rsidRPr="003E45D1" w:rsidRDefault="00CF1F8F" w:rsidP="00C66E23">
      <w:pPr>
        <w:jc w:val="center"/>
        <w:rPr>
          <w:sz w:val="32"/>
        </w:rPr>
      </w:pPr>
      <w:r w:rsidRPr="003E45D1">
        <w:rPr>
          <w:rFonts w:hint="eastAsia"/>
          <w:sz w:val="32"/>
        </w:rPr>
        <w:t>系统需求规范书</w:t>
      </w:r>
      <w:bookmarkEnd w:id="2"/>
      <w:bookmarkEnd w:id="3"/>
      <w:bookmarkEnd w:id="4"/>
      <w:bookmarkEnd w:id="5"/>
    </w:p>
    <w:p w:rsidR="00ED3660" w:rsidRPr="00757C38" w:rsidRDefault="00757C38" w:rsidP="00C66E23">
      <w:pPr>
        <w:jc w:val="center"/>
        <w:rPr>
          <w:rStyle w:val="apple-style-span"/>
          <w:rFonts w:ascii="Arial" w:hAnsi="Arial" w:cs="Arial"/>
          <w:b/>
          <w:bCs/>
          <w:color w:val="000000"/>
          <w:sz w:val="19"/>
          <w:szCs w:val="19"/>
        </w:rPr>
      </w:pPr>
      <w:r>
        <w:rPr>
          <w:rStyle w:val="apple-style-span"/>
          <w:rFonts w:ascii="Arial" w:hAnsi="Arial" w:cs="Arial"/>
          <w:b/>
          <w:bCs/>
          <w:color w:val="000000"/>
          <w:sz w:val="19"/>
          <w:szCs w:val="19"/>
        </w:rPr>
        <w:t xml:space="preserve">Energy-saving </w:t>
      </w:r>
      <w:r w:rsidR="00CD5810">
        <w:rPr>
          <w:rStyle w:val="apple-style-span"/>
          <w:rFonts w:ascii="Arial" w:hAnsi="Arial" w:cs="Arial" w:hint="eastAsia"/>
          <w:b/>
          <w:bCs/>
          <w:color w:val="000000"/>
          <w:sz w:val="19"/>
          <w:szCs w:val="19"/>
        </w:rPr>
        <w:t xml:space="preserve">and </w:t>
      </w:r>
      <w:r>
        <w:rPr>
          <w:rStyle w:val="apple-style-span"/>
          <w:rFonts w:ascii="Arial" w:hAnsi="Arial" w:cs="Arial"/>
          <w:b/>
          <w:bCs/>
          <w:color w:val="000000"/>
          <w:sz w:val="19"/>
          <w:szCs w:val="19"/>
        </w:rPr>
        <w:t>emission reduction</w:t>
      </w:r>
      <w:r>
        <w:rPr>
          <w:rStyle w:val="apple-style-span"/>
          <w:rFonts w:ascii="Arial" w:hAnsi="Arial" w:cs="Arial" w:hint="eastAsia"/>
          <w:b/>
          <w:bCs/>
          <w:color w:val="000000"/>
          <w:sz w:val="19"/>
          <w:szCs w:val="19"/>
        </w:rPr>
        <w:t xml:space="preserve"> </w:t>
      </w:r>
      <w:r w:rsidR="00ED3660" w:rsidRPr="00757C38">
        <w:rPr>
          <w:rStyle w:val="apple-style-span"/>
          <w:rFonts w:ascii="Arial" w:hAnsi="Arial" w:cs="Arial" w:hint="eastAsia"/>
          <w:b/>
          <w:bCs/>
          <w:color w:val="000000"/>
          <w:sz w:val="19"/>
          <w:szCs w:val="19"/>
        </w:rPr>
        <w:t>Information Management Platform</w:t>
      </w:r>
      <w:r w:rsidR="00ED3660" w:rsidRPr="00757C38">
        <w:rPr>
          <w:rStyle w:val="apple-style-span"/>
          <w:rFonts w:ascii="Arial" w:hAnsi="Arial" w:cs="Arial" w:hint="eastAsia"/>
          <w:b/>
          <w:bCs/>
          <w:color w:val="000000"/>
          <w:sz w:val="19"/>
          <w:szCs w:val="19"/>
        </w:rPr>
        <w:t>（</w:t>
      </w:r>
      <w:r w:rsidR="00ED3660" w:rsidRPr="00757C38">
        <w:rPr>
          <w:rStyle w:val="apple-style-span"/>
          <w:rFonts w:ascii="Arial" w:hAnsi="Arial" w:cs="Arial" w:hint="eastAsia"/>
          <w:b/>
          <w:bCs/>
          <w:color w:val="000000"/>
          <w:sz w:val="19"/>
          <w:szCs w:val="19"/>
        </w:rPr>
        <w:t>ES</w:t>
      </w:r>
      <w:r>
        <w:rPr>
          <w:rStyle w:val="apple-style-span"/>
          <w:rFonts w:ascii="Arial" w:hAnsi="Arial" w:cs="Arial" w:hint="eastAsia"/>
          <w:b/>
          <w:bCs/>
          <w:color w:val="000000"/>
          <w:sz w:val="19"/>
          <w:szCs w:val="19"/>
        </w:rPr>
        <w:t>ER</w:t>
      </w:r>
      <w:r w:rsidR="00ED3660" w:rsidRPr="00757C38">
        <w:rPr>
          <w:rStyle w:val="apple-style-span"/>
          <w:rFonts w:ascii="Arial" w:hAnsi="Arial" w:cs="Arial" w:hint="eastAsia"/>
          <w:b/>
          <w:bCs/>
          <w:color w:val="000000"/>
          <w:sz w:val="19"/>
          <w:szCs w:val="19"/>
        </w:rPr>
        <w:t>IMP</w:t>
      </w:r>
      <w:r w:rsidR="00ED3660" w:rsidRPr="00757C38">
        <w:rPr>
          <w:rStyle w:val="apple-style-span"/>
          <w:rFonts w:ascii="Arial" w:hAnsi="Arial" w:cs="Arial" w:hint="eastAsia"/>
          <w:b/>
          <w:bCs/>
          <w:color w:val="000000"/>
          <w:sz w:val="19"/>
          <w:szCs w:val="19"/>
        </w:rPr>
        <w:t>）</w:t>
      </w:r>
    </w:p>
    <w:p w:rsidR="0091629D" w:rsidRPr="00EF36A0" w:rsidRDefault="003A5863" w:rsidP="00C66E23">
      <w:pPr>
        <w:jc w:val="center"/>
        <w:rPr>
          <w:rFonts w:cs="Arial"/>
          <w:sz w:val="28"/>
        </w:rPr>
      </w:pPr>
      <w:r w:rsidRPr="003A5863">
        <w:rPr>
          <w:rFonts w:cs="Arial"/>
          <w:noProof/>
        </w:rPr>
        <w:pict>
          <v:line id="_x0000_s1200" style="position:absolute;left:0;text-align:left;z-index:251655168" from="6pt,13.7pt" to="409.7pt,13.7pt" o:allowincell="f" strokeweight="4.5pt">
            <v:stroke linestyle="thinThick"/>
          </v:line>
        </w:pict>
      </w:r>
    </w:p>
    <w:p w:rsidR="0091629D" w:rsidRPr="00EF36A0" w:rsidRDefault="0091629D" w:rsidP="00C66E23">
      <w:pPr>
        <w:jc w:val="center"/>
        <w:rPr>
          <w:rFonts w:cs="Arial"/>
          <w:sz w:val="28"/>
        </w:rPr>
      </w:pPr>
    </w:p>
    <w:p w:rsidR="0091629D" w:rsidRPr="00EF36A0" w:rsidRDefault="0091629D" w:rsidP="00C66E23">
      <w:pPr>
        <w:ind w:left="235" w:firstLine="2738"/>
        <w:jc w:val="center"/>
        <w:rPr>
          <w:rFonts w:cs="Arial"/>
          <w:spacing w:val="40"/>
          <w:sz w:val="28"/>
        </w:rPr>
      </w:pPr>
    </w:p>
    <w:p w:rsidR="0091629D" w:rsidRPr="003E45D1" w:rsidRDefault="0091629D" w:rsidP="00C66E23">
      <w:pPr>
        <w:jc w:val="center"/>
        <w:rPr>
          <w:sz w:val="28"/>
        </w:rPr>
      </w:pPr>
      <w:bookmarkStart w:id="7" w:name="_Toc184611421"/>
      <w:bookmarkStart w:id="8" w:name="_Toc193173766"/>
      <w:bookmarkStart w:id="9" w:name="_Toc194837738"/>
      <w:bookmarkStart w:id="10" w:name="_Toc260043305"/>
      <w:bookmarkStart w:id="11" w:name="_Toc266103808"/>
      <w:bookmarkStart w:id="12" w:name="_Toc280642614"/>
      <w:bookmarkStart w:id="13" w:name="_Toc281837910"/>
      <w:r w:rsidRPr="003E45D1">
        <w:rPr>
          <w:rFonts w:hint="eastAsia"/>
          <w:sz w:val="28"/>
        </w:rPr>
        <w:t>（版本：</w:t>
      </w:r>
      <w:r w:rsidR="00133CB3" w:rsidRPr="003E45D1">
        <w:rPr>
          <w:rFonts w:hint="eastAsia"/>
          <w:sz w:val="28"/>
        </w:rPr>
        <w:t>1</w:t>
      </w:r>
      <w:r w:rsidRPr="003E45D1">
        <w:rPr>
          <w:rFonts w:hint="eastAsia"/>
          <w:sz w:val="28"/>
        </w:rPr>
        <w:t>.</w:t>
      </w:r>
      <w:r w:rsidR="00133CB3" w:rsidRPr="003E45D1">
        <w:rPr>
          <w:rFonts w:hint="eastAsia"/>
          <w:sz w:val="28"/>
        </w:rPr>
        <w:t>0</w:t>
      </w:r>
      <w:r w:rsidRPr="003E45D1">
        <w:rPr>
          <w:rFonts w:hint="eastAsia"/>
          <w:sz w:val="28"/>
        </w:rPr>
        <w:t>）</w:t>
      </w:r>
      <w:bookmarkEnd w:id="7"/>
      <w:bookmarkEnd w:id="8"/>
      <w:bookmarkEnd w:id="9"/>
      <w:bookmarkEnd w:id="10"/>
      <w:bookmarkEnd w:id="11"/>
      <w:bookmarkEnd w:id="12"/>
      <w:bookmarkEnd w:id="13"/>
    </w:p>
    <w:p w:rsidR="0091629D" w:rsidRPr="003E45D1" w:rsidRDefault="0091629D" w:rsidP="00C66E23">
      <w:pPr>
        <w:jc w:val="center"/>
        <w:rPr>
          <w:sz w:val="28"/>
        </w:rPr>
      </w:pPr>
      <w:bookmarkStart w:id="14" w:name="_Toc184611422"/>
      <w:bookmarkStart w:id="15" w:name="_Toc193173767"/>
      <w:bookmarkStart w:id="16" w:name="_Toc194837739"/>
      <w:bookmarkStart w:id="17" w:name="_Toc260043306"/>
      <w:bookmarkStart w:id="18" w:name="_Toc266103809"/>
      <w:bookmarkStart w:id="19" w:name="_Toc280642615"/>
      <w:bookmarkStart w:id="20" w:name="_Toc281837911"/>
      <w:r w:rsidRPr="003E45D1">
        <w:rPr>
          <w:rFonts w:hint="eastAsia"/>
          <w:sz w:val="28"/>
        </w:rPr>
        <w:t>（密级：保密）</w:t>
      </w:r>
      <w:bookmarkEnd w:id="14"/>
      <w:bookmarkEnd w:id="15"/>
      <w:bookmarkEnd w:id="16"/>
      <w:bookmarkEnd w:id="17"/>
      <w:bookmarkEnd w:id="18"/>
      <w:bookmarkEnd w:id="19"/>
      <w:bookmarkEnd w:id="20"/>
    </w:p>
    <w:p w:rsidR="0091629D" w:rsidRPr="00E85638" w:rsidRDefault="0091629D" w:rsidP="00C66E23">
      <w:pPr>
        <w:jc w:val="center"/>
        <w:rPr>
          <w:b/>
          <w:sz w:val="44"/>
          <w:szCs w:val="44"/>
          <w:lang w:val="en-GB"/>
        </w:rPr>
      </w:pPr>
    </w:p>
    <w:p w:rsidR="0091629D" w:rsidRPr="00A47722" w:rsidRDefault="0091629D" w:rsidP="00C66E23">
      <w:pPr>
        <w:jc w:val="center"/>
        <w:rPr>
          <w:lang w:val="en-GB"/>
        </w:rPr>
      </w:pPr>
    </w:p>
    <w:p w:rsidR="0091629D" w:rsidRPr="001232EA" w:rsidRDefault="0091629D" w:rsidP="00C66E23">
      <w:pPr>
        <w:jc w:val="center"/>
      </w:pPr>
    </w:p>
    <w:p w:rsidR="0091629D" w:rsidRPr="001232EA" w:rsidRDefault="0091629D" w:rsidP="00C66E23">
      <w:pPr>
        <w:jc w:val="center"/>
      </w:pPr>
    </w:p>
    <w:p w:rsidR="0091629D" w:rsidRDefault="0091629D" w:rsidP="00C66E23">
      <w:pPr>
        <w:jc w:val="center"/>
      </w:pPr>
    </w:p>
    <w:p w:rsidR="0091629D" w:rsidRDefault="0091629D" w:rsidP="00C66E23">
      <w:pPr>
        <w:jc w:val="center"/>
      </w:pPr>
    </w:p>
    <w:p w:rsidR="0091629D" w:rsidRDefault="0091629D" w:rsidP="00C66E23">
      <w:pPr>
        <w:jc w:val="center"/>
      </w:pPr>
    </w:p>
    <w:p w:rsidR="0091629D" w:rsidRDefault="0091629D" w:rsidP="00C66E23">
      <w:pPr>
        <w:jc w:val="center"/>
      </w:pPr>
    </w:p>
    <w:p w:rsidR="0091629D" w:rsidRDefault="0091629D" w:rsidP="00C66E23">
      <w:pPr>
        <w:jc w:val="center"/>
      </w:pPr>
    </w:p>
    <w:p w:rsidR="0091629D" w:rsidRDefault="0091629D" w:rsidP="00C66E23">
      <w:pPr>
        <w:jc w:val="center"/>
      </w:pPr>
    </w:p>
    <w:p w:rsidR="0091629D" w:rsidRDefault="0091629D" w:rsidP="00C66E23">
      <w:pPr>
        <w:jc w:val="center"/>
      </w:pPr>
    </w:p>
    <w:p w:rsidR="0091629D" w:rsidRDefault="0091629D" w:rsidP="00C66E23">
      <w:pPr>
        <w:jc w:val="center"/>
      </w:pPr>
    </w:p>
    <w:p w:rsidR="0091629D" w:rsidRDefault="0091629D" w:rsidP="00C66E23">
      <w:pPr>
        <w:jc w:val="center"/>
      </w:pPr>
    </w:p>
    <w:p w:rsidR="0091629D" w:rsidRPr="00CF1F8F" w:rsidRDefault="00CF1F8F" w:rsidP="00C66E23">
      <w:pPr>
        <w:jc w:val="center"/>
        <w:rPr>
          <w:rFonts w:ascii="宋体" w:hAnsi="宋体"/>
          <w:b/>
          <w:spacing w:val="60"/>
          <w:sz w:val="30"/>
          <w:szCs w:val="30"/>
        </w:rPr>
      </w:pPr>
      <w:r w:rsidRPr="00CF1F8F">
        <w:rPr>
          <w:rFonts w:ascii="宋体" w:hAnsi="宋体" w:hint="eastAsia"/>
          <w:b/>
          <w:spacing w:val="60"/>
          <w:sz w:val="30"/>
          <w:szCs w:val="30"/>
        </w:rPr>
        <w:t>中国电信股份有限公司广州研究院</w:t>
      </w:r>
    </w:p>
    <w:p w:rsidR="00CF1F8F" w:rsidRPr="00E85638" w:rsidRDefault="00FC34D6" w:rsidP="00C66E23">
      <w:pPr>
        <w:jc w:val="center"/>
        <w:rPr>
          <w:rFonts w:ascii="宋体" w:hAnsi="宋体"/>
          <w:b/>
          <w:spacing w:val="60"/>
          <w:sz w:val="30"/>
          <w:szCs w:val="30"/>
        </w:rPr>
      </w:pPr>
      <w:bookmarkStart w:id="21" w:name="_Toc141503146"/>
      <w:r>
        <w:rPr>
          <w:rFonts w:ascii="宋体" w:hAnsi="宋体" w:hint="eastAsia"/>
          <w:b/>
          <w:spacing w:val="60"/>
          <w:sz w:val="30"/>
          <w:szCs w:val="30"/>
        </w:rPr>
        <w:t>2011</w:t>
      </w:r>
      <w:r w:rsidR="00CF1F8F" w:rsidRPr="00E85638">
        <w:rPr>
          <w:rFonts w:ascii="宋体" w:hAnsi="宋体"/>
          <w:b/>
          <w:spacing w:val="60"/>
          <w:sz w:val="30"/>
          <w:szCs w:val="30"/>
        </w:rPr>
        <w:t>年</w:t>
      </w:r>
      <w:r w:rsidR="00CF1F8F">
        <w:rPr>
          <w:rFonts w:ascii="宋体" w:hAnsi="宋体" w:hint="eastAsia"/>
          <w:b/>
          <w:spacing w:val="60"/>
          <w:sz w:val="30"/>
          <w:szCs w:val="30"/>
        </w:rPr>
        <w:t xml:space="preserve"> </w:t>
      </w:r>
      <w:r>
        <w:rPr>
          <w:rFonts w:ascii="宋体" w:hAnsi="宋体" w:hint="eastAsia"/>
          <w:b/>
          <w:spacing w:val="60"/>
          <w:sz w:val="30"/>
          <w:szCs w:val="30"/>
        </w:rPr>
        <w:t>4</w:t>
      </w:r>
      <w:r w:rsidR="00CF1F8F" w:rsidRPr="00E85638">
        <w:rPr>
          <w:rFonts w:ascii="宋体" w:hAnsi="宋体" w:hint="eastAsia"/>
          <w:b/>
          <w:spacing w:val="60"/>
          <w:sz w:val="30"/>
          <w:szCs w:val="30"/>
        </w:rPr>
        <w:t xml:space="preserve"> </w:t>
      </w:r>
      <w:r w:rsidR="00CF1F8F" w:rsidRPr="00E85638">
        <w:rPr>
          <w:rFonts w:ascii="宋体" w:hAnsi="宋体"/>
          <w:b/>
          <w:spacing w:val="60"/>
          <w:sz w:val="30"/>
          <w:szCs w:val="30"/>
        </w:rPr>
        <w:t>月</w:t>
      </w:r>
      <w:bookmarkEnd w:id="21"/>
    </w:p>
    <w:p w:rsidR="00CF1F8F" w:rsidRDefault="00CF1F8F" w:rsidP="00C66E23"/>
    <w:p w:rsidR="00CB3B29" w:rsidRDefault="00CB3B29" w:rsidP="00C66E23"/>
    <w:p w:rsidR="00CB3B29" w:rsidRDefault="00CB3B29" w:rsidP="00C66E23"/>
    <w:p w:rsidR="00CB3B29" w:rsidRDefault="00CB3B29" w:rsidP="00C66E23"/>
    <w:p w:rsidR="00CB3B29" w:rsidRDefault="00CB3B29" w:rsidP="00C66E23"/>
    <w:p w:rsidR="00CB3B29" w:rsidRPr="001232EA" w:rsidRDefault="00CB3B29" w:rsidP="00C66E23">
      <w:pPr>
        <w:jc w:val="center"/>
      </w:pPr>
    </w:p>
    <w:p w:rsidR="00CB3B29" w:rsidRPr="001232EA" w:rsidRDefault="00CB3B29" w:rsidP="00C66E23">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20"/>
        <w:gridCol w:w="1320"/>
        <w:gridCol w:w="4582"/>
      </w:tblGrid>
      <w:tr w:rsidR="00CB3B29" w:rsidTr="00246E40">
        <w:trPr>
          <w:cantSplit/>
          <w:trHeight w:val="319"/>
        </w:trPr>
        <w:tc>
          <w:tcPr>
            <w:tcW w:w="2684" w:type="dxa"/>
            <w:vMerge w:val="restart"/>
          </w:tcPr>
          <w:p w:rsidR="00CB3B29" w:rsidRDefault="00CB3B29" w:rsidP="00C66E23">
            <w:pPr>
              <w:rPr>
                <w:rFonts w:ascii="宋体" w:hAnsi="宋体"/>
              </w:rPr>
            </w:pPr>
            <w:r>
              <w:rPr>
                <w:rFonts w:ascii="宋体" w:hAnsi="宋体" w:hint="eastAsia"/>
              </w:rPr>
              <w:t>文件状态：</w:t>
            </w:r>
          </w:p>
          <w:p w:rsidR="00CB3B29" w:rsidRDefault="00CB3B29" w:rsidP="00C66E23">
            <w:pPr>
              <w:ind w:firstLineChars="100" w:firstLine="210"/>
              <w:rPr>
                <w:rFonts w:ascii="宋体" w:hAnsi="宋体"/>
              </w:rPr>
            </w:pPr>
            <w:r>
              <w:rPr>
                <w:rFonts w:ascii="宋体" w:hAnsi="宋体" w:hint="eastAsia"/>
              </w:rPr>
              <w:t>[   ] 草稿</w:t>
            </w:r>
          </w:p>
          <w:p w:rsidR="00CB3B29" w:rsidRDefault="00CB3B29" w:rsidP="00C66E23">
            <w:pPr>
              <w:ind w:firstLineChars="100" w:firstLine="210"/>
              <w:rPr>
                <w:rFonts w:ascii="宋体" w:hAnsi="宋体"/>
              </w:rPr>
            </w:pPr>
            <w:r>
              <w:rPr>
                <w:rFonts w:ascii="宋体" w:hAnsi="宋体" w:hint="eastAsia"/>
              </w:rPr>
              <w:t>[   ] 正式发布</w:t>
            </w:r>
          </w:p>
          <w:p w:rsidR="00CB3B29" w:rsidRDefault="00CB3B29" w:rsidP="00C66E23">
            <w:pPr>
              <w:ind w:firstLineChars="100" w:firstLine="210"/>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rsidR="00CB3B29" w:rsidRDefault="00CB3B29" w:rsidP="00C66E23">
            <w:r>
              <w:rPr>
                <w:rFonts w:hint="eastAsia"/>
              </w:rPr>
              <w:t>文件标识：</w:t>
            </w:r>
          </w:p>
        </w:tc>
        <w:tc>
          <w:tcPr>
            <w:tcW w:w="4692" w:type="dxa"/>
          </w:tcPr>
          <w:p w:rsidR="00CB3B29" w:rsidRDefault="00CB3B29" w:rsidP="00C66E23">
            <w:r>
              <w:rPr>
                <w:rFonts w:hint="eastAsia"/>
              </w:rPr>
              <w:t>INFO-</w:t>
            </w:r>
            <w:r w:rsidR="00FA7CFF">
              <w:rPr>
                <w:rFonts w:hint="eastAsia"/>
              </w:rPr>
              <w:t>ESIMP</w:t>
            </w:r>
          </w:p>
        </w:tc>
      </w:tr>
      <w:tr w:rsidR="00CB3B29" w:rsidTr="00246E40">
        <w:trPr>
          <w:cantSplit/>
          <w:trHeight w:val="319"/>
        </w:trPr>
        <w:tc>
          <w:tcPr>
            <w:tcW w:w="2684" w:type="dxa"/>
            <w:vMerge/>
          </w:tcPr>
          <w:p w:rsidR="00CB3B29" w:rsidRDefault="00CB3B29" w:rsidP="00C66E23">
            <w:pPr>
              <w:ind w:firstLineChars="200" w:firstLine="420"/>
            </w:pPr>
          </w:p>
        </w:tc>
        <w:tc>
          <w:tcPr>
            <w:tcW w:w="1344" w:type="dxa"/>
            <w:shd w:val="clear" w:color="auto" w:fill="D9D9D9"/>
          </w:tcPr>
          <w:p w:rsidR="00CB3B29" w:rsidRDefault="00CB3B29" w:rsidP="00C66E23">
            <w:r>
              <w:rPr>
                <w:rFonts w:hint="eastAsia"/>
              </w:rPr>
              <w:t>当前版本：</w:t>
            </w:r>
          </w:p>
        </w:tc>
        <w:tc>
          <w:tcPr>
            <w:tcW w:w="4692" w:type="dxa"/>
          </w:tcPr>
          <w:p w:rsidR="00CB3B29" w:rsidRDefault="00CB3B29" w:rsidP="00C66E23">
            <w:r>
              <w:rPr>
                <w:rFonts w:hint="eastAsia"/>
              </w:rPr>
              <w:t>1.0</w:t>
            </w:r>
          </w:p>
        </w:tc>
      </w:tr>
      <w:tr w:rsidR="00CB3B29" w:rsidTr="00246E40">
        <w:trPr>
          <w:cantSplit/>
        </w:trPr>
        <w:tc>
          <w:tcPr>
            <w:tcW w:w="2684" w:type="dxa"/>
            <w:vMerge/>
          </w:tcPr>
          <w:p w:rsidR="00CB3B29" w:rsidRDefault="00CB3B29" w:rsidP="00C66E23">
            <w:pPr>
              <w:ind w:firstLineChars="200" w:firstLine="420"/>
            </w:pPr>
          </w:p>
        </w:tc>
        <w:tc>
          <w:tcPr>
            <w:tcW w:w="1344" w:type="dxa"/>
            <w:shd w:val="clear" w:color="auto" w:fill="D9D9D9"/>
          </w:tcPr>
          <w:p w:rsidR="00CB3B29" w:rsidRDefault="00CB3B29" w:rsidP="00C66E23">
            <w:r>
              <w:rPr>
                <w:rFonts w:hint="eastAsia"/>
              </w:rPr>
              <w:t>作</w:t>
            </w:r>
            <w:r>
              <w:rPr>
                <w:rFonts w:hint="eastAsia"/>
              </w:rPr>
              <w:t xml:space="preserve">    </w:t>
            </w:r>
            <w:r>
              <w:rPr>
                <w:rFonts w:hint="eastAsia"/>
              </w:rPr>
              <w:t>者：</w:t>
            </w:r>
          </w:p>
        </w:tc>
        <w:tc>
          <w:tcPr>
            <w:tcW w:w="4692" w:type="dxa"/>
          </w:tcPr>
          <w:p w:rsidR="00CB3B29" w:rsidRDefault="00CB3B29" w:rsidP="00C66E23">
            <w:r>
              <w:rPr>
                <w:rFonts w:hint="eastAsia"/>
              </w:rPr>
              <w:t>詹增荣</w:t>
            </w:r>
          </w:p>
        </w:tc>
      </w:tr>
      <w:tr w:rsidR="00CB3B29" w:rsidTr="00246E40">
        <w:trPr>
          <w:cantSplit/>
        </w:trPr>
        <w:tc>
          <w:tcPr>
            <w:tcW w:w="2684" w:type="dxa"/>
            <w:vMerge/>
          </w:tcPr>
          <w:p w:rsidR="00CB3B29" w:rsidRDefault="00CB3B29" w:rsidP="00C66E23">
            <w:pPr>
              <w:ind w:firstLineChars="200" w:firstLine="420"/>
            </w:pPr>
          </w:p>
        </w:tc>
        <w:tc>
          <w:tcPr>
            <w:tcW w:w="1344" w:type="dxa"/>
            <w:shd w:val="clear" w:color="auto" w:fill="D9D9D9"/>
          </w:tcPr>
          <w:p w:rsidR="00CB3B29" w:rsidRDefault="00CB3B29" w:rsidP="00C66E23">
            <w:r>
              <w:rPr>
                <w:rFonts w:hint="eastAsia"/>
              </w:rPr>
              <w:t>完成日期：</w:t>
            </w:r>
          </w:p>
        </w:tc>
        <w:tc>
          <w:tcPr>
            <w:tcW w:w="4692" w:type="dxa"/>
          </w:tcPr>
          <w:p w:rsidR="00CB3B29" w:rsidRDefault="00CB3B29" w:rsidP="00C66E23">
            <w:r>
              <w:rPr>
                <w:rFonts w:hint="eastAsia"/>
              </w:rPr>
              <w:t>2011-05-05</w:t>
            </w:r>
          </w:p>
        </w:tc>
      </w:tr>
    </w:tbl>
    <w:p w:rsidR="00CB3B29" w:rsidRPr="001232EA" w:rsidRDefault="00CB3B29" w:rsidP="00C66E23">
      <w:pPr>
        <w:jc w:val="center"/>
      </w:pPr>
    </w:p>
    <w:p w:rsidR="00CB3B29" w:rsidRDefault="00CB3B29" w:rsidP="00C66E23">
      <w:pPr>
        <w:jc w:val="center"/>
      </w:pPr>
    </w:p>
    <w:p w:rsidR="00CB3B29" w:rsidRDefault="00CB3B29" w:rsidP="00C66E23">
      <w:pPr>
        <w:jc w:val="center"/>
      </w:pPr>
    </w:p>
    <w:p w:rsidR="00CB3B29" w:rsidRDefault="00CB3B29" w:rsidP="00C66E23">
      <w:pPr>
        <w:jc w:val="center"/>
      </w:pPr>
      <w:r>
        <w:rPr>
          <w:rFonts w:hint="eastAsia"/>
        </w:rPr>
        <w:t>历史修改记录</w:t>
      </w:r>
    </w:p>
    <w:p w:rsidR="00CB3B29" w:rsidRDefault="00CB3B29" w:rsidP="00C66E23">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6"/>
        <w:gridCol w:w="4682"/>
        <w:gridCol w:w="1443"/>
        <w:gridCol w:w="1701"/>
      </w:tblGrid>
      <w:tr w:rsidR="00CB3B29" w:rsidTr="00246E40">
        <w:tc>
          <w:tcPr>
            <w:tcW w:w="646" w:type="dxa"/>
          </w:tcPr>
          <w:p w:rsidR="00CB3B29" w:rsidRDefault="00CB3B29" w:rsidP="00C66E23">
            <w:pPr>
              <w:jc w:val="center"/>
              <w:rPr>
                <w:rFonts w:cs="Arial"/>
              </w:rPr>
            </w:pPr>
            <w:r>
              <w:rPr>
                <w:rFonts w:cs="Arial" w:hint="eastAsia"/>
              </w:rPr>
              <w:t>序号</w:t>
            </w:r>
          </w:p>
        </w:tc>
        <w:tc>
          <w:tcPr>
            <w:tcW w:w="4682" w:type="dxa"/>
          </w:tcPr>
          <w:p w:rsidR="00CB3B29" w:rsidRDefault="00CB3B29" w:rsidP="00C66E23">
            <w:pPr>
              <w:ind w:firstLineChars="229" w:firstLine="481"/>
              <w:jc w:val="center"/>
              <w:rPr>
                <w:rFonts w:cs="Arial"/>
              </w:rPr>
            </w:pPr>
            <w:r>
              <w:rPr>
                <w:rFonts w:cs="Arial" w:hint="eastAsia"/>
              </w:rPr>
              <w:t>说明</w:t>
            </w:r>
          </w:p>
        </w:tc>
        <w:tc>
          <w:tcPr>
            <w:tcW w:w="1443" w:type="dxa"/>
          </w:tcPr>
          <w:p w:rsidR="00CB3B29" w:rsidRDefault="00CB3B29" w:rsidP="00C66E23">
            <w:pPr>
              <w:jc w:val="center"/>
              <w:rPr>
                <w:rFonts w:cs="Arial"/>
              </w:rPr>
            </w:pPr>
            <w:r>
              <w:rPr>
                <w:rFonts w:cs="Arial" w:hint="eastAsia"/>
              </w:rPr>
              <w:t>更改人</w:t>
            </w:r>
          </w:p>
        </w:tc>
        <w:tc>
          <w:tcPr>
            <w:tcW w:w="1701" w:type="dxa"/>
          </w:tcPr>
          <w:p w:rsidR="00CB3B29" w:rsidRDefault="00CB3B29" w:rsidP="00C66E23">
            <w:pPr>
              <w:jc w:val="center"/>
              <w:rPr>
                <w:rFonts w:cs="Arial"/>
              </w:rPr>
            </w:pPr>
            <w:r>
              <w:rPr>
                <w:rFonts w:cs="Arial" w:hint="eastAsia"/>
              </w:rPr>
              <w:t>更改时间</w:t>
            </w:r>
          </w:p>
        </w:tc>
      </w:tr>
      <w:tr w:rsidR="00CB3B29" w:rsidTr="00246E40">
        <w:tc>
          <w:tcPr>
            <w:tcW w:w="646" w:type="dxa"/>
            <w:vAlign w:val="center"/>
          </w:tcPr>
          <w:p w:rsidR="00CB3B29" w:rsidRDefault="00CB3B29" w:rsidP="00C66E23">
            <w:pPr>
              <w:rPr>
                <w:rFonts w:cs="Arial"/>
                <w:b/>
              </w:rPr>
            </w:pPr>
            <w:r>
              <w:rPr>
                <w:rFonts w:cs="Arial" w:hint="eastAsia"/>
                <w:b/>
              </w:rPr>
              <w:t>1</w:t>
            </w:r>
          </w:p>
        </w:tc>
        <w:tc>
          <w:tcPr>
            <w:tcW w:w="4682" w:type="dxa"/>
          </w:tcPr>
          <w:p w:rsidR="00CB3B29" w:rsidRDefault="00CB3B29" w:rsidP="00C66E23">
            <w:pPr>
              <w:rPr>
                <w:rFonts w:cs="Arial"/>
                <w:bCs/>
              </w:rPr>
            </w:pPr>
            <w:r>
              <w:rPr>
                <w:rFonts w:cs="Arial" w:hint="eastAsia"/>
                <w:bCs/>
              </w:rPr>
              <w:t>功能补充与内容完善</w:t>
            </w:r>
          </w:p>
        </w:tc>
        <w:tc>
          <w:tcPr>
            <w:tcW w:w="1443" w:type="dxa"/>
          </w:tcPr>
          <w:p w:rsidR="00CB3B29" w:rsidRDefault="00CB3B29" w:rsidP="00C66E23">
            <w:pPr>
              <w:rPr>
                <w:rFonts w:cs="Arial"/>
                <w:bCs/>
              </w:rPr>
            </w:pPr>
            <w:r>
              <w:rPr>
                <w:rFonts w:cs="Arial" w:hint="eastAsia"/>
                <w:bCs/>
              </w:rPr>
              <w:t>曾青松</w:t>
            </w:r>
          </w:p>
        </w:tc>
        <w:tc>
          <w:tcPr>
            <w:tcW w:w="1701" w:type="dxa"/>
          </w:tcPr>
          <w:p w:rsidR="00CB3B29" w:rsidRDefault="00CB3B29" w:rsidP="00C66E23">
            <w:pPr>
              <w:rPr>
                <w:rFonts w:cs="Arial"/>
                <w:bCs/>
              </w:rPr>
            </w:pPr>
            <w:r>
              <w:rPr>
                <w:rFonts w:cs="Arial"/>
                <w:bCs/>
              </w:rPr>
              <w:t>2011-</w:t>
            </w:r>
            <w:ins w:id="22" w:author="曾青松" w:date="2011-05-24T16:21:00Z">
              <w:r w:rsidR="00F66167">
                <w:rPr>
                  <w:rFonts w:cs="Arial" w:hint="eastAsia"/>
                  <w:bCs/>
                </w:rPr>
                <w:t>0</w:t>
              </w:r>
            </w:ins>
            <w:r>
              <w:rPr>
                <w:rFonts w:cs="Arial"/>
                <w:bCs/>
              </w:rPr>
              <w:t>5-19</w:t>
            </w:r>
          </w:p>
        </w:tc>
      </w:tr>
      <w:tr w:rsidR="00B90961" w:rsidTr="00246E40">
        <w:tc>
          <w:tcPr>
            <w:tcW w:w="646" w:type="dxa"/>
            <w:vAlign w:val="center"/>
          </w:tcPr>
          <w:p w:rsidR="00B90961" w:rsidRDefault="00F66167" w:rsidP="00C66E23">
            <w:pPr>
              <w:rPr>
                <w:rFonts w:cs="Arial"/>
                <w:b/>
              </w:rPr>
            </w:pPr>
            <w:ins w:id="23" w:author="曾青松" w:date="2011-05-24T16:21:00Z">
              <w:r>
                <w:rPr>
                  <w:rFonts w:cs="Arial" w:hint="eastAsia"/>
                  <w:b/>
                </w:rPr>
                <w:t>2</w:t>
              </w:r>
            </w:ins>
          </w:p>
        </w:tc>
        <w:tc>
          <w:tcPr>
            <w:tcW w:w="4682" w:type="dxa"/>
          </w:tcPr>
          <w:p w:rsidR="00B90961" w:rsidRDefault="00F66167" w:rsidP="00C66E23">
            <w:pPr>
              <w:rPr>
                <w:rFonts w:cs="Arial"/>
                <w:bCs/>
              </w:rPr>
            </w:pPr>
            <w:ins w:id="24" w:author="曾青松" w:date="2011-05-24T16:21:00Z">
              <w:r>
                <w:rPr>
                  <w:rFonts w:cs="Arial" w:hint="eastAsia"/>
                  <w:bCs/>
                </w:rPr>
                <w:t>功能补充与内容完善</w:t>
              </w:r>
            </w:ins>
          </w:p>
        </w:tc>
        <w:tc>
          <w:tcPr>
            <w:tcW w:w="1443" w:type="dxa"/>
          </w:tcPr>
          <w:p w:rsidR="00B90961" w:rsidRDefault="00F66167" w:rsidP="00C66E23">
            <w:pPr>
              <w:rPr>
                <w:rFonts w:cs="Arial"/>
                <w:bCs/>
              </w:rPr>
            </w:pPr>
            <w:ins w:id="25" w:author="曾青松" w:date="2011-05-24T16:21:00Z">
              <w:r>
                <w:rPr>
                  <w:rFonts w:cs="Arial" w:hint="eastAsia"/>
                  <w:bCs/>
                </w:rPr>
                <w:t>曾青松</w:t>
              </w:r>
            </w:ins>
          </w:p>
        </w:tc>
        <w:tc>
          <w:tcPr>
            <w:tcW w:w="1701" w:type="dxa"/>
          </w:tcPr>
          <w:p w:rsidR="00B90961" w:rsidRDefault="00F66167" w:rsidP="00C66E23">
            <w:pPr>
              <w:rPr>
                <w:rFonts w:cs="Arial"/>
                <w:bCs/>
              </w:rPr>
            </w:pPr>
            <w:ins w:id="26" w:author="曾青松" w:date="2011-05-24T16:21:00Z">
              <w:r>
                <w:rPr>
                  <w:rFonts w:cs="Arial" w:hint="eastAsia"/>
                  <w:bCs/>
                </w:rPr>
                <w:t>2011-05-24</w:t>
              </w:r>
            </w:ins>
          </w:p>
        </w:tc>
      </w:tr>
      <w:tr w:rsidR="00B90961" w:rsidTr="00246E40">
        <w:tc>
          <w:tcPr>
            <w:tcW w:w="646" w:type="dxa"/>
            <w:vAlign w:val="center"/>
          </w:tcPr>
          <w:p w:rsidR="00B90961" w:rsidRDefault="00B90961" w:rsidP="00C66E23">
            <w:pPr>
              <w:rPr>
                <w:rFonts w:cs="Arial"/>
                <w:b/>
              </w:rPr>
            </w:pPr>
          </w:p>
        </w:tc>
        <w:tc>
          <w:tcPr>
            <w:tcW w:w="4682" w:type="dxa"/>
          </w:tcPr>
          <w:p w:rsidR="00B90961" w:rsidRDefault="00B90961" w:rsidP="00C66E23">
            <w:pPr>
              <w:rPr>
                <w:rFonts w:cs="Arial"/>
                <w:bCs/>
              </w:rPr>
            </w:pPr>
          </w:p>
        </w:tc>
        <w:tc>
          <w:tcPr>
            <w:tcW w:w="1443" w:type="dxa"/>
          </w:tcPr>
          <w:p w:rsidR="00B90961" w:rsidRDefault="00B90961" w:rsidP="00C66E23">
            <w:pPr>
              <w:rPr>
                <w:rFonts w:cs="Arial"/>
                <w:bCs/>
              </w:rPr>
            </w:pPr>
          </w:p>
        </w:tc>
        <w:tc>
          <w:tcPr>
            <w:tcW w:w="1701" w:type="dxa"/>
          </w:tcPr>
          <w:p w:rsidR="00B90961" w:rsidRDefault="00B90961" w:rsidP="00C66E23">
            <w:pPr>
              <w:rPr>
                <w:rFonts w:cs="Arial"/>
                <w:bCs/>
              </w:rPr>
            </w:pPr>
          </w:p>
        </w:tc>
      </w:tr>
      <w:tr w:rsidR="00B90961" w:rsidTr="00246E40">
        <w:tc>
          <w:tcPr>
            <w:tcW w:w="646" w:type="dxa"/>
            <w:vAlign w:val="center"/>
          </w:tcPr>
          <w:p w:rsidR="00B90961" w:rsidRDefault="00B90961" w:rsidP="00C66E23">
            <w:pPr>
              <w:rPr>
                <w:rFonts w:cs="Arial"/>
                <w:b/>
              </w:rPr>
            </w:pPr>
          </w:p>
        </w:tc>
        <w:tc>
          <w:tcPr>
            <w:tcW w:w="4682" w:type="dxa"/>
          </w:tcPr>
          <w:p w:rsidR="00B90961" w:rsidRDefault="00B90961" w:rsidP="00C66E23">
            <w:pPr>
              <w:rPr>
                <w:rFonts w:cs="Arial"/>
                <w:bCs/>
              </w:rPr>
            </w:pPr>
          </w:p>
        </w:tc>
        <w:tc>
          <w:tcPr>
            <w:tcW w:w="1443" w:type="dxa"/>
          </w:tcPr>
          <w:p w:rsidR="00B90961" w:rsidRDefault="00B90961" w:rsidP="00C66E23">
            <w:pPr>
              <w:rPr>
                <w:rFonts w:cs="Arial"/>
                <w:bCs/>
              </w:rPr>
            </w:pPr>
          </w:p>
        </w:tc>
        <w:tc>
          <w:tcPr>
            <w:tcW w:w="1701" w:type="dxa"/>
          </w:tcPr>
          <w:p w:rsidR="00B90961" w:rsidRDefault="00B90961" w:rsidP="00C66E23">
            <w:pPr>
              <w:rPr>
                <w:rFonts w:cs="Arial"/>
                <w:bCs/>
              </w:rPr>
            </w:pPr>
          </w:p>
        </w:tc>
      </w:tr>
    </w:tbl>
    <w:p w:rsidR="00CB3B29" w:rsidRDefault="00CB3B29" w:rsidP="00C66E23">
      <w:pPr>
        <w:sectPr w:rsidR="00CB3B29" w:rsidSect="00050C1F">
          <w:headerReference w:type="default" r:id="rId10"/>
          <w:footerReference w:type="even" r:id="rId11"/>
          <w:pgSz w:w="11906" w:h="16838"/>
          <w:pgMar w:top="1440" w:right="1800" w:bottom="1440" w:left="1800" w:header="851" w:footer="992" w:gutter="0"/>
          <w:cols w:space="425"/>
          <w:docGrid w:type="lines" w:linePitch="312"/>
        </w:sectPr>
      </w:pPr>
    </w:p>
    <w:p w:rsidR="00133CB3" w:rsidRDefault="00133CB3" w:rsidP="00C66E23">
      <w:pPr>
        <w:pStyle w:val="10"/>
        <w:tabs>
          <w:tab w:val="right" w:leader="dot" w:pos="8296"/>
        </w:tabs>
        <w:rPr>
          <w:sz w:val="22"/>
        </w:rPr>
      </w:pPr>
    </w:p>
    <w:p w:rsidR="00C30887" w:rsidRDefault="00133CB3" w:rsidP="00C66E23">
      <w:pPr>
        <w:jc w:val="center"/>
        <w:rPr>
          <w:b/>
          <w:noProof/>
          <w:sz w:val="40"/>
        </w:rPr>
      </w:pPr>
      <w:r w:rsidRPr="005F5809">
        <w:rPr>
          <w:rFonts w:hint="eastAsia"/>
          <w:b/>
          <w:noProof/>
          <w:sz w:val="40"/>
        </w:rPr>
        <w:t>目</w:t>
      </w:r>
      <w:r w:rsidRPr="005F5809">
        <w:rPr>
          <w:rFonts w:hint="eastAsia"/>
          <w:b/>
          <w:noProof/>
          <w:sz w:val="40"/>
        </w:rPr>
        <w:t xml:space="preserve">  </w:t>
      </w:r>
      <w:r w:rsidRPr="005F5809">
        <w:rPr>
          <w:rFonts w:hint="eastAsia"/>
          <w:b/>
          <w:noProof/>
          <w:sz w:val="40"/>
        </w:rPr>
        <w:t>录</w:t>
      </w:r>
    </w:p>
    <w:p w:rsidR="008D5B73" w:rsidRDefault="003A5863">
      <w:pPr>
        <w:pStyle w:val="10"/>
        <w:tabs>
          <w:tab w:val="left" w:pos="420"/>
          <w:tab w:val="right" w:leader="dot" w:pos="8296"/>
        </w:tabs>
        <w:rPr>
          <w:rFonts w:asciiTheme="minorHAnsi" w:eastAsiaTheme="minorEastAsia" w:hAnsiTheme="minorHAnsi" w:cstheme="minorBidi"/>
          <w:b w:val="0"/>
          <w:bCs w:val="0"/>
          <w:caps w:val="0"/>
          <w:noProof/>
          <w:sz w:val="21"/>
          <w:szCs w:val="22"/>
        </w:rPr>
      </w:pPr>
      <w:r w:rsidRPr="003A5863">
        <w:rPr>
          <w:rFonts w:ascii="宋体" w:hAnsi="宋体"/>
          <w:sz w:val="22"/>
          <w:szCs w:val="22"/>
        </w:rPr>
        <w:fldChar w:fldCharType="begin"/>
      </w:r>
      <w:r w:rsidR="006E39F0" w:rsidRPr="00324A26">
        <w:rPr>
          <w:rFonts w:ascii="宋体" w:hAnsi="宋体"/>
          <w:sz w:val="22"/>
          <w:szCs w:val="22"/>
        </w:rPr>
        <w:instrText xml:space="preserve"> </w:instrText>
      </w:r>
      <w:r w:rsidR="006E39F0" w:rsidRPr="00324A26">
        <w:rPr>
          <w:rFonts w:ascii="宋体" w:hAnsi="宋体" w:hint="eastAsia"/>
          <w:sz w:val="22"/>
          <w:szCs w:val="22"/>
        </w:rPr>
        <w:instrText>TOC \o "1-3" \h \z \u</w:instrText>
      </w:r>
      <w:r w:rsidR="006E39F0" w:rsidRPr="00324A26">
        <w:rPr>
          <w:rFonts w:ascii="宋体" w:hAnsi="宋体"/>
          <w:sz w:val="22"/>
          <w:szCs w:val="22"/>
        </w:rPr>
        <w:instrText xml:space="preserve"> </w:instrText>
      </w:r>
      <w:r w:rsidRPr="003A5863">
        <w:rPr>
          <w:rFonts w:ascii="宋体" w:hAnsi="宋体"/>
          <w:sz w:val="22"/>
          <w:szCs w:val="22"/>
        </w:rPr>
        <w:fldChar w:fldCharType="separate"/>
      </w:r>
      <w:hyperlink w:anchor="_Toc293611013" w:history="1">
        <w:r w:rsidR="008D5B73" w:rsidRPr="00956D58">
          <w:rPr>
            <w:rStyle w:val="ab"/>
            <w:noProof/>
          </w:rPr>
          <w:t>1</w:t>
        </w:r>
        <w:r w:rsidR="008D5B73">
          <w:rPr>
            <w:rFonts w:asciiTheme="minorHAnsi" w:eastAsiaTheme="minorEastAsia" w:hAnsiTheme="minorHAnsi" w:cstheme="minorBidi"/>
            <w:b w:val="0"/>
            <w:bCs w:val="0"/>
            <w:caps w:val="0"/>
            <w:noProof/>
            <w:sz w:val="21"/>
            <w:szCs w:val="22"/>
          </w:rPr>
          <w:tab/>
        </w:r>
        <w:r w:rsidR="008D5B73" w:rsidRPr="00956D58">
          <w:rPr>
            <w:rStyle w:val="ab"/>
            <w:rFonts w:hint="eastAsia"/>
            <w:noProof/>
          </w:rPr>
          <w:t>文档说明</w:t>
        </w:r>
        <w:r w:rsidR="008D5B73">
          <w:rPr>
            <w:noProof/>
            <w:webHidden/>
          </w:rPr>
          <w:tab/>
        </w:r>
        <w:r>
          <w:rPr>
            <w:noProof/>
            <w:webHidden/>
          </w:rPr>
          <w:fldChar w:fldCharType="begin"/>
        </w:r>
        <w:r w:rsidR="008D5B73">
          <w:rPr>
            <w:noProof/>
            <w:webHidden/>
          </w:rPr>
          <w:instrText xml:space="preserve"> PAGEREF _Toc293611013 \h </w:instrText>
        </w:r>
        <w:r>
          <w:rPr>
            <w:noProof/>
            <w:webHidden/>
          </w:rPr>
        </w:r>
        <w:r>
          <w:rPr>
            <w:noProof/>
            <w:webHidden/>
          </w:rPr>
          <w:fldChar w:fldCharType="separate"/>
        </w:r>
        <w:r w:rsidR="008D5B73">
          <w:rPr>
            <w:noProof/>
            <w:webHidden/>
          </w:rPr>
          <w:t>1</w:t>
        </w:r>
        <w:r>
          <w:rPr>
            <w:noProof/>
            <w:webHidden/>
          </w:rPr>
          <w:fldChar w:fldCharType="end"/>
        </w:r>
      </w:hyperlink>
    </w:p>
    <w:p w:rsidR="008D5B73" w:rsidRDefault="003A5863">
      <w:pPr>
        <w:pStyle w:val="21"/>
        <w:tabs>
          <w:tab w:val="left" w:pos="840"/>
          <w:tab w:val="right" w:leader="dot" w:pos="8296"/>
        </w:tabs>
        <w:rPr>
          <w:rFonts w:asciiTheme="minorHAnsi" w:eastAsiaTheme="minorEastAsia" w:hAnsiTheme="minorHAnsi" w:cstheme="minorBidi"/>
          <w:smallCaps w:val="0"/>
          <w:noProof/>
          <w:sz w:val="21"/>
          <w:szCs w:val="22"/>
        </w:rPr>
      </w:pPr>
      <w:hyperlink w:anchor="_Toc293611014" w:history="1">
        <w:r w:rsidR="008D5B73" w:rsidRPr="00956D58">
          <w:rPr>
            <w:rStyle w:val="ab"/>
            <w:noProof/>
          </w:rPr>
          <w:t>1.1</w:t>
        </w:r>
        <w:r w:rsidR="008D5B73">
          <w:rPr>
            <w:rFonts w:asciiTheme="minorHAnsi" w:eastAsiaTheme="minorEastAsia" w:hAnsiTheme="minorHAnsi" w:cstheme="minorBidi"/>
            <w:smallCaps w:val="0"/>
            <w:noProof/>
            <w:sz w:val="21"/>
            <w:szCs w:val="22"/>
          </w:rPr>
          <w:tab/>
        </w:r>
        <w:r w:rsidR="008D5B73" w:rsidRPr="00956D58">
          <w:rPr>
            <w:rStyle w:val="ab"/>
            <w:rFonts w:hint="eastAsia"/>
            <w:noProof/>
          </w:rPr>
          <w:t>编写目的</w:t>
        </w:r>
        <w:r w:rsidR="008D5B73">
          <w:rPr>
            <w:noProof/>
            <w:webHidden/>
          </w:rPr>
          <w:tab/>
        </w:r>
        <w:r>
          <w:rPr>
            <w:noProof/>
            <w:webHidden/>
          </w:rPr>
          <w:fldChar w:fldCharType="begin"/>
        </w:r>
        <w:r w:rsidR="008D5B73">
          <w:rPr>
            <w:noProof/>
            <w:webHidden/>
          </w:rPr>
          <w:instrText xml:space="preserve"> PAGEREF _Toc293611014 \h </w:instrText>
        </w:r>
        <w:r>
          <w:rPr>
            <w:noProof/>
            <w:webHidden/>
          </w:rPr>
        </w:r>
        <w:r>
          <w:rPr>
            <w:noProof/>
            <w:webHidden/>
          </w:rPr>
          <w:fldChar w:fldCharType="separate"/>
        </w:r>
        <w:r w:rsidR="008D5B73">
          <w:rPr>
            <w:noProof/>
            <w:webHidden/>
          </w:rPr>
          <w:t>1</w:t>
        </w:r>
        <w:r>
          <w:rPr>
            <w:noProof/>
            <w:webHidden/>
          </w:rPr>
          <w:fldChar w:fldCharType="end"/>
        </w:r>
      </w:hyperlink>
    </w:p>
    <w:p w:rsidR="008D5B73" w:rsidRDefault="003A5863">
      <w:pPr>
        <w:pStyle w:val="21"/>
        <w:tabs>
          <w:tab w:val="left" w:pos="840"/>
          <w:tab w:val="right" w:leader="dot" w:pos="8296"/>
        </w:tabs>
        <w:rPr>
          <w:rFonts w:asciiTheme="minorHAnsi" w:eastAsiaTheme="minorEastAsia" w:hAnsiTheme="minorHAnsi" w:cstheme="minorBidi"/>
          <w:smallCaps w:val="0"/>
          <w:noProof/>
          <w:sz w:val="21"/>
          <w:szCs w:val="22"/>
        </w:rPr>
      </w:pPr>
      <w:hyperlink w:anchor="_Toc293611015" w:history="1">
        <w:r w:rsidR="008D5B73" w:rsidRPr="00956D58">
          <w:rPr>
            <w:rStyle w:val="ab"/>
            <w:noProof/>
          </w:rPr>
          <w:t>1.2</w:t>
        </w:r>
        <w:r w:rsidR="008D5B73">
          <w:rPr>
            <w:rFonts w:asciiTheme="minorHAnsi" w:eastAsiaTheme="minorEastAsia" w:hAnsiTheme="minorHAnsi" w:cstheme="minorBidi"/>
            <w:smallCaps w:val="0"/>
            <w:noProof/>
            <w:sz w:val="21"/>
            <w:szCs w:val="22"/>
          </w:rPr>
          <w:tab/>
        </w:r>
        <w:r w:rsidR="008D5B73" w:rsidRPr="00956D58">
          <w:rPr>
            <w:rStyle w:val="ab"/>
            <w:rFonts w:hint="eastAsia"/>
            <w:noProof/>
          </w:rPr>
          <w:t>适用范围</w:t>
        </w:r>
        <w:r w:rsidR="008D5B73">
          <w:rPr>
            <w:noProof/>
            <w:webHidden/>
          </w:rPr>
          <w:tab/>
        </w:r>
        <w:r>
          <w:rPr>
            <w:noProof/>
            <w:webHidden/>
          </w:rPr>
          <w:fldChar w:fldCharType="begin"/>
        </w:r>
        <w:r w:rsidR="008D5B73">
          <w:rPr>
            <w:noProof/>
            <w:webHidden/>
          </w:rPr>
          <w:instrText xml:space="preserve"> PAGEREF _Toc293611015 \h </w:instrText>
        </w:r>
        <w:r>
          <w:rPr>
            <w:noProof/>
            <w:webHidden/>
          </w:rPr>
        </w:r>
        <w:r>
          <w:rPr>
            <w:noProof/>
            <w:webHidden/>
          </w:rPr>
          <w:fldChar w:fldCharType="separate"/>
        </w:r>
        <w:r w:rsidR="008D5B73">
          <w:rPr>
            <w:noProof/>
            <w:webHidden/>
          </w:rPr>
          <w:t>1</w:t>
        </w:r>
        <w:r>
          <w:rPr>
            <w:noProof/>
            <w:webHidden/>
          </w:rPr>
          <w:fldChar w:fldCharType="end"/>
        </w:r>
      </w:hyperlink>
    </w:p>
    <w:p w:rsidR="008D5B73" w:rsidRDefault="003A5863">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293611016" w:history="1">
        <w:r w:rsidR="008D5B73" w:rsidRPr="00956D58">
          <w:rPr>
            <w:rStyle w:val="ab"/>
            <w:noProof/>
          </w:rPr>
          <w:t>2</w:t>
        </w:r>
        <w:r w:rsidR="008D5B73">
          <w:rPr>
            <w:rFonts w:asciiTheme="minorHAnsi" w:eastAsiaTheme="minorEastAsia" w:hAnsiTheme="minorHAnsi" w:cstheme="minorBidi"/>
            <w:b w:val="0"/>
            <w:bCs w:val="0"/>
            <w:caps w:val="0"/>
            <w:noProof/>
            <w:sz w:val="21"/>
            <w:szCs w:val="22"/>
          </w:rPr>
          <w:tab/>
        </w:r>
        <w:r w:rsidR="008D5B73" w:rsidRPr="00956D58">
          <w:rPr>
            <w:rStyle w:val="ab"/>
            <w:rFonts w:hint="eastAsia"/>
            <w:noProof/>
          </w:rPr>
          <w:t>需求概述</w:t>
        </w:r>
        <w:r w:rsidR="008D5B73">
          <w:rPr>
            <w:noProof/>
            <w:webHidden/>
          </w:rPr>
          <w:tab/>
        </w:r>
        <w:r>
          <w:rPr>
            <w:noProof/>
            <w:webHidden/>
          </w:rPr>
          <w:fldChar w:fldCharType="begin"/>
        </w:r>
        <w:r w:rsidR="008D5B73">
          <w:rPr>
            <w:noProof/>
            <w:webHidden/>
          </w:rPr>
          <w:instrText xml:space="preserve"> PAGEREF _Toc293611016 \h </w:instrText>
        </w:r>
        <w:r>
          <w:rPr>
            <w:noProof/>
            <w:webHidden/>
          </w:rPr>
        </w:r>
        <w:r>
          <w:rPr>
            <w:noProof/>
            <w:webHidden/>
          </w:rPr>
          <w:fldChar w:fldCharType="separate"/>
        </w:r>
        <w:r w:rsidR="008D5B73">
          <w:rPr>
            <w:noProof/>
            <w:webHidden/>
          </w:rPr>
          <w:t>1</w:t>
        </w:r>
        <w:r>
          <w:rPr>
            <w:noProof/>
            <w:webHidden/>
          </w:rPr>
          <w:fldChar w:fldCharType="end"/>
        </w:r>
      </w:hyperlink>
    </w:p>
    <w:p w:rsidR="008D5B73" w:rsidRDefault="003A5863">
      <w:pPr>
        <w:pStyle w:val="21"/>
        <w:tabs>
          <w:tab w:val="left" w:pos="840"/>
          <w:tab w:val="right" w:leader="dot" w:pos="8296"/>
        </w:tabs>
        <w:rPr>
          <w:rFonts w:asciiTheme="minorHAnsi" w:eastAsiaTheme="minorEastAsia" w:hAnsiTheme="minorHAnsi" w:cstheme="minorBidi"/>
          <w:smallCaps w:val="0"/>
          <w:noProof/>
          <w:sz w:val="21"/>
          <w:szCs w:val="22"/>
        </w:rPr>
      </w:pPr>
      <w:hyperlink w:anchor="_Toc293611017" w:history="1">
        <w:r w:rsidR="008D5B73" w:rsidRPr="00956D58">
          <w:rPr>
            <w:rStyle w:val="ab"/>
            <w:noProof/>
          </w:rPr>
          <w:t>2.1</w:t>
        </w:r>
        <w:r w:rsidR="008D5B73">
          <w:rPr>
            <w:rFonts w:asciiTheme="minorHAnsi" w:eastAsiaTheme="minorEastAsia" w:hAnsiTheme="minorHAnsi" w:cstheme="minorBidi"/>
            <w:smallCaps w:val="0"/>
            <w:noProof/>
            <w:sz w:val="21"/>
            <w:szCs w:val="22"/>
          </w:rPr>
          <w:tab/>
        </w:r>
        <w:r w:rsidR="008D5B73" w:rsidRPr="00956D58">
          <w:rPr>
            <w:rStyle w:val="ab"/>
            <w:rFonts w:hint="eastAsia"/>
            <w:noProof/>
          </w:rPr>
          <w:t>项目背景</w:t>
        </w:r>
        <w:r w:rsidR="008D5B73">
          <w:rPr>
            <w:noProof/>
            <w:webHidden/>
          </w:rPr>
          <w:tab/>
        </w:r>
        <w:r>
          <w:rPr>
            <w:noProof/>
            <w:webHidden/>
          </w:rPr>
          <w:fldChar w:fldCharType="begin"/>
        </w:r>
        <w:r w:rsidR="008D5B73">
          <w:rPr>
            <w:noProof/>
            <w:webHidden/>
          </w:rPr>
          <w:instrText xml:space="preserve"> PAGEREF _Toc293611017 \h </w:instrText>
        </w:r>
        <w:r>
          <w:rPr>
            <w:noProof/>
            <w:webHidden/>
          </w:rPr>
        </w:r>
        <w:r>
          <w:rPr>
            <w:noProof/>
            <w:webHidden/>
          </w:rPr>
          <w:fldChar w:fldCharType="separate"/>
        </w:r>
        <w:r w:rsidR="008D5B73">
          <w:rPr>
            <w:noProof/>
            <w:webHidden/>
          </w:rPr>
          <w:t>1</w:t>
        </w:r>
        <w:r>
          <w:rPr>
            <w:noProof/>
            <w:webHidden/>
          </w:rPr>
          <w:fldChar w:fldCharType="end"/>
        </w:r>
      </w:hyperlink>
    </w:p>
    <w:p w:rsidR="008D5B73" w:rsidRDefault="003A5863">
      <w:pPr>
        <w:pStyle w:val="21"/>
        <w:tabs>
          <w:tab w:val="left" w:pos="840"/>
          <w:tab w:val="right" w:leader="dot" w:pos="8296"/>
        </w:tabs>
        <w:rPr>
          <w:rFonts w:asciiTheme="minorHAnsi" w:eastAsiaTheme="minorEastAsia" w:hAnsiTheme="minorHAnsi" w:cstheme="minorBidi"/>
          <w:smallCaps w:val="0"/>
          <w:noProof/>
          <w:sz w:val="21"/>
          <w:szCs w:val="22"/>
        </w:rPr>
      </w:pPr>
      <w:hyperlink w:anchor="_Toc293611018" w:history="1">
        <w:r w:rsidR="008D5B73" w:rsidRPr="00956D58">
          <w:rPr>
            <w:rStyle w:val="ab"/>
            <w:noProof/>
          </w:rPr>
          <w:t>2.2</w:t>
        </w:r>
        <w:r w:rsidR="008D5B73">
          <w:rPr>
            <w:rFonts w:asciiTheme="minorHAnsi" w:eastAsiaTheme="minorEastAsia" w:hAnsiTheme="minorHAnsi" w:cstheme="minorBidi"/>
            <w:smallCaps w:val="0"/>
            <w:noProof/>
            <w:sz w:val="21"/>
            <w:szCs w:val="22"/>
          </w:rPr>
          <w:tab/>
        </w:r>
        <w:r w:rsidR="008D5B73" w:rsidRPr="00956D58">
          <w:rPr>
            <w:rStyle w:val="ab"/>
            <w:rFonts w:hint="eastAsia"/>
            <w:noProof/>
          </w:rPr>
          <w:t>业务目标</w:t>
        </w:r>
        <w:r w:rsidR="008D5B73">
          <w:rPr>
            <w:noProof/>
            <w:webHidden/>
          </w:rPr>
          <w:tab/>
        </w:r>
        <w:r>
          <w:rPr>
            <w:noProof/>
            <w:webHidden/>
          </w:rPr>
          <w:fldChar w:fldCharType="begin"/>
        </w:r>
        <w:r w:rsidR="008D5B73">
          <w:rPr>
            <w:noProof/>
            <w:webHidden/>
          </w:rPr>
          <w:instrText xml:space="preserve"> PAGEREF _Toc293611018 \h </w:instrText>
        </w:r>
        <w:r>
          <w:rPr>
            <w:noProof/>
            <w:webHidden/>
          </w:rPr>
        </w:r>
        <w:r>
          <w:rPr>
            <w:noProof/>
            <w:webHidden/>
          </w:rPr>
          <w:fldChar w:fldCharType="separate"/>
        </w:r>
        <w:r w:rsidR="008D5B73">
          <w:rPr>
            <w:noProof/>
            <w:webHidden/>
          </w:rPr>
          <w:t>1</w:t>
        </w:r>
        <w:r>
          <w:rPr>
            <w:noProof/>
            <w:webHidden/>
          </w:rPr>
          <w:fldChar w:fldCharType="end"/>
        </w:r>
      </w:hyperlink>
    </w:p>
    <w:p w:rsidR="008D5B73" w:rsidRDefault="003A5863">
      <w:pPr>
        <w:pStyle w:val="21"/>
        <w:tabs>
          <w:tab w:val="left" w:pos="840"/>
          <w:tab w:val="right" w:leader="dot" w:pos="8296"/>
        </w:tabs>
        <w:rPr>
          <w:rFonts w:asciiTheme="minorHAnsi" w:eastAsiaTheme="minorEastAsia" w:hAnsiTheme="minorHAnsi" w:cstheme="minorBidi"/>
          <w:smallCaps w:val="0"/>
          <w:noProof/>
          <w:sz w:val="21"/>
          <w:szCs w:val="22"/>
        </w:rPr>
      </w:pPr>
      <w:hyperlink w:anchor="_Toc293611019" w:history="1">
        <w:r w:rsidR="008D5B73" w:rsidRPr="00956D58">
          <w:rPr>
            <w:rStyle w:val="ab"/>
            <w:noProof/>
          </w:rPr>
          <w:t>2.3</w:t>
        </w:r>
        <w:r w:rsidR="008D5B73">
          <w:rPr>
            <w:rFonts w:asciiTheme="minorHAnsi" w:eastAsiaTheme="minorEastAsia" w:hAnsiTheme="minorHAnsi" w:cstheme="minorBidi"/>
            <w:smallCaps w:val="0"/>
            <w:noProof/>
            <w:sz w:val="21"/>
            <w:szCs w:val="22"/>
          </w:rPr>
          <w:tab/>
        </w:r>
        <w:r w:rsidR="008D5B73" w:rsidRPr="00956D58">
          <w:rPr>
            <w:rStyle w:val="ab"/>
            <w:rFonts w:hint="eastAsia"/>
            <w:noProof/>
          </w:rPr>
          <w:t>系统使用人员</w:t>
        </w:r>
        <w:r w:rsidR="008D5B73">
          <w:rPr>
            <w:noProof/>
            <w:webHidden/>
          </w:rPr>
          <w:tab/>
        </w:r>
        <w:r>
          <w:rPr>
            <w:noProof/>
            <w:webHidden/>
          </w:rPr>
          <w:fldChar w:fldCharType="begin"/>
        </w:r>
        <w:r w:rsidR="008D5B73">
          <w:rPr>
            <w:noProof/>
            <w:webHidden/>
          </w:rPr>
          <w:instrText xml:space="preserve"> PAGEREF _Toc293611019 \h </w:instrText>
        </w:r>
        <w:r>
          <w:rPr>
            <w:noProof/>
            <w:webHidden/>
          </w:rPr>
        </w:r>
        <w:r>
          <w:rPr>
            <w:noProof/>
            <w:webHidden/>
          </w:rPr>
          <w:fldChar w:fldCharType="separate"/>
        </w:r>
        <w:r w:rsidR="008D5B73">
          <w:rPr>
            <w:noProof/>
            <w:webHidden/>
          </w:rPr>
          <w:t>2</w:t>
        </w:r>
        <w:r>
          <w:rPr>
            <w:noProof/>
            <w:webHidden/>
          </w:rPr>
          <w:fldChar w:fldCharType="end"/>
        </w:r>
      </w:hyperlink>
    </w:p>
    <w:p w:rsidR="008D5B73" w:rsidRDefault="003A5863">
      <w:pPr>
        <w:pStyle w:val="21"/>
        <w:tabs>
          <w:tab w:val="left" w:pos="840"/>
          <w:tab w:val="right" w:leader="dot" w:pos="8296"/>
        </w:tabs>
        <w:rPr>
          <w:rFonts w:asciiTheme="minorHAnsi" w:eastAsiaTheme="minorEastAsia" w:hAnsiTheme="minorHAnsi" w:cstheme="minorBidi"/>
          <w:smallCaps w:val="0"/>
          <w:noProof/>
          <w:sz w:val="21"/>
          <w:szCs w:val="22"/>
        </w:rPr>
      </w:pPr>
      <w:hyperlink w:anchor="_Toc293611020" w:history="1">
        <w:r w:rsidR="008D5B73" w:rsidRPr="00956D58">
          <w:rPr>
            <w:rStyle w:val="ab"/>
            <w:noProof/>
          </w:rPr>
          <w:t>2.4</w:t>
        </w:r>
        <w:r w:rsidR="008D5B73">
          <w:rPr>
            <w:rFonts w:asciiTheme="minorHAnsi" w:eastAsiaTheme="minorEastAsia" w:hAnsiTheme="minorHAnsi" w:cstheme="minorBidi"/>
            <w:smallCaps w:val="0"/>
            <w:noProof/>
            <w:sz w:val="21"/>
            <w:szCs w:val="22"/>
          </w:rPr>
          <w:tab/>
        </w:r>
        <w:r w:rsidR="008D5B73" w:rsidRPr="00956D58">
          <w:rPr>
            <w:rStyle w:val="ab"/>
            <w:rFonts w:hint="eastAsia"/>
            <w:noProof/>
          </w:rPr>
          <w:t>系统总体架构</w:t>
        </w:r>
        <w:r w:rsidR="008D5B73">
          <w:rPr>
            <w:noProof/>
            <w:webHidden/>
          </w:rPr>
          <w:tab/>
        </w:r>
        <w:r>
          <w:rPr>
            <w:noProof/>
            <w:webHidden/>
          </w:rPr>
          <w:fldChar w:fldCharType="begin"/>
        </w:r>
        <w:r w:rsidR="008D5B73">
          <w:rPr>
            <w:noProof/>
            <w:webHidden/>
          </w:rPr>
          <w:instrText xml:space="preserve"> PAGEREF _Toc293611020 \h </w:instrText>
        </w:r>
        <w:r>
          <w:rPr>
            <w:noProof/>
            <w:webHidden/>
          </w:rPr>
        </w:r>
        <w:r>
          <w:rPr>
            <w:noProof/>
            <w:webHidden/>
          </w:rPr>
          <w:fldChar w:fldCharType="separate"/>
        </w:r>
        <w:r w:rsidR="008D5B73">
          <w:rPr>
            <w:noProof/>
            <w:webHidden/>
          </w:rPr>
          <w:t>2</w:t>
        </w:r>
        <w:r>
          <w:rPr>
            <w:noProof/>
            <w:webHidden/>
          </w:rPr>
          <w:fldChar w:fldCharType="end"/>
        </w:r>
      </w:hyperlink>
    </w:p>
    <w:p w:rsidR="008D5B73" w:rsidRDefault="003A5863">
      <w:pPr>
        <w:pStyle w:val="21"/>
        <w:tabs>
          <w:tab w:val="left" w:pos="840"/>
          <w:tab w:val="right" w:leader="dot" w:pos="8296"/>
        </w:tabs>
        <w:rPr>
          <w:rFonts w:asciiTheme="minorHAnsi" w:eastAsiaTheme="minorEastAsia" w:hAnsiTheme="minorHAnsi" w:cstheme="minorBidi"/>
          <w:smallCaps w:val="0"/>
          <w:noProof/>
          <w:sz w:val="21"/>
          <w:szCs w:val="22"/>
        </w:rPr>
      </w:pPr>
      <w:hyperlink w:anchor="_Toc293611021" w:history="1">
        <w:r w:rsidR="008D5B73" w:rsidRPr="00956D58">
          <w:rPr>
            <w:rStyle w:val="ab"/>
            <w:noProof/>
          </w:rPr>
          <w:t>2.5</w:t>
        </w:r>
        <w:r w:rsidR="008D5B73">
          <w:rPr>
            <w:rFonts w:asciiTheme="minorHAnsi" w:eastAsiaTheme="minorEastAsia" w:hAnsiTheme="minorHAnsi" w:cstheme="minorBidi"/>
            <w:smallCaps w:val="0"/>
            <w:noProof/>
            <w:sz w:val="21"/>
            <w:szCs w:val="22"/>
          </w:rPr>
          <w:tab/>
        </w:r>
        <w:r w:rsidR="008D5B73" w:rsidRPr="00956D58">
          <w:rPr>
            <w:rStyle w:val="ab"/>
            <w:rFonts w:hint="eastAsia"/>
            <w:noProof/>
          </w:rPr>
          <w:t>主要业务流程</w:t>
        </w:r>
        <w:r w:rsidR="008D5B73">
          <w:rPr>
            <w:noProof/>
            <w:webHidden/>
          </w:rPr>
          <w:tab/>
        </w:r>
        <w:r>
          <w:rPr>
            <w:noProof/>
            <w:webHidden/>
          </w:rPr>
          <w:fldChar w:fldCharType="begin"/>
        </w:r>
        <w:r w:rsidR="008D5B73">
          <w:rPr>
            <w:noProof/>
            <w:webHidden/>
          </w:rPr>
          <w:instrText xml:space="preserve"> PAGEREF _Toc293611021 \h </w:instrText>
        </w:r>
        <w:r>
          <w:rPr>
            <w:noProof/>
            <w:webHidden/>
          </w:rPr>
        </w:r>
        <w:r>
          <w:rPr>
            <w:noProof/>
            <w:webHidden/>
          </w:rPr>
          <w:fldChar w:fldCharType="separate"/>
        </w:r>
        <w:r w:rsidR="008D5B73">
          <w:rPr>
            <w:noProof/>
            <w:webHidden/>
          </w:rPr>
          <w:t>3</w:t>
        </w:r>
        <w:r>
          <w:rPr>
            <w:noProof/>
            <w:webHidden/>
          </w:rPr>
          <w:fldChar w:fldCharType="end"/>
        </w:r>
      </w:hyperlink>
    </w:p>
    <w:p w:rsidR="008D5B73" w:rsidRDefault="003A5863">
      <w:pPr>
        <w:pStyle w:val="21"/>
        <w:tabs>
          <w:tab w:val="left" w:pos="840"/>
          <w:tab w:val="right" w:leader="dot" w:pos="8296"/>
        </w:tabs>
        <w:rPr>
          <w:rFonts w:asciiTheme="minorHAnsi" w:eastAsiaTheme="minorEastAsia" w:hAnsiTheme="minorHAnsi" w:cstheme="minorBidi"/>
          <w:smallCaps w:val="0"/>
          <w:noProof/>
          <w:sz w:val="21"/>
          <w:szCs w:val="22"/>
        </w:rPr>
      </w:pPr>
      <w:hyperlink w:anchor="_Toc293611022" w:history="1">
        <w:r w:rsidR="008D5B73" w:rsidRPr="00956D58">
          <w:rPr>
            <w:rStyle w:val="ab"/>
            <w:noProof/>
          </w:rPr>
          <w:t>2.6</w:t>
        </w:r>
        <w:r w:rsidR="008D5B73">
          <w:rPr>
            <w:rFonts w:asciiTheme="minorHAnsi" w:eastAsiaTheme="minorEastAsia" w:hAnsiTheme="minorHAnsi" w:cstheme="minorBidi"/>
            <w:smallCaps w:val="0"/>
            <w:noProof/>
            <w:sz w:val="21"/>
            <w:szCs w:val="22"/>
          </w:rPr>
          <w:tab/>
        </w:r>
        <w:r w:rsidR="008D5B73" w:rsidRPr="00956D58">
          <w:rPr>
            <w:rStyle w:val="ab"/>
            <w:rFonts w:hint="eastAsia"/>
            <w:noProof/>
          </w:rPr>
          <w:t>功能模块</w:t>
        </w:r>
        <w:r w:rsidR="008D5B73">
          <w:rPr>
            <w:noProof/>
            <w:webHidden/>
          </w:rPr>
          <w:tab/>
        </w:r>
        <w:r>
          <w:rPr>
            <w:noProof/>
            <w:webHidden/>
          </w:rPr>
          <w:fldChar w:fldCharType="begin"/>
        </w:r>
        <w:r w:rsidR="008D5B73">
          <w:rPr>
            <w:noProof/>
            <w:webHidden/>
          </w:rPr>
          <w:instrText xml:space="preserve"> PAGEREF _Toc293611022 \h </w:instrText>
        </w:r>
        <w:r>
          <w:rPr>
            <w:noProof/>
            <w:webHidden/>
          </w:rPr>
        </w:r>
        <w:r>
          <w:rPr>
            <w:noProof/>
            <w:webHidden/>
          </w:rPr>
          <w:fldChar w:fldCharType="separate"/>
        </w:r>
        <w:r w:rsidR="008D5B73">
          <w:rPr>
            <w:noProof/>
            <w:webHidden/>
          </w:rPr>
          <w:t>4</w:t>
        </w:r>
        <w:r>
          <w:rPr>
            <w:noProof/>
            <w:webHidden/>
          </w:rPr>
          <w:fldChar w:fldCharType="end"/>
        </w:r>
      </w:hyperlink>
    </w:p>
    <w:p w:rsidR="008D5B73" w:rsidRDefault="003A5863">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293611023" w:history="1">
        <w:r w:rsidR="008D5B73" w:rsidRPr="00956D58">
          <w:rPr>
            <w:rStyle w:val="ab"/>
            <w:noProof/>
          </w:rPr>
          <w:t>3</w:t>
        </w:r>
        <w:r w:rsidR="008D5B73">
          <w:rPr>
            <w:rFonts w:asciiTheme="minorHAnsi" w:eastAsiaTheme="minorEastAsia" w:hAnsiTheme="minorHAnsi" w:cstheme="minorBidi"/>
            <w:b w:val="0"/>
            <w:bCs w:val="0"/>
            <w:caps w:val="0"/>
            <w:noProof/>
            <w:sz w:val="21"/>
            <w:szCs w:val="22"/>
          </w:rPr>
          <w:tab/>
        </w:r>
        <w:r w:rsidR="008D5B73" w:rsidRPr="00956D58">
          <w:rPr>
            <w:rStyle w:val="ab"/>
            <w:rFonts w:hint="eastAsia"/>
            <w:noProof/>
          </w:rPr>
          <w:t>功能需求描述</w:t>
        </w:r>
        <w:r w:rsidR="008D5B73">
          <w:rPr>
            <w:noProof/>
            <w:webHidden/>
          </w:rPr>
          <w:tab/>
        </w:r>
        <w:r>
          <w:rPr>
            <w:noProof/>
            <w:webHidden/>
          </w:rPr>
          <w:fldChar w:fldCharType="begin"/>
        </w:r>
        <w:r w:rsidR="008D5B73">
          <w:rPr>
            <w:noProof/>
            <w:webHidden/>
          </w:rPr>
          <w:instrText xml:space="preserve"> PAGEREF _Toc293611023 \h </w:instrText>
        </w:r>
        <w:r>
          <w:rPr>
            <w:noProof/>
            <w:webHidden/>
          </w:rPr>
        </w:r>
        <w:r>
          <w:rPr>
            <w:noProof/>
            <w:webHidden/>
          </w:rPr>
          <w:fldChar w:fldCharType="separate"/>
        </w:r>
        <w:r w:rsidR="008D5B73">
          <w:rPr>
            <w:noProof/>
            <w:webHidden/>
          </w:rPr>
          <w:t>7</w:t>
        </w:r>
        <w:r>
          <w:rPr>
            <w:noProof/>
            <w:webHidden/>
          </w:rPr>
          <w:fldChar w:fldCharType="end"/>
        </w:r>
      </w:hyperlink>
    </w:p>
    <w:p w:rsidR="008D5B73" w:rsidRDefault="003A5863">
      <w:pPr>
        <w:pStyle w:val="21"/>
        <w:tabs>
          <w:tab w:val="left" w:pos="840"/>
          <w:tab w:val="right" w:leader="dot" w:pos="8296"/>
        </w:tabs>
        <w:rPr>
          <w:rFonts w:asciiTheme="minorHAnsi" w:eastAsiaTheme="minorEastAsia" w:hAnsiTheme="minorHAnsi" w:cstheme="minorBidi"/>
          <w:smallCaps w:val="0"/>
          <w:noProof/>
          <w:sz w:val="21"/>
          <w:szCs w:val="22"/>
        </w:rPr>
      </w:pPr>
      <w:hyperlink w:anchor="_Toc293611024" w:history="1">
        <w:r w:rsidR="008D5B73" w:rsidRPr="00956D58">
          <w:rPr>
            <w:rStyle w:val="ab"/>
            <w:noProof/>
          </w:rPr>
          <w:t>3.1</w:t>
        </w:r>
        <w:r w:rsidR="008D5B73">
          <w:rPr>
            <w:rFonts w:asciiTheme="minorHAnsi" w:eastAsiaTheme="minorEastAsia" w:hAnsiTheme="minorHAnsi" w:cstheme="minorBidi"/>
            <w:smallCaps w:val="0"/>
            <w:noProof/>
            <w:sz w:val="21"/>
            <w:szCs w:val="22"/>
          </w:rPr>
          <w:tab/>
        </w:r>
        <w:r w:rsidR="008D5B73" w:rsidRPr="00956D58">
          <w:rPr>
            <w:rStyle w:val="ab"/>
            <w:rFonts w:hint="eastAsia"/>
            <w:noProof/>
          </w:rPr>
          <w:t>界面</w:t>
        </w:r>
        <w:r w:rsidR="008D5B73">
          <w:rPr>
            <w:noProof/>
            <w:webHidden/>
          </w:rPr>
          <w:tab/>
        </w:r>
        <w:r>
          <w:rPr>
            <w:noProof/>
            <w:webHidden/>
          </w:rPr>
          <w:fldChar w:fldCharType="begin"/>
        </w:r>
        <w:r w:rsidR="008D5B73">
          <w:rPr>
            <w:noProof/>
            <w:webHidden/>
          </w:rPr>
          <w:instrText xml:space="preserve"> PAGEREF _Toc293611024 \h </w:instrText>
        </w:r>
        <w:r>
          <w:rPr>
            <w:noProof/>
            <w:webHidden/>
          </w:rPr>
        </w:r>
        <w:r>
          <w:rPr>
            <w:noProof/>
            <w:webHidden/>
          </w:rPr>
          <w:fldChar w:fldCharType="separate"/>
        </w:r>
        <w:r w:rsidR="008D5B73">
          <w:rPr>
            <w:noProof/>
            <w:webHidden/>
          </w:rPr>
          <w:t>7</w:t>
        </w:r>
        <w:r>
          <w:rPr>
            <w:noProof/>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25" w:history="1">
        <w:r w:rsidR="008D5B73" w:rsidRPr="00956D58">
          <w:rPr>
            <w:rStyle w:val="ab"/>
          </w:rPr>
          <w:t>3.1.1</w:t>
        </w:r>
        <w:r w:rsidR="008D5B73">
          <w:rPr>
            <w:rFonts w:asciiTheme="minorHAnsi" w:eastAsiaTheme="minorEastAsia" w:hAnsiTheme="minorHAnsi" w:cstheme="minorBidi"/>
            <w:iCs w:val="0"/>
            <w:sz w:val="21"/>
            <w:szCs w:val="22"/>
          </w:rPr>
          <w:tab/>
        </w:r>
        <w:r w:rsidR="008D5B73" w:rsidRPr="00956D58">
          <w:rPr>
            <w:rStyle w:val="ab"/>
            <w:rFonts w:hint="eastAsia"/>
          </w:rPr>
          <w:t>登录界面</w:t>
        </w:r>
        <w:r w:rsidR="008D5B73">
          <w:rPr>
            <w:webHidden/>
          </w:rPr>
          <w:tab/>
        </w:r>
        <w:r>
          <w:rPr>
            <w:webHidden/>
          </w:rPr>
          <w:fldChar w:fldCharType="begin"/>
        </w:r>
        <w:r w:rsidR="008D5B73">
          <w:rPr>
            <w:webHidden/>
          </w:rPr>
          <w:instrText xml:space="preserve"> PAGEREF _Toc293611025 \h </w:instrText>
        </w:r>
        <w:r>
          <w:rPr>
            <w:webHidden/>
          </w:rPr>
        </w:r>
        <w:r>
          <w:rPr>
            <w:webHidden/>
          </w:rPr>
          <w:fldChar w:fldCharType="separate"/>
        </w:r>
        <w:r w:rsidR="008D5B73">
          <w:rPr>
            <w:webHidden/>
          </w:rPr>
          <w:t>7</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26" w:history="1">
        <w:r w:rsidR="008D5B73" w:rsidRPr="00956D58">
          <w:rPr>
            <w:rStyle w:val="ab"/>
          </w:rPr>
          <w:t>3.1.2</w:t>
        </w:r>
        <w:r w:rsidR="008D5B73">
          <w:rPr>
            <w:rFonts w:asciiTheme="minorHAnsi" w:eastAsiaTheme="minorEastAsia" w:hAnsiTheme="minorHAnsi" w:cstheme="minorBidi"/>
            <w:iCs w:val="0"/>
            <w:sz w:val="21"/>
            <w:szCs w:val="22"/>
          </w:rPr>
          <w:tab/>
        </w:r>
        <w:r w:rsidR="008D5B73" w:rsidRPr="00956D58">
          <w:rPr>
            <w:rStyle w:val="ab"/>
            <w:rFonts w:hint="eastAsia"/>
          </w:rPr>
          <w:t>菜单</w:t>
        </w:r>
        <w:r w:rsidR="008D5B73">
          <w:rPr>
            <w:webHidden/>
          </w:rPr>
          <w:tab/>
        </w:r>
        <w:r>
          <w:rPr>
            <w:webHidden/>
          </w:rPr>
          <w:fldChar w:fldCharType="begin"/>
        </w:r>
        <w:r w:rsidR="008D5B73">
          <w:rPr>
            <w:webHidden/>
          </w:rPr>
          <w:instrText xml:space="preserve"> PAGEREF _Toc293611026 \h </w:instrText>
        </w:r>
        <w:r>
          <w:rPr>
            <w:webHidden/>
          </w:rPr>
        </w:r>
        <w:r>
          <w:rPr>
            <w:webHidden/>
          </w:rPr>
          <w:fldChar w:fldCharType="separate"/>
        </w:r>
        <w:r w:rsidR="008D5B73">
          <w:rPr>
            <w:webHidden/>
          </w:rPr>
          <w:t>7</w:t>
        </w:r>
        <w:r>
          <w:rPr>
            <w:webHidden/>
          </w:rPr>
          <w:fldChar w:fldCharType="end"/>
        </w:r>
      </w:hyperlink>
    </w:p>
    <w:p w:rsidR="008D5B73" w:rsidRDefault="003A5863">
      <w:pPr>
        <w:pStyle w:val="21"/>
        <w:tabs>
          <w:tab w:val="left" w:pos="840"/>
          <w:tab w:val="right" w:leader="dot" w:pos="8296"/>
        </w:tabs>
        <w:rPr>
          <w:rFonts w:asciiTheme="minorHAnsi" w:eastAsiaTheme="minorEastAsia" w:hAnsiTheme="minorHAnsi" w:cstheme="minorBidi"/>
          <w:smallCaps w:val="0"/>
          <w:noProof/>
          <w:sz w:val="21"/>
          <w:szCs w:val="22"/>
        </w:rPr>
      </w:pPr>
      <w:hyperlink w:anchor="_Toc293611027" w:history="1">
        <w:r w:rsidR="008D5B73" w:rsidRPr="00956D58">
          <w:rPr>
            <w:rStyle w:val="ab"/>
            <w:noProof/>
          </w:rPr>
          <w:t>3.2</w:t>
        </w:r>
        <w:r w:rsidR="008D5B73">
          <w:rPr>
            <w:rFonts w:asciiTheme="minorHAnsi" w:eastAsiaTheme="minorEastAsia" w:hAnsiTheme="minorHAnsi" w:cstheme="minorBidi"/>
            <w:smallCaps w:val="0"/>
            <w:noProof/>
            <w:sz w:val="21"/>
            <w:szCs w:val="22"/>
          </w:rPr>
          <w:tab/>
        </w:r>
        <w:r w:rsidR="008D5B73" w:rsidRPr="00956D58">
          <w:rPr>
            <w:rStyle w:val="ab"/>
            <w:rFonts w:hint="eastAsia"/>
            <w:noProof/>
          </w:rPr>
          <w:t>现状数据管理</w:t>
        </w:r>
        <w:r w:rsidR="008D5B73">
          <w:rPr>
            <w:noProof/>
            <w:webHidden/>
          </w:rPr>
          <w:tab/>
        </w:r>
        <w:r>
          <w:rPr>
            <w:noProof/>
            <w:webHidden/>
          </w:rPr>
          <w:fldChar w:fldCharType="begin"/>
        </w:r>
        <w:r w:rsidR="008D5B73">
          <w:rPr>
            <w:noProof/>
            <w:webHidden/>
          </w:rPr>
          <w:instrText xml:space="preserve"> PAGEREF _Toc293611027 \h </w:instrText>
        </w:r>
        <w:r>
          <w:rPr>
            <w:noProof/>
            <w:webHidden/>
          </w:rPr>
        </w:r>
        <w:r>
          <w:rPr>
            <w:noProof/>
            <w:webHidden/>
          </w:rPr>
          <w:fldChar w:fldCharType="separate"/>
        </w:r>
        <w:r w:rsidR="008D5B73">
          <w:rPr>
            <w:noProof/>
            <w:webHidden/>
          </w:rPr>
          <w:t>8</w:t>
        </w:r>
        <w:r>
          <w:rPr>
            <w:noProof/>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28" w:history="1">
        <w:r w:rsidR="008D5B73" w:rsidRPr="00956D58">
          <w:rPr>
            <w:rStyle w:val="ab"/>
          </w:rPr>
          <w:t>3.2.1</w:t>
        </w:r>
        <w:r w:rsidR="008D5B73">
          <w:rPr>
            <w:rFonts w:asciiTheme="minorHAnsi" w:eastAsiaTheme="minorEastAsia" w:hAnsiTheme="minorHAnsi" w:cstheme="minorBidi"/>
            <w:iCs w:val="0"/>
            <w:sz w:val="21"/>
            <w:szCs w:val="22"/>
          </w:rPr>
          <w:tab/>
        </w:r>
        <w:r w:rsidR="008D5B73" w:rsidRPr="00956D58">
          <w:rPr>
            <w:rStyle w:val="ab"/>
            <w:rFonts w:hint="eastAsia"/>
          </w:rPr>
          <w:t>数据录入管理</w:t>
        </w:r>
        <w:r w:rsidR="008D5B73">
          <w:rPr>
            <w:webHidden/>
          </w:rPr>
          <w:tab/>
        </w:r>
        <w:r>
          <w:rPr>
            <w:webHidden/>
          </w:rPr>
          <w:fldChar w:fldCharType="begin"/>
        </w:r>
        <w:r w:rsidR="008D5B73">
          <w:rPr>
            <w:webHidden/>
          </w:rPr>
          <w:instrText xml:space="preserve"> PAGEREF _Toc293611028 \h </w:instrText>
        </w:r>
        <w:r>
          <w:rPr>
            <w:webHidden/>
          </w:rPr>
        </w:r>
        <w:r>
          <w:rPr>
            <w:webHidden/>
          </w:rPr>
          <w:fldChar w:fldCharType="separate"/>
        </w:r>
        <w:r w:rsidR="008D5B73">
          <w:rPr>
            <w:webHidden/>
          </w:rPr>
          <w:t>8</w:t>
        </w:r>
        <w:r>
          <w:rPr>
            <w:webHidden/>
          </w:rPr>
          <w:fldChar w:fldCharType="end"/>
        </w:r>
      </w:hyperlink>
    </w:p>
    <w:p w:rsidR="008D5B73" w:rsidRDefault="003A5863">
      <w:pPr>
        <w:pStyle w:val="21"/>
        <w:tabs>
          <w:tab w:val="left" w:pos="840"/>
          <w:tab w:val="right" w:leader="dot" w:pos="8296"/>
        </w:tabs>
        <w:rPr>
          <w:rFonts w:asciiTheme="minorHAnsi" w:eastAsiaTheme="minorEastAsia" w:hAnsiTheme="minorHAnsi" w:cstheme="minorBidi"/>
          <w:smallCaps w:val="0"/>
          <w:noProof/>
          <w:sz w:val="21"/>
          <w:szCs w:val="22"/>
        </w:rPr>
      </w:pPr>
      <w:hyperlink w:anchor="_Toc293611029" w:history="1">
        <w:r w:rsidR="008D5B73" w:rsidRPr="00956D58">
          <w:rPr>
            <w:rStyle w:val="ab"/>
            <w:noProof/>
          </w:rPr>
          <w:t>3.3</w:t>
        </w:r>
        <w:r w:rsidR="008D5B73">
          <w:rPr>
            <w:rFonts w:asciiTheme="minorHAnsi" w:eastAsiaTheme="minorEastAsia" w:hAnsiTheme="minorHAnsi" w:cstheme="minorBidi"/>
            <w:smallCaps w:val="0"/>
            <w:noProof/>
            <w:sz w:val="21"/>
            <w:szCs w:val="22"/>
          </w:rPr>
          <w:tab/>
        </w:r>
        <w:r w:rsidR="008D5B73" w:rsidRPr="00956D58">
          <w:rPr>
            <w:rStyle w:val="ab"/>
            <w:rFonts w:hint="eastAsia"/>
            <w:noProof/>
          </w:rPr>
          <w:t>现状数据分析</w:t>
        </w:r>
        <w:r w:rsidR="008D5B73">
          <w:rPr>
            <w:noProof/>
            <w:webHidden/>
          </w:rPr>
          <w:tab/>
        </w:r>
        <w:r>
          <w:rPr>
            <w:noProof/>
            <w:webHidden/>
          </w:rPr>
          <w:fldChar w:fldCharType="begin"/>
        </w:r>
        <w:r w:rsidR="008D5B73">
          <w:rPr>
            <w:noProof/>
            <w:webHidden/>
          </w:rPr>
          <w:instrText xml:space="preserve"> PAGEREF _Toc293611029 \h </w:instrText>
        </w:r>
        <w:r>
          <w:rPr>
            <w:noProof/>
            <w:webHidden/>
          </w:rPr>
        </w:r>
        <w:r>
          <w:rPr>
            <w:noProof/>
            <w:webHidden/>
          </w:rPr>
          <w:fldChar w:fldCharType="separate"/>
        </w:r>
        <w:r w:rsidR="008D5B73">
          <w:rPr>
            <w:noProof/>
            <w:webHidden/>
          </w:rPr>
          <w:t>8</w:t>
        </w:r>
        <w:r>
          <w:rPr>
            <w:noProof/>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30" w:history="1">
        <w:r w:rsidR="008D5B73" w:rsidRPr="00956D58">
          <w:rPr>
            <w:rStyle w:val="ab"/>
          </w:rPr>
          <w:t>3.3.1</w:t>
        </w:r>
        <w:r w:rsidR="008D5B73">
          <w:rPr>
            <w:rFonts w:asciiTheme="minorHAnsi" w:eastAsiaTheme="minorEastAsia" w:hAnsiTheme="minorHAnsi" w:cstheme="minorBidi"/>
            <w:iCs w:val="0"/>
            <w:sz w:val="21"/>
            <w:szCs w:val="22"/>
          </w:rPr>
          <w:tab/>
        </w:r>
        <w:r w:rsidR="008D5B73" w:rsidRPr="00956D58">
          <w:rPr>
            <w:rStyle w:val="ab"/>
            <w:rFonts w:hint="eastAsia"/>
          </w:rPr>
          <w:t>能耗现状统计分析</w:t>
        </w:r>
        <w:r w:rsidR="008D5B73">
          <w:rPr>
            <w:webHidden/>
          </w:rPr>
          <w:tab/>
        </w:r>
        <w:r>
          <w:rPr>
            <w:webHidden/>
          </w:rPr>
          <w:fldChar w:fldCharType="begin"/>
        </w:r>
        <w:r w:rsidR="008D5B73">
          <w:rPr>
            <w:webHidden/>
          </w:rPr>
          <w:instrText xml:space="preserve"> PAGEREF _Toc293611030 \h </w:instrText>
        </w:r>
        <w:r>
          <w:rPr>
            <w:webHidden/>
          </w:rPr>
        </w:r>
        <w:r>
          <w:rPr>
            <w:webHidden/>
          </w:rPr>
          <w:fldChar w:fldCharType="separate"/>
        </w:r>
        <w:r w:rsidR="008D5B73">
          <w:rPr>
            <w:webHidden/>
          </w:rPr>
          <w:t>9</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31" w:history="1">
        <w:r w:rsidR="008D5B73" w:rsidRPr="00956D58">
          <w:rPr>
            <w:rStyle w:val="ab"/>
          </w:rPr>
          <w:t>3.3.2</w:t>
        </w:r>
        <w:r w:rsidR="008D5B73">
          <w:rPr>
            <w:rFonts w:asciiTheme="minorHAnsi" w:eastAsiaTheme="minorEastAsia" w:hAnsiTheme="minorHAnsi" w:cstheme="minorBidi"/>
            <w:iCs w:val="0"/>
            <w:sz w:val="21"/>
            <w:szCs w:val="22"/>
          </w:rPr>
          <w:tab/>
        </w:r>
        <w:r w:rsidR="008D5B73" w:rsidRPr="00956D58">
          <w:rPr>
            <w:rStyle w:val="ab"/>
            <w:rFonts w:hint="eastAsia"/>
          </w:rPr>
          <w:t>已实施举措分析</w:t>
        </w:r>
        <w:r w:rsidR="008D5B73">
          <w:rPr>
            <w:webHidden/>
          </w:rPr>
          <w:tab/>
        </w:r>
        <w:r>
          <w:rPr>
            <w:webHidden/>
          </w:rPr>
          <w:fldChar w:fldCharType="begin"/>
        </w:r>
        <w:r w:rsidR="008D5B73">
          <w:rPr>
            <w:webHidden/>
          </w:rPr>
          <w:instrText xml:space="preserve"> PAGEREF _Toc293611031 \h </w:instrText>
        </w:r>
        <w:r>
          <w:rPr>
            <w:webHidden/>
          </w:rPr>
        </w:r>
        <w:r>
          <w:rPr>
            <w:webHidden/>
          </w:rPr>
          <w:fldChar w:fldCharType="separate"/>
        </w:r>
        <w:r w:rsidR="008D5B73">
          <w:rPr>
            <w:webHidden/>
          </w:rPr>
          <w:t>9</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32" w:history="1">
        <w:r w:rsidR="008D5B73" w:rsidRPr="00956D58">
          <w:rPr>
            <w:rStyle w:val="ab"/>
          </w:rPr>
          <w:t>3.3.3</w:t>
        </w:r>
        <w:r w:rsidR="008D5B73">
          <w:rPr>
            <w:rFonts w:asciiTheme="minorHAnsi" w:eastAsiaTheme="minorEastAsia" w:hAnsiTheme="minorHAnsi" w:cstheme="minorBidi"/>
            <w:iCs w:val="0"/>
            <w:sz w:val="21"/>
            <w:szCs w:val="22"/>
          </w:rPr>
          <w:tab/>
        </w:r>
        <w:r w:rsidR="008D5B73" w:rsidRPr="00956D58">
          <w:rPr>
            <w:rStyle w:val="ab"/>
            <w:rFonts w:hint="eastAsia"/>
          </w:rPr>
          <w:t>数据验证</w:t>
        </w:r>
        <w:r w:rsidR="008D5B73">
          <w:rPr>
            <w:webHidden/>
          </w:rPr>
          <w:tab/>
        </w:r>
        <w:r>
          <w:rPr>
            <w:webHidden/>
          </w:rPr>
          <w:fldChar w:fldCharType="begin"/>
        </w:r>
        <w:r w:rsidR="008D5B73">
          <w:rPr>
            <w:webHidden/>
          </w:rPr>
          <w:instrText xml:space="preserve"> PAGEREF _Toc293611032 \h </w:instrText>
        </w:r>
        <w:r>
          <w:rPr>
            <w:webHidden/>
          </w:rPr>
        </w:r>
        <w:r>
          <w:rPr>
            <w:webHidden/>
          </w:rPr>
          <w:fldChar w:fldCharType="separate"/>
        </w:r>
        <w:r w:rsidR="008D5B73">
          <w:rPr>
            <w:webHidden/>
          </w:rPr>
          <w:t>9</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33" w:history="1">
        <w:r w:rsidR="008D5B73" w:rsidRPr="00956D58">
          <w:rPr>
            <w:rStyle w:val="ab"/>
          </w:rPr>
          <w:t>3.3.4</w:t>
        </w:r>
        <w:r w:rsidR="008D5B73">
          <w:rPr>
            <w:rFonts w:asciiTheme="minorHAnsi" w:eastAsiaTheme="minorEastAsia" w:hAnsiTheme="minorHAnsi" w:cstheme="minorBidi"/>
            <w:iCs w:val="0"/>
            <w:sz w:val="21"/>
            <w:szCs w:val="22"/>
          </w:rPr>
          <w:tab/>
        </w:r>
        <w:r w:rsidR="008D5B73" w:rsidRPr="00956D58">
          <w:rPr>
            <w:rStyle w:val="ab"/>
            <w:rFonts w:hint="eastAsia"/>
          </w:rPr>
          <w:t>能耗预测</w:t>
        </w:r>
        <w:r w:rsidR="008D5B73">
          <w:rPr>
            <w:webHidden/>
          </w:rPr>
          <w:tab/>
        </w:r>
        <w:r>
          <w:rPr>
            <w:webHidden/>
          </w:rPr>
          <w:fldChar w:fldCharType="begin"/>
        </w:r>
        <w:r w:rsidR="008D5B73">
          <w:rPr>
            <w:webHidden/>
          </w:rPr>
          <w:instrText xml:space="preserve"> PAGEREF _Toc293611033 \h </w:instrText>
        </w:r>
        <w:r>
          <w:rPr>
            <w:webHidden/>
          </w:rPr>
        </w:r>
        <w:r>
          <w:rPr>
            <w:webHidden/>
          </w:rPr>
          <w:fldChar w:fldCharType="separate"/>
        </w:r>
        <w:r w:rsidR="008D5B73">
          <w:rPr>
            <w:webHidden/>
          </w:rPr>
          <w:t>10</w:t>
        </w:r>
        <w:r>
          <w:rPr>
            <w:webHidden/>
          </w:rPr>
          <w:fldChar w:fldCharType="end"/>
        </w:r>
      </w:hyperlink>
    </w:p>
    <w:p w:rsidR="008D5B73" w:rsidRDefault="003A5863">
      <w:pPr>
        <w:pStyle w:val="21"/>
        <w:tabs>
          <w:tab w:val="left" w:pos="840"/>
          <w:tab w:val="right" w:leader="dot" w:pos="8296"/>
        </w:tabs>
        <w:rPr>
          <w:rFonts w:asciiTheme="minorHAnsi" w:eastAsiaTheme="minorEastAsia" w:hAnsiTheme="minorHAnsi" w:cstheme="minorBidi"/>
          <w:smallCaps w:val="0"/>
          <w:noProof/>
          <w:sz w:val="21"/>
          <w:szCs w:val="22"/>
        </w:rPr>
      </w:pPr>
      <w:hyperlink w:anchor="_Toc293611034" w:history="1">
        <w:r w:rsidR="008D5B73" w:rsidRPr="00956D58">
          <w:rPr>
            <w:rStyle w:val="ab"/>
            <w:noProof/>
          </w:rPr>
          <w:t>3.4</w:t>
        </w:r>
        <w:r w:rsidR="008D5B73">
          <w:rPr>
            <w:rFonts w:asciiTheme="minorHAnsi" w:eastAsiaTheme="minorEastAsia" w:hAnsiTheme="minorHAnsi" w:cstheme="minorBidi"/>
            <w:smallCaps w:val="0"/>
            <w:noProof/>
            <w:sz w:val="21"/>
            <w:szCs w:val="22"/>
          </w:rPr>
          <w:tab/>
        </w:r>
        <w:r w:rsidR="008D5B73" w:rsidRPr="00956D58">
          <w:rPr>
            <w:rStyle w:val="ab"/>
            <w:rFonts w:hint="eastAsia"/>
            <w:noProof/>
          </w:rPr>
          <w:t>规划管理</w:t>
        </w:r>
        <w:r w:rsidR="008D5B73">
          <w:rPr>
            <w:noProof/>
            <w:webHidden/>
          </w:rPr>
          <w:tab/>
        </w:r>
        <w:r>
          <w:rPr>
            <w:noProof/>
            <w:webHidden/>
          </w:rPr>
          <w:fldChar w:fldCharType="begin"/>
        </w:r>
        <w:r w:rsidR="008D5B73">
          <w:rPr>
            <w:noProof/>
            <w:webHidden/>
          </w:rPr>
          <w:instrText xml:space="preserve"> PAGEREF _Toc293611034 \h </w:instrText>
        </w:r>
        <w:r>
          <w:rPr>
            <w:noProof/>
            <w:webHidden/>
          </w:rPr>
        </w:r>
        <w:r>
          <w:rPr>
            <w:noProof/>
            <w:webHidden/>
          </w:rPr>
          <w:fldChar w:fldCharType="separate"/>
        </w:r>
        <w:r w:rsidR="008D5B73">
          <w:rPr>
            <w:noProof/>
            <w:webHidden/>
          </w:rPr>
          <w:t>10</w:t>
        </w:r>
        <w:r>
          <w:rPr>
            <w:noProof/>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35" w:history="1">
        <w:r w:rsidR="008D5B73" w:rsidRPr="00956D58">
          <w:rPr>
            <w:rStyle w:val="ab"/>
          </w:rPr>
          <w:t>3.4.1</w:t>
        </w:r>
        <w:r w:rsidR="008D5B73">
          <w:rPr>
            <w:rFonts w:asciiTheme="minorHAnsi" w:eastAsiaTheme="minorEastAsia" w:hAnsiTheme="minorHAnsi" w:cstheme="minorBidi"/>
            <w:iCs w:val="0"/>
            <w:sz w:val="21"/>
            <w:szCs w:val="22"/>
          </w:rPr>
          <w:tab/>
        </w:r>
        <w:r w:rsidR="008D5B73" w:rsidRPr="00956D58">
          <w:rPr>
            <w:rStyle w:val="ab"/>
            <w:rFonts w:hint="eastAsia"/>
          </w:rPr>
          <w:t>制定目标指标</w:t>
        </w:r>
        <w:r w:rsidR="008D5B73">
          <w:rPr>
            <w:webHidden/>
          </w:rPr>
          <w:tab/>
        </w:r>
        <w:r>
          <w:rPr>
            <w:webHidden/>
          </w:rPr>
          <w:fldChar w:fldCharType="begin"/>
        </w:r>
        <w:r w:rsidR="008D5B73">
          <w:rPr>
            <w:webHidden/>
          </w:rPr>
          <w:instrText xml:space="preserve"> PAGEREF _Toc293611035 \h </w:instrText>
        </w:r>
        <w:r>
          <w:rPr>
            <w:webHidden/>
          </w:rPr>
        </w:r>
        <w:r>
          <w:rPr>
            <w:webHidden/>
          </w:rPr>
          <w:fldChar w:fldCharType="separate"/>
        </w:r>
        <w:r w:rsidR="008D5B73">
          <w:rPr>
            <w:webHidden/>
          </w:rPr>
          <w:t>10</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36" w:history="1">
        <w:r w:rsidR="008D5B73" w:rsidRPr="00956D58">
          <w:rPr>
            <w:rStyle w:val="ab"/>
          </w:rPr>
          <w:t>3.4.2</w:t>
        </w:r>
        <w:r w:rsidR="008D5B73">
          <w:rPr>
            <w:rFonts w:asciiTheme="minorHAnsi" w:eastAsiaTheme="minorEastAsia" w:hAnsiTheme="minorHAnsi" w:cstheme="minorBidi"/>
            <w:iCs w:val="0"/>
            <w:sz w:val="21"/>
            <w:szCs w:val="22"/>
          </w:rPr>
          <w:tab/>
        </w:r>
        <w:r w:rsidR="008D5B73" w:rsidRPr="00956D58">
          <w:rPr>
            <w:rStyle w:val="ab"/>
            <w:rFonts w:hint="eastAsia"/>
          </w:rPr>
          <w:t>规划数据的制定</w:t>
        </w:r>
        <w:r w:rsidR="008D5B73">
          <w:rPr>
            <w:webHidden/>
          </w:rPr>
          <w:tab/>
        </w:r>
        <w:r>
          <w:rPr>
            <w:webHidden/>
          </w:rPr>
          <w:fldChar w:fldCharType="begin"/>
        </w:r>
        <w:r w:rsidR="008D5B73">
          <w:rPr>
            <w:webHidden/>
          </w:rPr>
          <w:instrText xml:space="preserve"> PAGEREF _Toc293611036 \h </w:instrText>
        </w:r>
        <w:r>
          <w:rPr>
            <w:webHidden/>
          </w:rPr>
        </w:r>
        <w:r>
          <w:rPr>
            <w:webHidden/>
          </w:rPr>
          <w:fldChar w:fldCharType="separate"/>
        </w:r>
        <w:r w:rsidR="008D5B73">
          <w:rPr>
            <w:webHidden/>
          </w:rPr>
          <w:t>10</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37" w:history="1">
        <w:r w:rsidR="008D5B73" w:rsidRPr="00956D58">
          <w:rPr>
            <w:rStyle w:val="ab"/>
          </w:rPr>
          <w:t>3.4.3</w:t>
        </w:r>
        <w:r w:rsidR="008D5B73">
          <w:rPr>
            <w:rFonts w:asciiTheme="minorHAnsi" w:eastAsiaTheme="minorEastAsia" w:hAnsiTheme="minorHAnsi" w:cstheme="minorBidi"/>
            <w:iCs w:val="0"/>
            <w:sz w:val="21"/>
            <w:szCs w:val="22"/>
          </w:rPr>
          <w:tab/>
        </w:r>
        <w:r w:rsidR="008D5B73" w:rsidRPr="00956D58">
          <w:rPr>
            <w:rStyle w:val="ab"/>
            <w:rFonts w:hint="eastAsia"/>
          </w:rPr>
          <w:t>制定举措</w:t>
        </w:r>
        <w:r w:rsidR="008D5B73">
          <w:rPr>
            <w:webHidden/>
          </w:rPr>
          <w:tab/>
        </w:r>
        <w:r>
          <w:rPr>
            <w:webHidden/>
          </w:rPr>
          <w:fldChar w:fldCharType="begin"/>
        </w:r>
        <w:r w:rsidR="008D5B73">
          <w:rPr>
            <w:webHidden/>
          </w:rPr>
          <w:instrText xml:space="preserve"> PAGEREF _Toc293611037 \h </w:instrText>
        </w:r>
        <w:r>
          <w:rPr>
            <w:webHidden/>
          </w:rPr>
        </w:r>
        <w:r>
          <w:rPr>
            <w:webHidden/>
          </w:rPr>
          <w:fldChar w:fldCharType="separate"/>
        </w:r>
        <w:r w:rsidR="008D5B73">
          <w:rPr>
            <w:webHidden/>
          </w:rPr>
          <w:t>10</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38" w:history="1">
        <w:r w:rsidR="008D5B73" w:rsidRPr="00956D58">
          <w:rPr>
            <w:rStyle w:val="ab"/>
          </w:rPr>
          <w:t>3.4.4</w:t>
        </w:r>
        <w:r w:rsidR="008D5B73">
          <w:rPr>
            <w:rFonts w:asciiTheme="minorHAnsi" w:eastAsiaTheme="minorEastAsia" w:hAnsiTheme="minorHAnsi" w:cstheme="minorBidi"/>
            <w:iCs w:val="0"/>
            <w:sz w:val="21"/>
            <w:szCs w:val="22"/>
          </w:rPr>
          <w:tab/>
        </w:r>
        <w:r w:rsidR="008D5B73" w:rsidRPr="00956D58">
          <w:rPr>
            <w:rStyle w:val="ab"/>
            <w:rFonts w:hint="eastAsia"/>
          </w:rPr>
          <w:t>指标、目标完成监控</w:t>
        </w:r>
        <w:r w:rsidR="008D5B73">
          <w:rPr>
            <w:webHidden/>
          </w:rPr>
          <w:tab/>
        </w:r>
        <w:r>
          <w:rPr>
            <w:webHidden/>
          </w:rPr>
          <w:fldChar w:fldCharType="begin"/>
        </w:r>
        <w:r w:rsidR="008D5B73">
          <w:rPr>
            <w:webHidden/>
          </w:rPr>
          <w:instrText xml:space="preserve"> PAGEREF _Toc293611038 \h </w:instrText>
        </w:r>
        <w:r>
          <w:rPr>
            <w:webHidden/>
          </w:rPr>
        </w:r>
        <w:r>
          <w:rPr>
            <w:webHidden/>
          </w:rPr>
          <w:fldChar w:fldCharType="separate"/>
        </w:r>
        <w:r w:rsidR="008D5B73">
          <w:rPr>
            <w:webHidden/>
          </w:rPr>
          <w:t>11</w:t>
        </w:r>
        <w:r>
          <w:rPr>
            <w:webHidden/>
          </w:rPr>
          <w:fldChar w:fldCharType="end"/>
        </w:r>
      </w:hyperlink>
    </w:p>
    <w:p w:rsidR="008D5B73" w:rsidRDefault="003A5863">
      <w:pPr>
        <w:pStyle w:val="21"/>
        <w:tabs>
          <w:tab w:val="left" w:pos="840"/>
          <w:tab w:val="right" w:leader="dot" w:pos="8296"/>
        </w:tabs>
        <w:rPr>
          <w:rFonts w:asciiTheme="minorHAnsi" w:eastAsiaTheme="minorEastAsia" w:hAnsiTheme="minorHAnsi" w:cstheme="minorBidi"/>
          <w:smallCaps w:val="0"/>
          <w:noProof/>
          <w:sz w:val="21"/>
          <w:szCs w:val="22"/>
        </w:rPr>
      </w:pPr>
      <w:hyperlink w:anchor="_Toc293611039" w:history="1">
        <w:r w:rsidR="008D5B73" w:rsidRPr="00956D58">
          <w:rPr>
            <w:rStyle w:val="ab"/>
            <w:noProof/>
          </w:rPr>
          <w:t>3.5</w:t>
        </w:r>
        <w:r w:rsidR="008D5B73">
          <w:rPr>
            <w:rFonts w:asciiTheme="minorHAnsi" w:eastAsiaTheme="minorEastAsia" w:hAnsiTheme="minorHAnsi" w:cstheme="minorBidi"/>
            <w:smallCaps w:val="0"/>
            <w:noProof/>
            <w:sz w:val="21"/>
            <w:szCs w:val="22"/>
          </w:rPr>
          <w:tab/>
        </w:r>
        <w:r w:rsidR="008D5B73" w:rsidRPr="00956D58">
          <w:rPr>
            <w:rStyle w:val="ab"/>
            <w:rFonts w:hint="eastAsia"/>
            <w:noProof/>
          </w:rPr>
          <w:t>能效评估</w:t>
        </w:r>
        <w:r w:rsidR="008D5B73">
          <w:rPr>
            <w:noProof/>
            <w:webHidden/>
          </w:rPr>
          <w:tab/>
        </w:r>
        <w:r>
          <w:rPr>
            <w:noProof/>
            <w:webHidden/>
          </w:rPr>
          <w:fldChar w:fldCharType="begin"/>
        </w:r>
        <w:r w:rsidR="008D5B73">
          <w:rPr>
            <w:noProof/>
            <w:webHidden/>
          </w:rPr>
          <w:instrText xml:space="preserve"> PAGEREF _Toc293611039 \h </w:instrText>
        </w:r>
        <w:r>
          <w:rPr>
            <w:noProof/>
            <w:webHidden/>
          </w:rPr>
        </w:r>
        <w:r>
          <w:rPr>
            <w:noProof/>
            <w:webHidden/>
          </w:rPr>
          <w:fldChar w:fldCharType="separate"/>
        </w:r>
        <w:r w:rsidR="008D5B73">
          <w:rPr>
            <w:noProof/>
            <w:webHidden/>
          </w:rPr>
          <w:t>11</w:t>
        </w:r>
        <w:r>
          <w:rPr>
            <w:noProof/>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40" w:history="1">
        <w:r w:rsidR="008D5B73" w:rsidRPr="00956D58">
          <w:rPr>
            <w:rStyle w:val="ab"/>
          </w:rPr>
          <w:t>3.5.1</w:t>
        </w:r>
        <w:r w:rsidR="008D5B73">
          <w:rPr>
            <w:rFonts w:asciiTheme="minorHAnsi" w:eastAsiaTheme="minorEastAsia" w:hAnsiTheme="minorHAnsi" w:cstheme="minorBidi"/>
            <w:iCs w:val="0"/>
            <w:sz w:val="21"/>
            <w:szCs w:val="22"/>
          </w:rPr>
          <w:tab/>
        </w:r>
        <w:r w:rsidR="008D5B73" w:rsidRPr="00956D58">
          <w:rPr>
            <w:rStyle w:val="ab"/>
            <w:rFonts w:hint="eastAsia"/>
          </w:rPr>
          <w:t>设置评估模型</w:t>
        </w:r>
        <w:r w:rsidR="008D5B73">
          <w:rPr>
            <w:webHidden/>
          </w:rPr>
          <w:tab/>
        </w:r>
        <w:r>
          <w:rPr>
            <w:webHidden/>
          </w:rPr>
          <w:fldChar w:fldCharType="begin"/>
        </w:r>
        <w:r w:rsidR="008D5B73">
          <w:rPr>
            <w:webHidden/>
          </w:rPr>
          <w:instrText xml:space="preserve"> PAGEREF _Toc293611040 \h </w:instrText>
        </w:r>
        <w:r>
          <w:rPr>
            <w:webHidden/>
          </w:rPr>
        </w:r>
        <w:r>
          <w:rPr>
            <w:webHidden/>
          </w:rPr>
          <w:fldChar w:fldCharType="separate"/>
        </w:r>
        <w:r w:rsidR="008D5B73">
          <w:rPr>
            <w:webHidden/>
          </w:rPr>
          <w:t>12</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41" w:history="1">
        <w:r w:rsidR="008D5B73" w:rsidRPr="00956D58">
          <w:rPr>
            <w:rStyle w:val="ab"/>
          </w:rPr>
          <w:t>3.5.2</w:t>
        </w:r>
        <w:r w:rsidR="008D5B73">
          <w:rPr>
            <w:rFonts w:asciiTheme="minorHAnsi" w:eastAsiaTheme="minorEastAsia" w:hAnsiTheme="minorHAnsi" w:cstheme="minorBidi"/>
            <w:iCs w:val="0"/>
            <w:sz w:val="21"/>
            <w:szCs w:val="22"/>
          </w:rPr>
          <w:tab/>
        </w:r>
        <w:r w:rsidR="008D5B73" w:rsidRPr="00956D58">
          <w:rPr>
            <w:rStyle w:val="ab"/>
            <w:rFonts w:hint="eastAsia"/>
          </w:rPr>
          <w:t>节能措施能效评估</w:t>
        </w:r>
        <w:r w:rsidR="008D5B73">
          <w:rPr>
            <w:webHidden/>
          </w:rPr>
          <w:tab/>
        </w:r>
        <w:r>
          <w:rPr>
            <w:webHidden/>
          </w:rPr>
          <w:fldChar w:fldCharType="begin"/>
        </w:r>
        <w:r w:rsidR="008D5B73">
          <w:rPr>
            <w:webHidden/>
          </w:rPr>
          <w:instrText xml:space="preserve"> PAGEREF _Toc293611041 \h </w:instrText>
        </w:r>
        <w:r>
          <w:rPr>
            <w:webHidden/>
          </w:rPr>
        </w:r>
        <w:r>
          <w:rPr>
            <w:webHidden/>
          </w:rPr>
          <w:fldChar w:fldCharType="separate"/>
        </w:r>
        <w:r w:rsidR="008D5B73">
          <w:rPr>
            <w:webHidden/>
          </w:rPr>
          <w:t>12</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42" w:history="1">
        <w:r w:rsidR="008D5B73" w:rsidRPr="00956D58">
          <w:rPr>
            <w:rStyle w:val="ab"/>
          </w:rPr>
          <w:t>3.5.3</w:t>
        </w:r>
        <w:r w:rsidR="008D5B73">
          <w:rPr>
            <w:rFonts w:asciiTheme="minorHAnsi" w:eastAsiaTheme="minorEastAsia" w:hAnsiTheme="minorHAnsi" w:cstheme="minorBidi"/>
            <w:iCs w:val="0"/>
            <w:sz w:val="21"/>
            <w:szCs w:val="22"/>
          </w:rPr>
          <w:tab/>
        </w:r>
        <w:r w:rsidR="008D5B73" w:rsidRPr="00956D58">
          <w:rPr>
            <w:rStyle w:val="ab"/>
            <w:rFonts w:hint="eastAsia"/>
          </w:rPr>
          <w:t>机楼机房能效评估</w:t>
        </w:r>
        <w:r w:rsidR="008D5B73">
          <w:rPr>
            <w:webHidden/>
          </w:rPr>
          <w:tab/>
        </w:r>
        <w:r>
          <w:rPr>
            <w:webHidden/>
          </w:rPr>
          <w:fldChar w:fldCharType="begin"/>
        </w:r>
        <w:r w:rsidR="008D5B73">
          <w:rPr>
            <w:webHidden/>
          </w:rPr>
          <w:instrText xml:space="preserve"> PAGEREF _Toc293611042 \h </w:instrText>
        </w:r>
        <w:r>
          <w:rPr>
            <w:webHidden/>
          </w:rPr>
        </w:r>
        <w:r>
          <w:rPr>
            <w:webHidden/>
          </w:rPr>
          <w:fldChar w:fldCharType="separate"/>
        </w:r>
        <w:r w:rsidR="008D5B73">
          <w:rPr>
            <w:webHidden/>
          </w:rPr>
          <w:t>12</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43" w:history="1">
        <w:r w:rsidR="008D5B73" w:rsidRPr="00956D58">
          <w:rPr>
            <w:rStyle w:val="ab"/>
          </w:rPr>
          <w:t>3.5.4</w:t>
        </w:r>
        <w:r w:rsidR="008D5B73">
          <w:rPr>
            <w:rFonts w:asciiTheme="minorHAnsi" w:eastAsiaTheme="minorEastAsia" w:hAnsiTheme="minorHAnsi" w:cstheme="minorBidi"/>
            <w:iCs w:val="0"/>
            <w:sz w:val="21"/>
            <w:szCs w:val="22"/>
          </w:rPr>
          <w:tab/>
        </w:r>
        <w:r w:rsidR="008D5B73" w:rsidRPr="00956D58">
          <w:rPr>
            <w:rStyle w:val="ab"/>
            <w:rFonts w:hint="eastAsia"/>
          </w:rPr>
          <w:t>专家系统</w:t>
        </w:r>
        <w:r w:rsidR="008D5B73">
          <w:rPr>
            <w:webHidden/>
          </w:rPr>
          <w:tab/>
        </w:r>
        <w:r>
          <w:rPr>
            <w:webHidden/>
          </w:rPr>
          <w:fldChar w:fldCharType="begin"/>
        </w:r>
        <w:r w:rsidR="008D5B73">
          <w:rPr>
            <w:webHidden/>
          </w:rPr>
          <w:instrText xml:space="preserve"> PAGEREF _Toc293611043 \h </w:instrText>
        </w:r>
        <w:r>
          <w:rPr>
            <w:webHidden/>
          </w:rPr>
        </w:r>
        <w:r>
          <w:rPr>
            <w:webHidden/>
          </w:rPr>
          <w:fldChar w:fldCharType="separate"/>
        </w:r>
        <w:r w:rsidR="008D5B73">
          <w:rPr>
            <w:webHidden/>
          </w:rPr>
          <w:t>12</w:t>
        </w:r>
        <w:r>
          <w:rPr>
            <w:webHidden/>
          </w:rPr>
          <w:fldChar w:fldCharType="end"/>
        </w:r>
      </w:hyperlink>
    </w:p>
    <w:p w:rsidR="008D5B73" w:rsidRDefault="003A5863">
      <w:pPr>
        <w:pStyle w:val="21"/>
        <w:tabs>
          <w:tab w:val="left" w:pos="840"/>
          <w:tab w:val="right" w:leader="dot" w:pos="8296"/>
        </w:tabs>
        <w:rPr>
          <w:rFonts w:asciiTheme="minorHAnsi" w:eastAsiaTheme="minorEastAsia" w:hAnsiTheme="minorHAnsi" w:cstheme="minorBidi"/>
          <w:smallCaps w:val="0"/>
          <w:noProof/>
          <w:sz w:val="21"/>
          <w:szCs w:val="22"/>
        </w:rPr>
      </w:pPr>
      <w:hyperlink w:anchor="_Toc293611044" w:history="1">
        <w:r w:rsidR="008D5B73" w:rsidRPr="00956D58">
          <w:rPr>
            <w:rStyle w:val="ab"/>
            <w:noProof/>
          </w:rPr>
          <w:t>3.6</w:t>
        </w:r>
        <w:r w:rsidR="008D5B73">
          <w:rPr>
            <w:rFonts w:asciiTheme="minorHAnsi" w:eastAsiaTheme="minorEastAsia" w:hAnsiTheme="minorHAnsi" w:cstheme="minorBidi"/>
            <w:smallCaps w:val="0"/>
            <w:noProof/>
            <w:sz w:val="21"/>
            <w:szCs w:val="22"/>
          </w:rPr>
          <w:tab/>
        </w:r>
        <w:r w:rsidR="008D5B73" w:rsidRPr="00956D58">
          <w:rPr>
            <w:rStyle w:val="ab"/>
            <w:rFonts w:hint="eastAsia"/>
            <w:noProof/>
          </w:rPr>
          <w:t>能耗考核管理</w:t>
        </w:r>
        <w:r w:rsidR="008D5B73">
          <w:rPr>
            <w:noProof/>
            <w:webHidden/>
          </w:rPr>
          <w:tab/>
        </w:r>
        <w:r>
          <w:rPr>
            <w:noProof/>
            <w:webHidden/>
          </w:rPr>
          <w:fldChar w:fldCharType="begin"/>
        </w:r>
        <w:r w:rsidR="008D5B73">
          <w:rPr>
            <w:noProof/>
            <w:webHidden/>
          </w:rPr>
          <w:instrText xml:space="preserve"> PAGEREF _Toc293611044 \h </w:instrText>
        </w:r>
        <w:r>
          <w:rPr>
            <w:noProof/>
            <w:webHidden/>
          </w:rPr>
        </w:r>
        <w:r>
          <w:rPr>
            <w:noProof/>
            <w:webHidden/>
          </w:rPr>
          <w:fldChar w:fldCharType="separate"/>
        </w:r>
        <w:r w:rsidR="008D5B73">
          <w:rPr>
            <w:noProof/>
            <w:webHidden/>
          </w:rPr>
          <w:t>13</w:t>
        </w:r>
        <w:r>
          <w:rPr>
            <w:noProof/>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45" w:history="1">
        <w:r w:rsidR="008D5B73" w:rsidRPr="00956D58">
          <w:rPr>
            <w:rStyle w:val="ab"/>
          </w:rPr>
          <w:t>3.6.1</w:t>
        </w:r>
        <w:r w:rsidR="008D5B73">
          <w:rPr>
            <w:rFonts w:asciiTheme="minorHAnsi" w:eastAsiaTheme="minorEastAsia" w:hAnsiTheme="minorHAnsi" w:cstheme="minorBidi"/>
            <w:iCs w:val="0"/>
            <w:sz w:val="21"/>
            <w:szCs w:val="22"/>
          </w:rPr>
          <w:tab/>
        </w:r>
        <w:r w:rsidR="008D5B73" w:rsidRPr="00956D58">
          <w:rPr>
            <w:rStyle w:val="ab"/>
            <w:rFonts w:hint="eastAsia"/>
          </w:rPr>
          <w:t>制定考核指标</w:t>
        </w:r>
        <w:r w:rsidR="008D5B73">
          <w:rPr>
            <w:webHidden/>
          </w:rPr>
          <w:tab/>
        </w:r>
        <w:r>
          <w:rPr>
            <w:webHidden/>
          </w:rPr>
          <w:fldChar w:fldCharType="begin"/>
        </w:r>
        <w:r w:rsidR="008D5B73">
          <w:rPr>
            <w:webHidden/>
          </w:rPr>
          <w:instrText xml:space="preserve"> PAGEREF _Toc293611045 \h </w:instrText>
        </w:r>
        <w:r>
          <w:rPr>
            <w:webHidden/>
          </w:rPr>
        </w:r>
        <w:r>
          <w:rPr>
            <w:webHidden/>
          </w:rPr>
          <w:fldChar w:fldCharType="separate"/>
        </w:r>
        <w:r w:rsidR="008D5B73">
          <w:rPr>
            <w:webHidden/>
          </w:rPr>
          <w:t>13</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46" w:history="1">
        <w:r w:rsidR="008D5B73" w:rsidRPr="00956D58">
          <w:rPr>
            <w:rStyle w:val="ab"/>
          </w:rPr>
          <w:t>3.6.2</w:t>
        </w:r>
        <w:r w:rsidR="008D5B73">
          <w:rPr>
            <w:rFonts w:asciiTheme="minorHAnsi" w:eastAsiaTheme="minorEastAsia" w:hAnsiTheme="minorHAnsi" w:cstheme="minorBidi"/>
            <w:iCs w:val="0"/>
            <w:sz w:val="21"/>
            <w:szCs w:val="22"/>
          </w:rPr>
          <w:tab/>
        </w:r>
        <w:r w:rsidR="008D5B73" w:rsidRPr="00956D58">
          <w:rPr>
            <w:rStyle w:val="ab"/>
            <w:rFonts w:hint="eastAsia"/>
          </w:rPr>
          <w:t>跟踪指标完成情况</w:t>
        </w:r>
        <w:r w:rsidR="008D5B73">
          <w:rPr>
            <w:webHidden/>
          </w:rPr>
          <w:tab/>
        </w:r>
        <w:r>
          <w:rPr>
            <w:webHidden/>
          </w:rPr>
          <w:fldChar w:fldCharType="begin"/>
        </w:r>
        <w:r w:rsidR="008D5B73">
          <w:rPr>
            <w:webHidden/>
          </w:rPr>
          <w:instrText xml:space="preserve"> PAGEREF _Toc293611046 \h </w:instrText>
        </w:r>
        <w:r>
          <w:rPr>
            <w:webHidden/>
          </w:rPr>
        </w:r>
        <w:r>
          <w:rPr>
            <w:webHidden/>
          </w:rPr>
          <w:fldChar w:fldCharType="separate"/>
        </w:r>
        <w:r w:rsidR="008D5B73">
          <w:rPr>
            <w:webHidden/>
          </w:rPr>
          <w:t>13</w:t>
        </w:r>
        <w:r>
          <w:rPr>
            <w:webHidden/>
          </w:rPr>
          <w:fldChar w:fldCharType="end"/>
        </w:r>
      </w:hyperlink>
    </w:p>
    <w:p w:rsidR="008D5B73" w:rsidRDefault="003A5863">
      <w:pPr>
        <w:pStyle w:val="21"/>
        <w:tabs>
          <w:tab w:val="left" w:pos="840"/>
          <w:tab w:val="right" w:leader="dot" w:pos="8296"/>
        </w:tabs>
        <w:rPr>
          <w:rFonts w:asciiTheme="minorHAnsi" w:eastAsiaTheme="minorEastAsia" w:hAnsiTheme="minorHAnsi" w:cstheme="minorBidi"/>
          <w:smallCaps w:val="0"/>
          <w:noProof/>
          <w:sz w:val="21"/>
          <w:szCs w:val="22"/>
        </w:rPr>
      </w:pPr>
      <w:hyperlink w:anchor="_Toc293611047" w:history="1">
        <w:r w:rsidR="008D5B73" w:rsidRPr="00956D58">
          <w:rPr>
            <w:rStyle w:val="ab"/>
            <w:noProof/>
          </w:rPr>
          <w:t>3.7</w:t>
        </w:r>
        <w:r w:rsidR="008D5B73">
          <w:rPr>
            <w:rFonts w:asciiTheme="minorHAnsi" w:eastAsiaTheme="minorEastAsia" w:hAnsiTheme="minorHAnsi" w:cstheme="minorBidi"/>
            <w:smallCaps w:val="0"/>
            <w:noProof/>
            <w:sz w:val="21"/>
            <w:szCs w:val="22"/>
          </w:rPr>
          <w:tab/>
        </w:r>
        <w:r w:rsidR="008D5B73" w:rsidRPr="00956D58">
          <w:rPr>
            <w:rStyle w:val="ab"/>
            <w:rFonts w:hint="eastAsia"/>
            <w:noProof/>
          </w:rPr>
          <w:t>实验室工作管理</w:t>
        </w:r>
        <w:r w:rsidR="008D5B73">
          <w:rPr>
            <w:noProof/>
            <w:webHidden/>
          </w:rPr>
          <w:tab/>
        </w:r>
        <w:r>
          <w:rPr>
            <w:noProof/>
            <w:webHidden/>
          </w:rPr>
          <w:fldChar w:fldCharType="begin"/>
        </w:r>
        <w:r w:rsidR="008D5B73">
          <w:rPr>
            <w:noProof/>
            <w:webHidden/>
          </w:rPr>
          <w:instrText xml:space="preserve"> PAGEREF _Toc293611047 \h </w:instrText>
        </w:r>
        <w:r>
          <w:rPr>
            <w:noProof/>
            <w:webHidden/>
          </w:rPr>
        </w:r>
        <w:r>
          <w:rPr>
            <w:noProof/>
            <w:webHidden/>
          </w:rPr>
          <w:fldChar w:fldCharType="separate"/>
        </w:r>
        <w:r w:rsidR="008D5B73">
          <w:rPr>
            <w:noProof/>
            <w:webHidden/>
          </w:rPr>
          <w:t>13</w:t>
        </w:r>
        <w:r>
          <w:rPr>
            <w:noProof/>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48" w:history="1">
        <w:r w:rsidR="008D5B73" w:rsidRPr="00956D58">
          <w:rPr>
            <w:rStyle w:val="ab"/>
          </w:rPr>
          <w:t>3.7.1</w:t>
        </w:r>
        <w:r w:rsidR="008D5B73">
          <w:rPr>
            <w:rFonts w:asciiTheme="minorHAnsi" w:eastAsiaTheme="minorEastAsia" w:hAnsiTheme="minorHAnsi" w:cstheme="minorBidi"/>
            <w:iCs w:val="0"/>
            <w:sz w:val="21"/>
            <w:szCs w:val="22"/>
          </w:rPr>
          <w:tab/>
        </w:r>
        <w:r w:rsidR="008D5B73" w:rsidRPr="00956D58">
          <w:rPr>
            <w:rStyle w:val="ab"/>
            <w:rFonts w:hint="eastAsia"/>
          </w:rPr>
          <w:t>绿色认证管理</w:t>
        </w:r>
        <w:r w:rsidR="008D5B73">
          <w:rPr>
            <w:webHidden/>
          </w:rPr>
          <w:tab/>
        </w:r>
        <w:r>
          <w:rPr>
            <w:webHidden/>
          </w:rPr>
          <w:fldChar w:fldCharType="begin"/>
        </w:r>
        <w:r w:rsidR="008D5B73">
          <w:rPr>
            <w:webHidden/>
          </w:rPr>
          <w:instrText xml:space="preserve"> PAGEREF _Toc293611048 \h </w:instrText>
        </w:r>
        <w:r>
          <w:rPr>
            <w:webHidden/>
          </w:rPr>
        </w:r>
        <w:r>
          <w:rPr>
            <w:webHidden/>
          </w:rPr>
          <w:fldChar w:fldCharType="separate"/>
        </w:r>
        <w:r w:rsidR="008D5B73">
          <w:rPr>
            <w:webHidden/>
          </w:rPr>
          <w:t>13</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49" w:history="1">
        <w:r w:rsidR="008D5B73" w:rsidRPr="00956D58">
          <w:rPr>
            <w:rStyle w:val="ab"/>
          </w:rPr>
          <w:t>3.7.2</w:t>
        </w:r>
        <w:r w:rsidR="008D5B73">
          <w:rPr>
            <w:rFonts w:asciiTheme="minorHAnsi" w:eastAsiaTheme="minorEastAsia" w:hAnsiTheme="minorHAnsi" w:cstheme="minorBidi"/>
            <w:iCs w:val="0"/>
            <w:sz w:val="21"/>
            <w:szCs w:val="22"/>
          </w:rPr>
          <w:tab/>
        </w:r>
        <w:r w:rsidR="008D5B73" w:rsidRPr="00956D58">
          <w:rPr>
            <w:rStyle w:val="ab"/>
            <w:rFonts w:hint="eastAsia"/>
          </w:rPr>
          <w:t>节能数据研究</w:t>
        </w:r>
        <w:r w:rsidR="008D5B73">
          <w:rPr>
            <w:webHidden/>
          </w:rPr>
          <w:tab/>
        </w:r>
        <w:r>
          <w:rPr>
            <w:webHidden/>
          </w:rPr>
          <w:fldChar w:fldCharType="begin"/>
        </w:r>
        <w:r w:rsidR="008D5B73">
          <w:rPr>
            <w:webHidden/>
          </w:rPr>
          <w:instrText xml:space="preserve"> PAGEREF _Toc293611049 \h </w:instrText>
        </w:r>
        <w:r>
          <w:rPr>
            <w:webHidden/>
          </w:rPr>
        </w:r>
        <w:r>
          <w:rPr>
            <w:webHidden/>
          </w:rPr>
          <w:fldChar w:fldCharType="separate"/>
        </w:r>
        <w:r w:rsidR="008D5B73">
          <w:rPr>
            <w:webHidden/>
          </w:rPr>
          <w:t>13</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50" w:history="1">
        <w:r w:rsidR="008D5B73" w:rsidRPr="00956D58">
          <w:rPr>
            <w:rStyle w:val="ab"/>
          </w:rPr>
          <w:t>3.7.3</w:t>
        </w:r>
        <w:r w:rsidR="008D5B73">
          <w:rPr>
            <w:rFonts w:asciiTheme="minorHAnsi" w:eastAsiaTheme="minorEastAsia" w:hAnsiTheme="minorHAnsi" w:cstheme="minorBidi"/>
            <w:iCs w:val="0"/>
            <w:sz w:val="21"/>
            <w:szCs w:val="22"/>
          </w:rPr>
          <w:tab/>
        </w:r>
        <w:r w:rsidR="008D5B73" w:rsidRPr="00956D58">
          <w:rPr>
            <w:rStyle w:val="ab"/>
            <w:rFonts w:hint="eastAsia"/>
          </w:rPr>
          <w:t>设备评测管理</w:t>
        </w:r>
        <w:r w:rsidR="008D5B73">
          <w:rPr>
            <w:webHidden/>
          </w:rPr>
          <w:tab/>
        </w:r>
        <w:r>
          <w:rPr>
            <w:webHidden/>
          </w:rPr>
          <w:fldChar w:fldCharType="begin"/>
        </w:r>
        <w:r w:rsidR="008D5B73">
          <w:rPr>
            <w:webHidden/>
          </w:rPr>
          <w:instrText xml:space="preserve"> PAGEREF _Toc293611050 \h </w:instrText>
        </w:r>
        <w:r>
          <w:rPr>
            <w:webHidden/>
          </w:rPr>
        </w:r>
        <w:r>
          <w:rPr>
            <w:webHidden/>
          </w:rPr>
          <w:fldChar w:fldCharType="separate"/>
        </w:r>
        <w:r w:rsidR="008D5B73">
          <w:rPr>
            <w:webHidden/>
          </w:rPr>
          <w:t>13</w:t>
        </w:r>
        <w:r>
          <w:rPr>
            <w:webHidden/>
          </w:rPr>
          <w:fldChar w:fldCharType="end"/>
        </w:r>
      </w:hyperlink>
    </w:p>
    <w:p w:rsidR="008D5B73" w:rsidRDefault="003A5863">
      <w:pPr>
        <w:pStyle w:val="21"/>
        <w:tabs>
          <w:tab w:val="left" w:pos="840"/>
          <w:tab w:val="right" w:leader="dot" w:pos="8296"/>
        </w:tabs>
        <w:rPr>
          <w:rFonts w:asciiTheme="minorHAnsi" w:eastAsiaTheme="minorEastAsia" w:hAnsiTheme="minorHAnsi" w:cstheme="minorBidi"/>
          <w:smallCaps w:val="0"/>
          <w:noProof/>
          <w:sz w:val="21"/>
          <w:szCs w:val="22"/>
        </w:rPr>
      </w:pPr>
      <w:hyperlink w:anchor="_Toc293611051" w:history="1">
        <w:r w:rsidR="008D5B73" w:rsidRPr="00956D58">
          <w:rPr>
            <w:rStyle w:val="ab"/>
            <w:noProof/>
          </w:rPr>
          <w:t>3.8</w:t>
        </w:r>
        <w:r w:rsidR="008D5B73">
          <w:rPr>
            <w:rFonts w:asciiTheme="minorHAnsi" w:eastAsiaTheme="minorEastAsia" w:hAnsiTheme="minorHAnsi" w:cstheme="minorBidi"/>
            <w:smallCaps w:val="0"/>
            <w:noProof/>
            <w:sz w:val="21"/>
            <w:szCs w:val="22"/>
          </w:rPr>
          <w:tab/>
        </w:r>
        <w:r w:rsidR="008D5B73" w:rsidRPr="00956D58">
          <w:rPr>
            <w:rStyle w:val="ab"/>
            <w:rFonts w:hint="eastAsia"/>
            <w:noProof/>
          </w:rPr>
          <w:t>组织架构管理</w:t>
        </w:r>
        <w:r w:rsidR="008D5B73">
          <w:rPr>
            <w:noProof/>
            <w:webHidden/>
          </w:rPr>
          <w:tab/>
        </w:r>
        <w:r>
          <w:rPr>
            <w:noProof/>
            <w:webHidden/>
          </w:rPr>
          <w:fldChar w:fldCharType="begin"/>
        </w:r>
        <w:r w:rsidR="008D5B73">
          <w:rPr>
            <w:noProof/>
            <w:webHidden/>
          </w:rPr>
          <w:instrText xml:space="preserve"> PAGEREF _Toc293611051 \h </w:instrText>
        </w:r>
        <w:r>
          <w:rPr>
            <w:noProof/>
            <w:webHidden/>
          </w:rPr>
        </w:r>
        <w:r>
          <w:rPr>
            <w:noProof/>
            <w:webHidden/>
          </w:rPr>
          <w:fldChar w:fldCharType="separate"/>
        </w:r>
        <w:r w:rsidR="008D5B73">
          <w:rPr>
            <w:noProof/>
            <w:webHidden/>
          </w:rPr>
          <w:t>13</w:t>
        </w:r>
        <w:r>
          <w:rPr>
            <w:noProof/>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52" w:history="1">
        <w:r w:rsidR="008D5B73" w:rsidRPr="00956D58">
          <w:rPr>
            <w:rStyle w:val="ab"/>
          </w:rPr>
          <w:t>3.8.1</w:t>
        </w:r>
        <w:r w:rsidR="008D5B73">
          <w:rPr>
            <w:rFonts w:asciiTheme="minorHAnsi" w:eastAsiaTheme="minorEastAsia" w:hAnsiTheme="minorHAnsi" w:cstheme="minorBidi"/>
            <w:iCs w:val="0"/>
            <w:sz w:val="21"/>
            <w:szCs w:val="22"/>
          </w:rPr>
          <w:tab/>
        </w:r>
        <w:r w:rsidR="008D5B73" w:rsidRPr="00956D58">
          <w:rPr>
            <w:rStyle w:val="ab"/>
            <w:rFonts w:hint="eastAsia"/>
          </w:rPr>
          <w:t>权限管理</w:t>
        </w:r>
        <w:r w:rsidR="008D5B73">
          <w:rPr>
            <w:webHidden/>
          </w:rPr>
          <w:tab/>
        </w:r>
        <w:r>
          <w:rPr>
            <w:webHidden/>
          </w:rPr>
          <w:fldChar w:fldCharType="begin"/>
        </w:r>
        <w:r w:rsidR="008D5B73">
          <w:rPr>
            <w:webHidden/>
          </w:rPr>
          <w:instrText xml:space="preserve"> PAGEREF _Toc293611052 \h </w:instrText>
        </w:r>
        <w:r>
          <w:rPr>
            <w:webHidden/>
          </w:rPr>
        </w:r>
        <w:r>
          <w:rPr>
            <w:webHidden/>
          </w:rPr>
          <w:fldChar w:fldCharType="separate"/>
        </w:r>
        <w:r w:rsidR="008D5B73">
          <w:rPr>
            <w:webHidden/>
          </w:rPr>
          <w:t>13</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53" w:history="1">
        <w:r w:rsidR="008D5B73" w:rsidRPr="00956D58">
          <w:rPr>
            <w:rStyle w:val="ab"/>
          </w:rPr>
          <w:t>3.8.2</w:t>
        </w:r>
        <w:r w:rsidR="008D5B73">
          <w:rPr>
            <w:rFonts w:asciiTheme="minorHAnsi" w:eastAsiaTheme="minorEastAsia" w:hAnsiTheme="minorHAnsi" w:cstheme="minorBidi"/>
            <w:iCs w:val="0"/>
            <w:sz w:val="21"/>
            <w:szCs w:val="22"/>
          </w:rPr>
          <w:tab/>
        </w:r>
        <w:r w:rsidR="008D5B73" w:rsidRPr="00956D58">
          <w:rPr>
            <w:rStyle w:val="ab"/>
            <w:rFonts w:hint="eastAsia"/>
          </w:rPr>
          <w:t>角色管理</w:t>
        </w:r>
        <w:r w:rsidR="008D5B73">
          <w:rPr>
            <w:webHidden/>
          </w:rPr>
          <w:tab/>
        </w:r>
        <w:r>
          <w:rPr>
            <w:webHidden/>
          </w:rPr>
          <w:fldChar w:fldCharType="begin"/>
        </w:r>
        <w:r w:rsidR="008D5B73">
          <w:rPr>
            <w:webHidden/>
          </w:rPr>
          <w:instrText xml:space="preserve"> PAGEREF _Toc293611053 \h </w:instrText>
        </w:r>
        <w:r>
          <w:rPr>
            <w:webHidden/>
          </w:rPr>
        </w:r>
        <w:r>
          <w:rPr>
            <w:webHidden/>
          </w:rPr>
          <w:fldChar w:fldCharType="separate"/>
        </w:r>
        <w:r w:rsidR="008D5B73">
          <w:rPr>
            <w:webHidden/>
          </w:rPr>
          <w:t>14</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54" w:history="1">
        <w:r w:rsidR="008D5B73" w:rsidRPr="00956D58">
          <w:rPr>
            <w:rStyle w:val="ab"/>
          </w:rPr>
          <w:t>3.8.3</w:t>
        </w:r>
        <w:r w:rsidR="008D5B73">
          <w:rPr>
            <w:rFonts w:asciiTheme="minorHAnsi" w:eastAsiaTheme="minorEastAsia" w:hAnsiTheme="minorHAnsi" w:cstheme="minorBidi"/>
            <w:iCs w:val="0"/>
            <w:sz w:val="21"/>
            <w:szCs w:val="22"/>
          </w:rPr>
          <w:tab/>
        </w:r>
        <w:r w:rsidR="008D5B73" w:rsidRPr="00956D58">
          <w:rPr>
            <w:rStyle w:val="ab"/>
            <w:rFonts w:hint="eastAsia"/>
          </w:rPr>
          <w:t>用户信息管理</w:t>
        </w:r>
        <w:r w:rsidR="008D5B73">
          <w:rPr>
            <w:webHidden/>
          </w:rPr>
          <w:tab/>
        </w:r>
        <w:r>
          <w:rPr>
            <w:webHidden/>
          </w:rPr>
          <w:fldChar w:fldCharType="begin"/>
        </w:r>
        <w:r w:rsidR="008D5B73">
          <w:rPr>
            <w:webHidden/>
          </w:rPr>
          <w:instrText xml:space="preserve"> PAGEREF _Toc293611054 \h </w:instrText>
        </w:r>
        <w:r>
          <w:rPr>
            <w:webHidden/>
          </w:rPr>
        </w:r>
        <w:r>
          <w:rPr>
            <w:webHidden/>
          </w:rPr>
          <w:fldChar w:fldCharType="separate"/>
        </w:r>
        <w:r w:rsidR="008D5B73">
          <w:rPr>
            <w:webHidden/>
          </w:rPr>
          <w:t>14</w:t>
        </w:r>
        <w:r>
          <w:rPr>
            <w:webHidden/>
          </w:rPr>
          <w:fldChar w:fldCharType="end"/>
        </w:r>
      </w:hyperlink>
    </w:p>
    <w:p w:rsidR="008D5B73" w:rsidRDefault="003A5863">
      <w:pPr>
        <w:pStyle w:val="21"/>
        <w:tabs>
          <w:tab w:val="left" w:pos="840"/>
          <w:tab w:val="right" w:leader="dot" w:pos="8296"/>
        </w:tabs>
        <w:rPr>
          <w:rFonts w:asciiTheme="minorHAnsi" w:eastAsiaTheme="minorEastAsia" w:hAnsiTheme="minorHAnsi" w:cstheme="minorBidi"/>
          <w:smallCaps w:val="0"/>
          <w:noProof/>
          <w:sz w:val="21"/>
          <w:szCs w:val="22"/>
        </w:rPr>
      </w:pPr>
      <w:hyperlink w:anchor="_Toc293611055" w:history="1">
        <w:r w:rsidR="008D5B73" w:rsidRPr="00956D58">
          <w:rPr>
            <w:rStyle w:val="ab"/>
            <w:noProof/>
            <w:kern w:val="0"/>
          </w:rPr>
          <w:t>3.9</w:t>
        </w:r>
        <w:r w:rsidR="008D5B73">
          <w:rPr>
            <w:rFonts w:asciiTheme="minorHAnsi" w:eastAsiaTheme="minorEastAsia" w:hAnsiTheme="minorHAnsi" w:cstheme="minorBidi"/>
            <w:smallCaps w:val="0"/>
            <w:noProof/>
            <w:sz w:val="21"/>
            <w:szCs w:val="22"/>
          </w:rPr>
          <w:tab/>
        </w:r>
        <w:r w:rsidR="008D5B73" w:rsidRPr="00956D58">
          <w:rPr>
            <w:rStyle w:val="ab"/>
            <w:rFonts w:hint="eastAsia"/>
            <w:noProof/>
          </w:rPr>
          <w:t>合同能源管理</w:t>
        </w:r>
        <w:r w:rsidR="008D5B73">
          <w:rPr>
            <w:noProof/>
            <w:webHidden/>
          </w:rPr>
          <w:tab/>
        </w:r>
        <w:r>
          <w:rPr>
            <w:noProof/>
            <w:webHidden/>
          </w:rPr>
          <w:fldChar w:fldCharType="begin"/>
        </w:r>
        <w:r w:rsidR="008D5B73">
          <w:rPr>
            <w:noProof/>
            <w:webHidden/>
          </w:rPr>
          <w:instrText xml:space="preserve"> PAGEREF _Toc293611055 \h </w:instrText>
        </w:r>
        <w:r>
          <w:rPr>
            <w:noProof/>
            <w:webHidden/>
          </w:rPr>
        </w:r>
        <w:r>
          <w:rPr>
            <w:noProof/>
            <w:webHidden/>
          </w:rPr>
          <w:fldChar w:fldCharType="separate"/>
        </w:r>
        <w:r w:rsidR="008D5B73">
          <w:rPr>
            <w:noProof/>
            <w:webHidden/>
          </w:rPr>
          <w:t>14</w:t>
        </w:r>
        <w:r>
          <w:rPr>
            <w:noProof/>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56" w:history="1">
        <w:r w:rsidR="008D5B73" w:rsidRPr="00956D58">
          <w:rPr>
            <w:rStyle w:val="ab"/>
          </w:rPr>
          <w:t>3.9.1</w:t>
        </w:r>
        <w:r w:rsidR="008D5B73">
          <w:rPr>
            <w:rFonts w:asciiTheme="minorHAnsi" w:eastAsiaTheme="minorEastAsia" w:hAnsiTheme="minorHAnsi" w:cstheme="minorBidi"/>
            <w:iCs w:val="0"/>
            <w:sz w:val="21"/>
            <w:szCs w:val="22"/>
          </w:rPr>
          <w:tab/>
        </w:r>
        <w:r w:rsidR="008D5B73" w:rsidRPr="00956D58">
          <w:rPr>
            <w:rStyle w:val="ab"/>
            <w:rFonts w:hint="eastAsia"/>
          </w:rPr>
          <w:t>设置评估模型</w:t>
        </w:r>
        <w:r w:rsidR="008D5B73">
          <w:rPr>
            <w:webHidden/>
          </w:rPr>
          <w:tab/>
        </w:r>
        <w:r>
          <w:rPr>
            <w:webHidden/>
          </w:rPr>
          <w:fldChar w:fldCharType="begin"/>
        </w:r>
        <w:r w:rsidR="008D5B73">
          <w:rPr>
            <w:webHidden/>
          </w:rPr>
          <w:instrText xml:space="preserve"> PAGEREF _Toc293611056 \h </w:instrText>
        </w:r>
        <w:r>
          <w:rPr>
            <w:webHidden/>
          </w:rPr>
        </w:r>
        <w:r>
          <w:rPr>
            <w:webHidden/>
          </w:rPr>
          <w:fldChar w:fldCharType="separate"/>
        </w:r>
        <w:r w:rsidR="008D5B73">
          <w:rPr>
            <w:webHidden/>
          </w:rPr>
          <w:t>14</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57" w:history="1">
        <w:r w:rsidR="008D5B73" w:rsidRPr="00956D58">
          <w:rPr>
            <w:rStyle w:val="ab"/>
          </w:rPr>
          <w:t>3.9.2</w:t>
        </w:r>
        <w:r w:rsidR="008D5B73">
          <w:rPr>
            <w:rFonts w:asciiTheme="minorHAnsi" w:eastAsiaTheme="minorEastAsia" w:hAnsiTheme="minorHAnsi" w:cstheme="minorBidi"/>
            <w:iCs w:val="0"/>
            <w:sz w:val="21"/>
            <w:szCs w:val="22"/>
          </w:rPr>
          <w:tab/>
        </w:r>
        <w:r w:rsidR="008D5B73" w:rsidRPr="00956D58">
          <w:rPr>
            <w:rStyle w:val="ab"/>
            <w:rFonts w:hint="eastAsia"/>
          </w:rPr>
          <w:t>实施过程监控</w:t>
        </w:r>
        <w:r w:rsidR="008D5B73">
          <w:rPr>
            <w:webHidden/>
          </w:rPr>
          <w:tab/>
        </w:r>
        <w:r>
          <w:rPr>
            <w:webHidden/>
          </w:rPr>
          <w:fldChar w:fldCharType="begin"/>
        </w:r>
        <w:r w:rsidR="008D5B73">
          <w:rPr>
            <w:webHidden/>
          </w:rPr>
          <w:instrText xml:space="preserve"> PAGEREF _Toc293611057 \h </w:instrText>
        </w:r>
        <w:r>
          <w:rPr>
            <w:webHidden/>
          </w:rPr>
        </w:r>
        <w:r>
          <w:rPr>
            <w:webHidden/>
          </w:rPr>
          <w:fldChar w:fldCharType="separate"/>
        </w:r>
        <w:r w:rsidR="008D5B73">
          <w:rPr>
            <w:webHidden/>
          </w:rPr>
          <w:t>14</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58" w:history="1">
        <w:r w:rsidR="008D5B73" w:rsidRPr="00956D58">
          <w:rPr>
            <w:rStyle w:val="ab"/>
          </w:rPr>
          <w:t>3.9.3</w:t>
        </w:r>
        <w:r w:rsidR="008D5B73">
          <w:rPr>
            <w:rFonts w:asciiTheme="minorHAnsi" w:eastAsiaTheme="minorEastAsia" w:hAnsiTheme="minorHAnsi" w:cstheme="minorBidi"/>
            <w:iCs w:val="0"/>
            <w:sz w:val="21"/>
            <w:szCs w:val="22"/>
          </w:rPr>
          <w:tab/>
        </w:r>
        <w:r w:rsidR="008D5B73" w:rsidRPr="00956D58">
          <w:rPr>
            <w:rStyle w:val="ab"/>
            <w:rFonts w:hint="eastAsia"/>
          </w:rPr>
          <w:t>对比评估分析</w:t>
        </w:r>
        <w:r w:rsidR="008D5B73">
          <w:rPr>
            <w:webHidden/>
          </w:rPr>
          <w:tab/>
        </w:r>
        <w:r>
          <w:rPr>
            <w:webHidden/>
          </w:rPr>
          <w:fldChar w:fldCharType="begin"/>
        </w:r>
        <w:r w:rsidR="008D5B73">
          <w:rPr>
            <w:webHidden/>
          </w:rPr>
          <w:instrText xml:space="preserve"> PAGEREF _Toc293611058 \h </w:instrText>
        </w:r>
        <w:r>
          <w:rPr>
            <w:webHidden/>
          </w:rPr>
        </w:r>
        <w:r>
          <w:rPr>
            <w:webHidden/>
          </w:rPr>
          <w:fldChar w:fldCharType="separate"/>
        </w:r>
        <w:r w:rsidR="008D5B73">
          <w:rPr>
            <w:webHidden/>
          </w:rPr>
          <w:t>14</w:t>
        </w:r>
        <w:r>
          <w:rPr>
            <w:webHidden/>
          </w:rPr>
          <w:fldChar w:fldCharType="end"/>
        </w:r>
      </w:hyperlink>
    </w:p>
    <w:p w:rsidR="008D5B73" w:rsidRDefault="003A5863">
      <w:pPr>
        <w:pStyle w:val="21"/>
        <w:tabs>
          <w:tab w:val="left" w:pos="840"/>
          <w:tab w:val="right" w:leader="dot" w:pos="8296"/>
        </w:tabs>
        <w:rPr>
          <w:rFonts w:asciiTheme="minorHAnsi" w:eastAsiaTheme="minorEastAsia" w:hAnsiTheme="minorHAnsi" w:cstheme="minorBidi"/>
          <w:smallCaps w:val="0"/>
          <w:noProof/>
          <w:sz w:val="21"/>
          <w:szCs w:val="22"/>
        </w:rPr>
      </w:pPr>
      <w:hyperlink w:anchor="_Toc293611059" w:history="1">
        <w:r w:rsidR="008D5B73" w:rsidRPr="00956D58">
          <w:rPr>
            <w:rStyle w:val="ab"/>
            <w:noProof/>
          </w:rPr>
          <w:t>3.10</w:t>
        </w:r>
        <w:r w:rsidR="008D5B73">
          <w:rPr>
            <w:rFonts w:asciiTheme="minorHAnsi" w:eastAsiaTheme="minorEastAsia" w:hAnsiTheme="minorHAnsi" w:cstheme="minorBidi"/>
            <w:smallCaps w:val="0"/>
            <w:noProof/>
            <w:sz w:val="21"/>
            <w:szCs w:val="22"/>
          </w:rPr>
          <w:tab/>
        </w:r>
        <w:r w:rsidR="008D5B73" w:rsidRPr="00956D58">
          <w:rPr>
            <w:rStyle w:val="ab"/>
            <w:rFonts w:hint="eastAsia"/>
            <w:noProof/>
          </w:rPr>
          <w:t>知识库管理</w:t>
        </w:r>
        <w:r w:rsidR="008D5B73">
          <w:rPr>
            <w:noProof/>
            <w:webHidden/>
          </w:rPr>
          <w:tab/>
        </w:r>
        <w:r>
          <w:rPr>
            <w:noProof/>
            <w:webHidden/>
          </w:rPr>
          <w:fldChar w:fldCharType="begin"/>
        </w:r>
        <w:r w:rsidR="008D5B73">
          <w:rPr>
            <w:noProof/>
            <w:webHidden/>
          </w:rPr>
          <w:instrText xml:space="preserve"> PAGEREF _Toc293611059 \h </w:instrText>
        </w:r>
        <w:r>
          <w:rPr>
            <w:noProof/>
            <w:webHidden/>
          </w:rPr>
        </w:r>
        <w:r>
          <w:rPr>
            <w:noProof/>
            <w:webHidden/>
          </w:rPr>
          <w:fldChar w:fldCharType="separate"/>
        </w:r>
        <w:r w:rsidR="008D5B73">
          <w:rPr>
            <w:noProof/>
            <w:webHidden/>
          </w:rPr>
          <w:t>14</w:t>
        </w:r>
        <w:r>
          <w:rPr>
            <w:noProof/>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60" w:history="1">
        <w:r w:rsidR="008D5B73" w:rsidRPr="00956D58">
          <w:rPr>
            <w:rStyle w:val="ab"/>
          </w:rPr>
          <w:t>3.10.1</w:t>
        </w:r>
        <w:r w:rsidR="008D5B73">
          <w:rPr>
            <w:rFonts w:asciiTheme="minorHAnsi" w:eastAsiaTheme="minorEastAsia" w:hAnsiTheme="minorHAnsi" w:cstheme="minorBidi"/>
            <w:iCs w:val="0"/>
            <w:sz w:val="21"/>
            <w:szCs w:val="22"/>
          </w:rPr>
          <w:tab/>
        </w:r>
        <w:r w:rsidR="008D5B73" w:rsidRPr="00956D58">
          <w:rPr>
            <w:rStyle w:val="ab"/>
            <w:rFonts w:hint="eastAsia"/>
          </w:rPr>
          <w:t>节能信息动态</w:t>
        </w:r>
        <w:r w:rsidR="008D5B73">
          <w:rPr>
            <w:webHidden/>
          </w:rPr>
          <w:tab/>
        </w:r>
        <w:r>
          <w:rPr>
            <w:webHidden/>
          </w:rPr>
          <w:fldChar w:fldCharType="begin"/>
        </w:r>
        <w:r w:rsidR="008D5B73">
          <w:rPr>
            <w:webHidden/>
          </w:rPr>
          <w:instrText xml:space="preserve"> PAGEREF _Toc293611060 \h </w:instrText>
        </w:r>
        <w:r>
          <w:rPr>
            <w:webHidden/>
          </w:rPr>
        </w:r>
        <w:r>
          <w:rPr>
            <w:webHidden/>
          </w:rPr>
          <w:fldChar w:fldCharType="separate"/>
        </w:r>
        <w:r w:rsidR="008D5B73">
          <w:rPr>
            <w:webHidden/>
          </w:rPr>
          <w:t>15</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61" w:history="1">
        <w:r w:rsidR="008D5B73" w:rsidRPr="00956D58">
          <w:rPr>
            <w:rStyle w:val="ab"/>
          </w:rPr>
          <w:t>3.10.2</w:t>
        </w:r>
        <w:r w:rsidR="008D5B73">
          <w:rPr>
            <w:rFonts w:asciiTheme="minorHAnsi" w:eastAsiaTheme="minorEastAsia" w:hAnsiTheme="minorHAnsi" w:cstheme="minorBidi"/>
            <w:iCs w:val="0"/>
            <w:sz w:val="21"/>
            <w:szCs w:val="22"/>
          </w:rPr>
          <w:tab/>
        </w:r>
        <w:r w:rsidR="008D5B73" w:rsidRPr="00956D58">
          <w:rPr>
            <w:rStyle w:val="ab"/>
            <w:rFonts w:hint="eastAsia"/>
          </w:rPr>
          <w:t>节能举措规范</w:t>
        </w:r>
        <w:r w:rsidR="008D5B73">
          <w:rPr>
            <w:webHidden/>
          </w:rPr>
          <w:tab/>
        </w:r>
        <w:r>
          <w:rPr>
            <w:webHidden/>
          </w:rPr>
          <w:fldChar w:fldCharType="begin"/>
        </w:r>
        <w:r w:rsidR="008D5B73">
          <w:rPr>
            <w:webHidden/>
          </w:rPr>
          <w:instrText xml:space="preserve"> PAGEREF _Toc293611061 \h </w:instrText>
        </w:r>
        <w:r>
          <w:rPr>
            <w:webHidden/>
          </w:rPr>
        </w:r>
        <w:r>
          <w:rPr>
            <w:webHidden/>
          </w:rPr>
          <w:fldChar w:fldCharType="separate"/>
        </w:r>
        <w:r w:rsidR="008D5B73">
          <w:rPr>
            <w:webHidden/>
          </w:rPr>
          <w:t>15</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62" w:history="1">
        <w:r w:rsidR="008D5B73" w:rsidRPr="00956D58">
          <w:rPr>
            <w:rStyle w:val="ab"/>
          </w:rPr>
          <w:t>3.10.3</w:t>
        </w:r>
        <w:r w:rsidR="008D5B73">
          <w:rPr>
            <w:rFonts w:asciiTheme="minorHAnsi" w:eastAsiaTheme="minorEastAsia" w:hAnsiTheme="minorHAnsi" w:cstheme="minorBidi"/>
            <w:iCs w:val="0"/>
            <w:sz w:val="21"/>
            <w:szCs w:val="22"/>
          </w:rPr>
          <w:tab/>
        </w:r>
        <w:r w:rsidR="008D5B73" w:rsidRPr="00956D58">
          <w:rPr>
            <w:rStyle w:val="ab"/>
            <w:rFonts w:hint="eastAsia"/>
          </w:rPr>
          <w:t>节能技术知识库</w:t>
        </w:r>
        <w:r w:rsidR="008D5B73">
          <w:rPr>
            <w:webHidden/>
          </w:rPr>
          <w:tab/>
        </w:r>
        <w:r>
          <w:rPr>
            <w:webHidden/>
          </w:rPr>
          <w:fldChar w:fldCharType="begin"/>
        </w:r>
        <w:r w:rsidR="008D5B73">
          <w:rPr>
            <w:webHidden/>
          </w:rPr>
          <w:instrText xml:space="preserve"> PAGEREF _Toc293611062 \h </w:instrText>
        </w:r>
        <w:r>
          <w:rPr>
            <w:webHidden/>
          </w:rPr>
        </w:r>
        <w:r>
          <w:rPr>
            <w:webHidden/>
          </w:rPr>
          <w:fldChar w:fldCharType="separate"/>
        </w:r>
        <w:r w:rsidR="008D5B73">
          <w:rPr>
            <w:webHidden/>
          </w:rPr>
          <w:t>15</w:t>
        </w:r>
        <w:r>
          <w:rPr>
            <w:webHidden/>
          </w:rPr>
          <w:fldChar w:fldCharType="end"/>
        </w:r>
      </w:hyperlink>
    </w:p>
    <w:p w:rsidR="008D5B73" w:rsidRDefault="003A5863">
      <w:pPr>
        <w:pStyle w:val="21"/>
        <w:tabs>
          <w:tab w:val="left" w:pos="840"/>
          <w:tab w:val="right" w:leader="dot" w:pos="8296"/>
        </w:tabs>
        <w:rPr>
          <w:rFonts w:asciiTheme="minorHAnsi" w:eastAsiaTheme="minorEastAsia" w:hAnsiTheme="minorHAnsi" w:cstheme="minorBidi"/>
          <w:smallCaps w:val="0"/>
          <w:noProof/>
          <w:sz w:val="21"/>
          <w:szCs w:val="22"/>
        </w:rPr>
      </w:pPr>
      <w:hyperlink w:anchor="_Toc293611063" w:history="1">
        <w:r w:rsidR="008D5B73" w:rsidRPr="00956D58">
          <w:rPr>
            <w:rStyle w:val="ab"/>
            <w:noProof/>
          </w:rPr>
          <w:t>3.11</w:t>
        </w:r>
        <w:r w:rsidR="008D5B73">
          <w:rPr>
            <w:rFonts w:asciiTheme="minorHAnsi" w:eastAsiaTheme="minorEastAsia" w:hAnsiTheme="minorHAnsi" w:cstheme="minorBidi"/>
            <w:smallCaps w:val="0"/>
            <w:noProof/>
            <w:sz w:val="21"/>
            <w:szCs w:val="22"/>
          </w:rPr>
          <w:tab/>
        </w:r>
        <w:r w:rsidR="008D5B73" w:rsidRPr="00956D58">
          <w:rPr>
            <w:rStyle w:val="ab"/>
            <w:rFonts w:hint="eastAsia"/>
            <w:noProof/>
          </w:rPr>
          <w:t>系统管理</w:t>
        </w:r>
        <w:r w:rsidR="008D5B73">
          <w:rPr>
            <w:noProof/>
            <w:webHidden/>
          </w:rPr>
          <w:tab/>
        </w:r>
        <w:r>
          <w:rPr>
            <w:noProof/>
            <w:webHidden/>
          </w:rPr>
          <w:fldChar w:fldCharType="begin"/>
        </w:r>
        <w:r w:rsidR="008D5B73">
          <w:rPr>
            <w:noProof/>
            <w:webHidden/>
          </w:rPr>
          <w:instrText xml:space="preserve"> PAGEREF _Toc293611063 \h </w:instrText>
        </w:r>
        <w:r>
          <w:rPr>
            <w:noProof/>
            <w:webHidden/>
          </w:rPr>
        </w:r>
        <w:r>
          <w:rPr>
            <w:noProof/>
            <w:webHidden/>
          </w:rPr>
          <w:fldChar w:fldCharType="separate"/>
        </w:r>
        <w:r w:rsidR="008D5B73">
          <w:rPr>
            <w:noProof/>
            <w:webHidden/>
          </w:rPr>
          <w:t>15</w:t>
        </w:r>
        <w:r>
          <w:rPr>
            <w:noProof/>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64" w:history="1">
        <w:r w:rsidR="008D5B73" w:rsidRPr="00956D58">
          <w:rPr>
            <w:rStyle w:val="ab"/>
          </w:rPr>
          <w:t>3.11.1</w:t>
        </w:r>
        <w:r w:rsidR="008D5B73">
          <w:rPr>
            <w:rFonts w:asciiTheme="minorHAnsi" w:eastAsiaTheme="minorEastAsia" w:hAnsiTheme="minorHAnsi" w:cstheme="minorBidi"/>
            <w:iCs w:val="0"/>
            <w:sz w:val="21"/>
            <w:szCs w:val="22"/>
          </w:rPr>
          <w:tab/>
        </w:r>
        <w:r w:rsidR="008D5B73" w:rsidRPr="00956D58">
          <w:rPr>
            <w:rStyle w:val="ab"/>
            <w:rFonts w:hint="eastAsia"/>
          </w:rPr>
          <w:t>系统的设置</w:t>
        </w:r>
        <w:r w:rsidR="008D5B73">
          <w:rPr>
            <w:webHidden/>
          </w:rPr>
          <w:tab/>
        </w:r>
        <w:r>
          <w:rPr>
            <w:webHidden/>
          </w:rPr>
          <w:fldChar w:fldCharType="begin"/>
        </w:r>
        <w:r w:rsidR="008D5B73">
          <w:rPr>
            <w:webHidden/>
          </w:rPr>
          <w:instrText xml:space="preserve"> PAGEREF _Toc293611064 \h </w:instrText>
        </w:r>
        <w:r>
          <w:rPr>
            <w:webHidden/>
          </w:rPr>
        </w:r>
        <w:r>
          <w:rPr>
            <w:webHidden/>
          </w:rPr>
          <w:fldChar w:fldCharType="separate"/>
        </w:r>
        <w:r w:rsidR="008D5B73">
          <w:rPr>
            <w:webHidden/>
          </w:rPr>
          <w:t>15</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65" w:history="1">
        <w:r w:rsidR="008D5B73" w:rsidRPr="00956D58">
          <w:rPr>
            <w:rStyle w:val="ab"/>
          </w:rPr>
          <w:t>3.11.2</w:t>
        </w:r>
        <w:r w:rsidR="008D5B73">
          <w:rPr>
            <w:rFonts w:asciiTheme="minorHAnsi" w:eastAsiaTheme="minorEastAsia" w:hAnsiTheme="minorHAnsi" w:cstheme="minorBidi"/>
            <w:iCs w:val="0"/>
            <w:sz w:val="21"/>
            <w:szCs w:val="22"/>
          </w:rPr>
          <w:tab/>
        </w:r>
        <w:r w:rsidR="008D5B73" w:rsidRPr="00956D58">
          <w:rPr>
            <w:rStyle w:val="ab"/>
            <w:rFonts w:hint="eastAsia"/>
          </w:rPr>
          <w:t>系统接口设置</w:t>
        </w:r>
        <w:r w:rsidR="008D5B73">
          <w:rPr>
            <w:webHidden/>
          </w:rPr>
          <w:tab/>
        </w:r>
        <w:r>
          <w:rPr>
            <w:webHidden/>
          </w:rPr>
          <w:fldChar w:fldCharType="begin"/>
        </w:r>
        <w:r w:rsidR="008D5B73">
          <w:rPr>
            <w:webHidden/>
          </w:rPr>
          <w:instrText xml:space="preserve"> PAGEREF _Toc293611065 \h </w:instrText>
        </w:r>
        <w:r>
          <w:rPr>
            <w:webHidden/>
          </w:rPr>
        </w:r>
        <w:r>
          <w:rPr>
            <w:webHidden/>
          </w:rPr>
          <w:fldChar w:fldCharType="separate"/>
        </w:r>
        <w:r w:rsidR="008D5B73">
          <w:rPr>
            <w:webHidden/>
          </w:rPr>
          <w:t>15</w:t>
        </w:r>
        <w:r>
          <w:rPr>
            <w:webHidden/>
          </w:rPr>
          <w:fldChar w:fldCharType="end"/>
        </w:r>
      </w:hyperlink>
    </w:p>
    <w:p w:rsidR="008D5B73" w:rsidRDefault="003A5863">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293611066" w:history="1">
        <w:r w:rsidR="008D5B73" w:rsidRPr="00956D58">
          <w:rPr>
            <w:rStyle w:val="ab"/>
            <w:noProof/>
          </w:rPr>
          <w:t>4</w:t>
        </w:r>
        <w:r w:rsidR="008D5B73">
          <w:rPr>
            <w:rFonts w:asciiTheme="minorHAnsi" w:eastAsiaTheme="minorEastAsia" w:hAnsiTheme="minorHAnsi" w:cstheme="minorBidi"/>
            <w:b w:val="0"/>
            <w:bCs w:val="0"/>
            <w:caps w:val="0"/>
            <w:noProof/>
            <w:sz w:val="21"/>
            <w:szCs w:val="22"/>
          </w:rPr>
          <w:tab/>
        </w:r>
        <w:r w:rsidR="008D5B73" w:rsidRPr="00956D58">
          <w:rPr>
            <w:rStyle w:val="ab"/>
            <w:rFonts w:hint="eastAsia"/>
            <w:noProof/>
          </w:rPr>
          <w:t>非功能需求描述</w:t>
        </w:r>
        <w:r w:rsidR="008D5B73">
          <w:rPr>
            <w:noProof/>
            <w:webHidden/>
          </w:rPr>
          <w:tab/>
        </w:r>
        <w:r>
          <w:rPr>
            <w:noProof/>
            <w:webHidden/>
          </w:rPr>
          <w:fldChar w:fldCharType="begin"/>
        </w:r>
        <w:r w:rsidR="008D5B73">
          <w:rPr>
            <w:noProof/>
            <w:webHidden/>
          </w:rPr>
          <w:instrText xml:space="preserve"> PAGEREF _Toc293611066 \h </w:instrText>
        </w:r>
        <w:r>
          <w:rPr>
            <w:noProof/>
            <w:webHidden/>
          </w:rPr>
        </w:r>
        <w:r>
          <w:rPr>
            <w:noProof/>
            <w:webHidden/>
          </w:rPr>
          <w:fldChar w:fldCharType="separate"/>
        </w:r>
        <w:r w:rsidR="008D5B73">
          <w:rPr>
            <w:noProof/>
            <w:webHidden/>
          </w:rPr>
          <w:t>15</w:t>
        </w:r>
        <w:r>
          <w:rPr>
            <w:noProof/>
            <w:webHidden/>
          </w:rPr>
          <w:fldChar w:fldCharType="end"/>
        </w:r>
      </w:hyperlink>
    </w:p>
    <w:p w:rsidR="008D5B73" w:rsidRDefault="003A5863">
      <w:pPr>
        <w:pStyle w:val="21"/>
        <w:tabs>
          <w:tab w:val="left" w:pos="840"/>
          <w:tab w:val="right" w:leader="dot" w:pos="8296"/>
        </w:tabs>
        <w:rPr>
          <w:rFonts w:asciiTheme="minorHAnsi" w:eastAsiaTheme="minorEastAsia" w:hAnsiTheme="minorHAnsi" w:cstheme="minorBidi"/>
          <w:smallCaps w:val="0"/>
          <w:noProof/>
          <w:sz w:val="21"/>
          <w:szCs w:val="22"/>
        </w:rPr>
      </w:pPr>
      <w:hyperlink w:anchor="_Toc293611067" w:history="1">
        <w:r w:rsidR="008D5B73" w:rsidRPr="00956D58">
          <w:rPr>
            <w:rStyle w:val="ab"/>
            <w:noProof/>
          </w:rPr>
          <w:t>4.1</w:t>
        </w:r>
        <w:r w:rsidR="008D5B73">
          <w:rPr>
            <w:rFonts w:asciiTheme="minorHAnsi" w:eastAsiaTheme="minorEastAsia" w:hAnsiTheme="minorHAnsi" w:cstheme="minorBidi"/>
            <w:smallCaps w:val="0"/>
            <w:noProof/>
            <w:sz w:val="21"/>
            <w:szCs w:val="22"/>
          </w:rPr>
          <w:tab/>
        </w:r>
        <w:r w:rsidR="008D5B73" w:rsidRPr="00956D58">
          <w:rPr>
            <w:rStyle w:val="ab"/>
            <w:rFonts w:hint="eastAsia"/>
            <w:noProof/>
          </w:rPr>
          <w:t>性能需求</w:t>
        </w:r>
        <w:r w:rsidR="008D5B73">
          <w:rPr>
            <w:noProof/>
            <w:webHidden/>
          </w:rPr>
          <w:tab/>
        </w:r>
        <w:r>
          <w:rPr>
            <w:noProof/>
            <w:webHidden/>
          </w:rPr>
          <w:fldChar w:fldCharType="begin"/>
        </w:r>
        <w:r w:rsidR="008D5B73">
          <w:rPr>
            <w:noProof/>
            <w:webHidden/>
          </w:rPr>
          <w:instrText xml:space="preserve"> PAGEREF _Toc293611067 \h </w:instrText>
        </w:r>
        <w:r>
          <w:rPr>
            <w:noProof/>
            <w:webHidden/>
          </w:rPr>
        </w:r>
        <w:r>
          <w:rPr>
            <w:noProof/>
            <w:webHidden/>
          </w:rPr>
          <w:fldChar w:fldCharType="separate"/>
        </w:r>
        <w:r w:rsidR="008D5B73">
          <w:rPr>
            <w:noProof/>
            <w:webHidden/>
          </w:rPr>
          <w:t>15</w:t>
        </w:r>
        <w:r>
          <w:rPr>
            <w:noProof/>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68" w:history="1">
        <w:r w:rsidR="008D5B73" w:rsidRPr="00956D58">
          <w:rPr>
            <w:rStyle w:val="ab"/>
          </w:rPr>
          <w:t>4.1.1</w:t>
        </w:r>
        <w:r w:rsidR="008D5B73">
          <w:rPr>
            <w:rFonts w:asciiTheme="minorHAnsi" w:eastAsiaTheme="minorEastAsia" w:hAnsiTheme="minorHAnsi" w:cstheme="minorBidi"/>
            <w:iCs w:val="0"/>
            <w:sz w:val="21"/>
            <w:szCs w:val="22"/>
          </w:rPr>
          <w:tab/>
        </w:r>
        <w:r w:rsidR="008D5B73" w:rsidRPr="00956D58">
          <w:rPr>
            <w:rStyle w:val="ab"/>
            <w:rFonts w:hint="eastAsia"/>
          </w:rPr>
          <w:t>性能</w:t>
        </w:r>
        <w:r w:rsidR="008D5B73">
          <w:rPr>
            <w:webHidden/>
          </w:rPr>
          <w:tab/>
        </w:r>
        <w:r>
          <w:rPr>
            <w:webHidden/>
          </w:rPr>
          <w:fldChar w:fldCharType="begin"/>
        </w:r>
        <w:r w:rsidR="008D5B73">
          <w:rPr>
            <w:webHidden/>
          </w:rPr>
          <w:instrText xml:space="preserve"> PAGEREF _Toc293611068 \h </w:instrText>
        </w:r>
        <w:r>
          <w:rPr>
            <w:webHidden/>
          </w:rPr>
        </w:r>
        <w:r>
          <w:rPr>
            <w:webHidden/>
          </w:rPr>
          <w:fldChar w:fldCharType="separate"/>
        </w:r>
        <w:r w:rsidR="008D5B73">
          <w:rPr>
            <w:webHidden/>
          </w:rPr>
          <w:t>15</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69" w:history="1">
        <w:r w:rsidR="008D5B73" w:rsidRPr="00956D58">
          <w:rPr>
            <w:rStyle w:val="ab"/>
          </w:rPr>
          <w:t>4.1.2</w:t>
        </w:r>
        <w:r w:rsidR="008D5B73">
          <w:rPr>
            <w:rFonts w:asciiTheme="minorHAnsi" w:eastAsiaTheme="minorEastAsia" w:hAnsiTheme="minorHAnsi" w:cstheme="minorBidi"/>
            <w:iCs w:val="0"/>
            <w:sz w:val="21"/>
            <w:szCs w:val="22"/>
          </w:rPr>
          <w:tab/>
        </w:r>
        <w:r w:rsidR="008D5B73" w:rsidRPr="00956D58">
          <w:rPr>
            <w:rStyle w:val="ab"/>
            <w:rFonts w:hint="eastAsia"/>
          </w:rPr>
          <w:t>可扩展性</w:t>
        </w:r>
        <w:r w:rsidR="008D5B73">
          <w:rPr>
            <w:webHidden/>
          </w:rPr>
          <w:tab/>
        </w:r>
        <w:r>
          <w:rPr>
            <w:webHidden/>
          </w:rPr>
          <w:fldChar w:fldCharType="begin"/>
        </w:r>
        <w:r w:rsidR="008D5B73">
          <w:rPr>
            <w:webHidden/>
          </w:rPr>
          <w:instrText xml:space="preserve"> PAGEREF _Toc293611069 \h </w:instrText>
        </w:r>
        <w:r>
          <w:rPr>
            <w:webHidden/>
          </w:rPr>
        </w:r>
        <w:r>
          <w:rPr>
            <w:webHidden/>
          </w:rPr>
          <w:fldChar w:fldCharType="separate"/>
        </w:r>
        <w:r w:rsidR="008D5B73">
          <w:rPr>
            <w:webHidden/>
          </w:rPr>
          <w:t>16</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70" w:history="1">
        <w:r w:rsidR="008D5B73" w:rsidRPr="00956D58">
          <w:rPr>
            <w:rStyle w:val="ab"/>
          </w:rPr>
          <w:t>4.1.3</w:t>
        </w:r>
        <w:r w:rsidR="008D5B73">
          <w:rPr>
            <w:rFonts w:asciiTheme="minorHAnsi" w:eastAsiaTheme="minorEastAsia" w:hAnsiTheme="minorHAnsi" w:cstheme="minorBidi"/>
            <w:iCs w:val="0"/>
            <w:sz w:val="21"/>
            <w:szCs w:val="22"/>
          </w:rPr>
          <w:tab/>
        </w:r>
        <w:r w:rsidR="008D5B73" w:rsidRPr="00956D58">
          <w:rPr>
            <w:rStyle w:val="ab"/>
            <w:rFonts w:hint="eastAsia"/>
          </w:rPr>
          <w:t>持续可用性</w:t>
        </w:r>
        <w:r w:rsidR="008D5B73">
          <w:rPr>
            <w:webHidden/>
          </w:rPr>
          <w:tab/>
        </w:r>
        <w:r>
          <w:rPr>
            <w:webHidden/>
          </w:rPr>
          <w:fldChar w:fldCharType="begin"/>
        </w:r>
        <w:r w:rsidR="008D5B73">
          <w:rPr>
            <w:webHidden/>
          </w:rPr>
          <w:instrText xml:space="preserve"> PAGEREF _Toc293611070 \h </w:instrText>
        </w:r>
        <w:r>
          <w:rPr>
            <w:webHidden/>
          </w:rPr>
        </w:r>
        <w:r>
          <w:rPr>
            <w:webHidden/>
          </w:rPr>
          <w:fldChar w:fldCharType="separate"/>
        </w:r>
        <w:r w:rsidR="008D5B73">
          <w:rPr>
            <w:webHidden/>
          </w:rPr>
          <w:t>16</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71" w:history="1">
        <w:r w:rsidR="008D5B73" w:rsidRPr="00956D58">
          <w:rPr>
            <w:rStyle w:val="ab"/>
          </w:rPr>
          <w:t>4.1.4</w:t>
        </w:r>
        <w:r w:rsidR="008D5B73">
          <w:rPr>
            <w:rFonts w:asciiTheme="minorHAnsi" w:eastAsiaTheme="minorEastAsia" w:hAnsiTheme="minorHAnsi" w:cstheme="minorBidi"/>
            <w:iCs w:val="0"/>
            <w:sz w:val="21"/>
            <w:szCs w:val="22"/>
          </w:rPr>
          <w:tab/>
        </w:r>
        <w:r w:rsidR="008D5B73" w:rsidRPr="00956D58">
          <w:rPr>
            <w:rStyle w:val="ab"/>
            <w:rFonts w:hint="eastAsia"/>
          </w:rPr>
          <w:t>易用性</w:t>
        </w:r>
        <w:r w:rsidR="008D5B73">
          <w:rPr>
            <w:webHidden/>
          </w:rPr>
          <w:tab/>
        </w:r>
        <w:r>
          <w:rPr>
            <w:webHidden/>
          </w:rPr>
          <w:fldChar w:fldCharType="begin"/>
        </w:r>
        <w:r w:rsidR="008D5B73">
          <w:rPr>
            <w:webHidden/>
          </w:rPr>
          <w:instrText xml:space="preserve"> PAGEREF _Toc293611071 \h </w:instrText>
        </w:r>
        <w:r>
          <w:rPr>
            <w:webHidden/>
          </w:rPr>
        </w:r>
        <w:r>
          <w:rPr>
            <w:webHidden/>
          </w:rPr>
          <w:fldChar w:fldCharType="separate"/>
        </w:r>
        <w:r w:rsidR="008D5B73">
          <w:rPr>
            <w:webHidden/>
          </w:rPr>
          <w:t>17</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72" w:history="1">
        <w:r w:rsidR="008D5B73" w:rsidRPr="00956D58">
          <w:rPr>
            <w:rStyle w:val="ab"/>
          </w:rPr>
          <w:t>4.1.5</w:t>
        </w:r>
        <w:r w:rsidR="008D5B73">
          <w:rPr>
            <w:rFonts w:asciiTheme="minorHAnsi" w:eastAsiaTheme="minorEastAsia" w:hAnsiTheme="minorHAnsi" w:cstheme="minorBidi"/>
            <w:iCs w:val="0"/>
            <w:sz w:val="21"/>
            <w:szCs w:val="22"/>
          </w:rPr>
          <w:tab/>
        </w:r>
        <w:r w:rsidR="008D5B73" w:rsidRPr="00956D58">
          <w:rPr>
            <w:rStyle w:val="ab"/>
            <w:rFonts w:hint="eastAsia"/>
          </w:rPr>
          <w:t>健壮性</w:t>
        </w:r>
        <w:r w:rsidR="008D5B73">
          <w:rPr>
            <w:webHidden/>
          </w:rPr>
          <w:tab/>
        </w:r>
        <w:r>
          <w:rPr>
            <w:webHidden/>
          </w:rPr>
          <w:fldChar w:fldCharType="begin"/>
        </w:r>
        <w:r w:rsidR="008D5B73">
          <w:rPr>
            <w:webHidden/>
          </w:rPr>
          <w:instrText xml:space="preserve"> PAGEREF _Toc293611072 \h </w:instrText>
        </w:r>
        <w:r>
          <w:rPr>
            <w:webHidden/>
          </w:rPr>
        </w:r>
        <w:r>
          <w:rPr>
            <w:webHidden/>
          </w:rPr>
          <w:fldChar w:fldCharType="separate"/>
        </w:r>
        <w:r w:rsidR="008D5B73">
          <w:rPr>
            <w:webHidden/>
          </w:rPr>
          <w:t>17</w:t>
        </w:r>
        <w:r>
          <w:rPr>
            <w:webHidden/>
          </w:rPr>
          <w:fldChar w:fldCharType="end"/>
        </w:r>
      </w:hyperlink>
    </w:p>
    <w:p w:rsidR="008D5B73" w:rsidRDefault="003A5863">
      <w:pPr>
        <w:pStyle w:val="21"/>
        <w:tabs>
          <w:tab w:val="left" w:pos="840"/>
          <w:tab w:val="right" w:leader="dot" w:pos="8296"/>
        </w:tabs>
        <w:rPr>
          <w:rFonts w:asciiTheme="minorHAnsi" w:eastAsiaTheme="minorEastAsia" w:hAnsiTheme="minorHAnsi" w:cstheme="minorBidi"/>
          <w:smallCaps w:val="0"/>
          <w:noProof/>
          <w:sz w:val="21"/>
          <w:szCs w:val="22"/>
        </w:rPr>
      </w:pPr>
      <w:hyperlink w:anchor="_Toc293611073" w:history="1">
        <w:r w:rsidR="008D5B73" w:rsidRPr="00956D58">
          <w:rPr>
            <w:rStyle w:val="ab"/>
            <w:noProof/>
          </w:rPr>
          <w:t>4.2</w:t>
        </w:r>
        <w:r w:rsidR="008D5B73">
          <w:rPr>
            <w:rFonts w:asciiTheme="minorHAnsi" w:eastAsiaTheme="minorEastAsia" w:hAnsiTheme="minorHAnsi" w:cstheme="minorBidi"/>
            <w:smallCaps w:val="0"/>
            <w:noProof/>
            <w:sz w:val="21"/>
            <w:szCs w:val="22"/>
          </w:rPr>
          <w:tab/>
        </w:r>
        <w:r w:rsidR="008D5B73" w:rsidRPr="00956D58">
          <w:rPr>
            <w:rStyle w:val="ab"/>
            <w:rFonts w:hint="eastAsia"/>
            <w:noProof/>
          </w:rPr>
          <w:t>适应性</w:t>
        </w:r>
        <w:r w:rsidR="008D5B73">
          <w:rPr>
            <w:noProof/>
            <w:webHidden/>
          </w:rPr>
          <w:tab/>
        </w:r>
        <w:r>
          <w:rPr>
            <w:noProof/>
            <w:webHidden/>
          </w:rPr>
          <w:fldChar w:fldCharType="begin"/>
        </w:r>
        <w:r w:rsidR="008D5B73">
          <w:rPr>
            <w:noProof/>
            <w:webHidden/>
          </w:rPr>
          <w:instrText xml:space="preserve"> PAGEREF _Toc293611073 \h </w:instrText>
        </w:r>
        <w:r>
          <w:rPr>
            <w:noProof/>
            <w:webHidden/>
          </w:rPr>
        </w:r>
        <w:r>
          <w:rPr>
            <w:noProof/>
            <w:webHidden/>
          </w:rPr>
          <w:fldChar w:fldCharType="separate"/>
        </w:r>
        <w:r w:rsidR="008D5B73">
          <w:rPr>
            <w:noProof/>
            <w:webHidden/>
          </w:rPr>
          <w:t>18</w:t>
        </w:r>
        <w:r>
          <w:rPr>
            <w:noProof/>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74" w:history="1">
        <w:r w:rsidR="008D5B73" w:rsidRPr="00956D58">
          <w:rPr>
            <w:rStyle w:val="ab"/>
          </w:rPr>
          <w:t>4.2.1</w:t>
        </w:r>
        <w:r w:rsidR="008D5B73">
          <w:rPr>
            <w:rFonts w:asciiTheme="minorHAnsi" w:eastAsiaTheme="minorEastAsia" w:hAnsiTheme="minorHAnsi" w:cstheme="minorBidi"/>
            <w:iCs w:val="0"/>
            <w:sz w:val="21"/>
            <w:szCs w:val="22"/>
          </w:rPr>
          <w:tab/>
        </w:r>
        <w:r w:rsidR="008D5B73" w:rsidRPr="00956D58">
          <w:rPr>
            <w:rStyle w:val="ab"/>
            <w:rFonts w:hint="eastAsia"/>
          </w:rPr>
          <w:t>用户界面</w:t>
        </w:r>
        <w:r w:rsidR="008D5B73">
          <w:rPr>
            <w:webHidden/>
          </w:rPr>
          <w:tab/>
        </w:r>
        <w:r>
          <w:rPr>
            <w:webHidden/>
          </w:rPr>
          <w:fldChar w:fldCharType="begin"/>
        </w:r>
        <w:r w:rsidR="008D5B73">
          <w:rPr>
            <w:webHidden/>
          </w:rPr>
          <w:instrText xml:space="preserve"> PAGEREF _Toc293611074 \h </w:instrText>
        </w:r>
        <w:r>
          <w:rPr>
            <w:webHidden/>
          </w:rPr>
        </w:r>
        <w:r>
          <w:rPr>
            <w:webHidden/>
          </w:rPr>
          <w:fldChar w:fldCharType="separate"/>
        </w:r>
        <w:r w:rsidR="008D5B73">
          <w:rPr>
            <w:webHidden/>
          </w:rPr>
          <w:t>18</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75" w:history="1">
        <w:r w:rsidR="008D5B73" w:rsidRPr="00956D58">
          <w:rPr>
            <w:rStyle w:val="ab"/>
          </w:rPr>
          <w:t>4.2.2</w:t>
        </w:r>
        <w:r w:rsidR="008D5B73">
          <w:rPr>
            <w:rFonts w:asciiTheme="minorHAnsi" w:eastAsiaTheme="minorEastAsia" w:hAnsiTheme="minorHAnsi" w:cstheme="minorBidi"/>
            <w:iCs w:val="0"/>
            <w:sz w:val="21"/>
            <w:szCs w:val="22"/>
          </w:rPr>
          <w:tab/>
        </w:r>
        <w:r w:rsidR="008D5B73" w:rsidRPr="00956D58">
          <w:rPr>
            <w:rStyle w:val="ab"/>
            <w:rFonts w:hint="eastAsia"/>
          </w:rPr>
          <w:t>硬件接口</w:t>
        </w:r>
        <w:r w:rsidR="008D5B73">
          <w:rPr>
            <w:webHidden/>
          </w:rPr>
          <w:tab/>
        </w:r>
        <w:r>
          <w:rPr>
            <w:webHidden/>
          </w:rPr>
          <w:fldChar w:fldCharType="begin"/>
        </w:r>
        <w:r w:rsidR="008D5B73">
          <w:rPr>
            <w:webHidden/>
          </w:rPr>
          <w:instrText xml:space="preserve"> PAGEREF _Toc293611075 \h </w:instrText>
        </w:r>
        <w:r>
          <w:rPr>
            <w:webHidden/>
          </w:rPr>
        </w:r>
        <w:r>
          <w:rPr>
            <w:webHidden/>
          </w:rPr>
          <w:fldChar w:fldCharType="separate"/>
        </w:r>
        <w:r w:rsidR="008D5B73">
          <w:rPr>
            <w:webHidden/>
          </w:rPr>
          <w:t>18</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76" w:history="1">
        <w:r w:rsidR="008D5B73" w:rsidRPr="00956D58">
          <w:rPr>
            <w:rStyle w:val="ab"/>
          </w:rPr>
          <w:t>4.2.3</w:t>
        </w:r>
        <w:r w:rsidR="008D5B73">
          <w:rPr>
            <w:rFonts w:asciiTheme="minorHAnsi" w:eastAsiaTheme="minorEastAsia" w:hAnsiTheme="minorHAnsi" w:cstheme="minorBidi"/>
            <w:iCs w:val="0"/>
            <w:sz w:val="21"/>
            <w:szCs w:val="22"/>
          </w:rPr>
          <w:tab/>
        </w:r>
        <w:r w:rsidR="008D5B73" w:rsidRPr="00956D58">
          <w:rPr>
            <w:rStyle w:val="ab"/>
            <w:rFonts w:hint="eastAsia"/>
          </w:rPr>
          <w:t>软件接口</w:t>
        </w:r>
        <w:r w:rsidR="008D5B73">
          <w:rPr>
            <w:webHidden/>
          </w:rPr>
          <w:tab/>
        </w:r>
        <w:r>
          <w:rPr>
            <w:webHidden/>
          </w:rPr>
          <w:fldChar w:fldCharType="begin"/>
        </w:r>
        <w:r w:rsidR="008D5B73">
          <w:rPr>
            <w:webHidden/>
          </w:rPr>
          <w:instrText xml:space="preserve"> PAGEREF _Toc293611076 \h </w:instrText>
        </w:r>
        <w:r>
          <w:rPr>
            <w:webHidden/>
          </w:rPr>
        </w:r>
        <w:r>
          <w:rPr>
            <w:webHidden/>
          </w:rPr>
          <w:fldChar w:fldCharType="separate"/>
        </w:r>
        <w:r w:rsidR="008D5B73">
          <w:rPr>
            <w:webHidden/>
          </w:rPr>
          <w:t>18</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77" w:history="1">
        <w:r w:rsidR="008D5B73" w:rsidRPr="00956D58">
          <w:rPr>
            <w:rStyle w:val="ab"/>
          </w:rPr>
          <w:t>4.2.4</w:t>
        </w:r>
        <w:r w:rsidR="008D5B73">
          <w:rPr>
            <w:rFonts w:asciiTheme="minorHAnsi" w:eastAsiaTheme="minorEastAsia" w:hAnsiTheme="minorHAnsi" w:cstheme="minorBidi"/>
            <w:iCs w:val="0"/>
            <w:sz w:val="21"/>
            <w:szCs w:val="22"/>
          </w:rPr>
          <w:tab/>
        </w:r>
        <w:r w:rsidR="008D5B73" w:rsidRPr="00956D58">
          <w:rPr>
            <w:rStyle w:val="ab"/>
            <w:rFonts w:hint="eastAsia"/>
          </w:rPr>
          <w:t>可维护性</w:t>
        </w:r>
        <w:r w:rsidR="008D5B73">
          <w:rPr>
            <w:webHidden/>
          </w:rPr>
          <w:tab/>
        </w:r>
        <w:r>
          <w:rPr>
            <w:webHidden/>
          </w:rPr>
          <w:fldChar w:fldCharType="begin"/>
        </w:r>
        <w:r w:rsidR="008D5B73">
          <w:rPr>
            <w:webHidden/>
          </w:rPr>
          <w:instrText xml:space="preserve"> PAGEREF _Toc293611077 \h </w:instrText>
        </w:r>
        <w:r>
          <w:rPr>
            <w:webHidden/>
          </w:rPr>
        </w:r>
        <w:r>
          <w:rPr>
            <w:webHidden/>
          </w:rPr>
          <w:fldChar w:fldCharType="separate"/>
        </w:r>
        <w:r w:rsidR="008D5B73">
          <w:rPr>
            <w:webHidden/>
          </w:rPr>
          <w:t>18</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78" w:history="1">
        <w:r w:rsidR="008D5B73" w:rsidRPr="00956D58">
          <w:rPr>
            <w:rStyle w:val="ab"/>
          </w:rPr>
          <w:t>4.2.5</w:t>
        </w:r>
        <w:r w:rsidR="008D5B73">
          <w:rPr>
            <w:rFonts w:asciiTheme="minorHAnsi" w:eastAsiaTheme="minorEastAsia" w:hAnsiTheme="minorHAnsi" w:cstheme="minorBidi"/>
            <w:iCs w:val="0"/>
            <w:sz w:val="21"/>
            <w:szCs w:val="22"/>
          </w:rPr>
          <w:tab/>
        </w:r>
        <w:r w:rsidR="008D5B73" w:rsidRPr="00956D58">
          <w:rPr>
            <w:rStyle w:val="ab"/>
            <w:rFonts w:hint="eastAsia"/>
          </w:rPr>
          <w:t>可移植性</w:t>
        </w:r>
        <w:r w:rsidR="008D5B73">
          <w:rPr>
            <w:webHidden/>
          </w:rPr>
          <w:tab/>
        </w:r>
        <w:r>
          <w:rPr>
            <w:webHidden/>
          </w:rPr>
          <w:fldChar w:fldCharType="begin"/>
        </w:r>
        <w:r w:rsidR="008D5B73">
          <w:rPr>
            <w:webHidden/>
          </w:rPr>
          <w:instrText xml:space="preserve"> PAGEREF _Toc293611078 \h </w:instrText>
        </w:r>
        <w:r>
          <w:rPr>
            <w:webHidden/>
          </w:rPr>
        </w:r>
        <w:r>
          <w:rPr>
            <w:webHidden/>
          </w:rPr>
          <w:fldChar w:fldCharType="separate"/>
        </w:r>
        <w:r w:rsidR="008D5B73">
          <w:rPr>
            <w:webHidden/>
          </w:rPr>
          <w:t>18</w:t>
        </w:r>
        <w:r>
          <w:rPr>
            <w:webHidden/>
          </w:rPr>
          <w:fldChar w:fldCharType="end"/>
        </w:r>
      </w:hyperlink>
    </w:p>
    <w:p w:rsidR="008D5B73" w:rsidRDefault="003A5863">
      <w:pPr>
        <w:pStyle w:val="21"/>
        <w:tabs>
          <w:tab w:val="left" w:pos="840"/>
          <w:tab w:val="right" w:leader="dot" w:pos="8296"/>
        </w:tabs>
        <w:rPr>
          <w:rFonts w:asciiTheme="minorHAnsi" w:eastAsiaTheme="minorEastAsia" w:hAnsiTheme="minorHAnsi" w:cstheme="minorBidi"/>
          <w:smallCaps w:val="0"/>
          <w:noProof/>
          <w:sz w:val="21"/>
          <w:szCs w:val="22"/>
        </w:rPr>
      </w:pPr>
      <w:hyperlink w:anchor="_Toc293611079" w:history="1">
        <w:r w:rsidR="008D5B73" w:rsidRPr="00956D58">
          <w:rPr>
            <w:rStyle w:val="ab"/>
            <w:noProof/>
          </w:rPr>
          <w:t>4.3</w:t>
        </w:r>
        <w:r w:rsidR="008D5B73">
          <w:rPr>
            <w:rFonts w:asciiTheme="minorHAnsi" w:eastAsiaTheme="minorEastAsia" w:hAnsiTheme="minorHAnsi" w:cstheme="minorBidi"/>
            <w:smallCaps w:val="0"/>
            <w:noProof/>
            <w:sz w:val="21"/>
            <w:szCs w:val="22"/>
          </w:rPr>
          <w:tab/>
        </w:r>
        <w:r w:rsidR="008D5B73" w:rsidRPr="00956D58">
          <w:rPr>
            <w:rStyle w:val="ab"/>
            <w:rFonts w:hint="eastAsia"/>
            <w:noProof/>
          </w:rPr>
          <w:t>安全需求</w:t>
        </w:r>
        <w:r w:rsidR="008D5B73">
          <w:rPr>
            <w:noProof/>
            <w:webHidden/>
          </w:rPr>
          <w:tab/>
        </w:r>
        <w:r>
          <w:rPr>
            <w:noProof/>
            <w:webHidden/>
          </w:rPr>
          <w:fldChar w:fldCharType="begin"/>
        </w:r>
        <w:r w:rsidR="008D5B73">
          <w:rPr>
            <w:noProof/>
            <w:webHidden/>
          </w:rPr>
          <w:instrText xml:space="preserve"> PAGEREF _Toc293611079 \h </w:instrText>
        </w:r>
        <w:r>
          <w:rPr>
            <w:noProof/>
            <w:webHidden/>
          </w:rPr>
        </w:r>
        <w:r>
          <w:rPr>
            <w:noProof/>
            <w:webHidden/>
          </w:rPr>
          <w:fldChar w:fldCharType="separate"/>
        </w:r>
        <w:r w:rsidR="008D5B73">
          <w:rPr>
            <w:noProof/>
            <w:webHidden/>
          </w:rPr>
          <w:t>19</w:t>
        </w:r>
        <w:r>
          <w:rPr>
            <w:noProof/>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80" w:history="1">
        <w:r w:rsidR="008D5B73" w:rsidRPr="00956D58">
          <w:rPr>
            <w:rStyle w:val="ab"/>
          </w:rPr>
          <w:t>4.3.1</w:t>
        </w:r>
        <w:r w:rsidR="008D5B73">
          <w:rPr>
            <w:rFonts w:asciiTheme="minorHAnsi" w:eastAsiaTheme="minorEastAsia" w:hAnsiTheme="minorHAnsi" w:cstheme="minorBidi"/>
            <w:iCs w:val="0"/>
            <w:sz w:val="21"/>
            <w:szCs w:val="22"/>
          </w:rPr>
          <w:tab/>
        </w:r>
        <w:r w:rsidR="008D5B73" w:rsidRPr="00956D58">
          <w:rPr>
            <w:rStyle w:val="ab"/>
            <w:rFonts w:hint="eastAsia"/>
          </w:rPr>
          <w:t>主机安全（含网络层）</w:t>
        </w:r>
        <w:r w:rsidR="008D5B73">
          <w:rPr>
            <w:webHidden/>
          </w:rPr>
          <w:tab/>
        </w:r>
        <w:r>
          <w:rPr>
            <w:webHidden/>
          </w:rPr>
          <w:fldChar w:fldCharType="begin"/>
        </w:r>
        <w:r w:rsidR="008D5B73">
          <w:rPr>
            <w:webHidden/>
          </w:rPr>
          <w:instrText xml:space="preserve"> PAGEREF _Toc293611080 \h </w:instrText>
        </w:r>
        <w:r>
          <w:rPr>
            <w:webHidden/>
          </w:rPr>
        </w:r>
        <w:r>
          <w:rPr>
            <w:webHidden/>
          </w:rPr>
          <w:fldChar w:fldCharType="separate"/>
        </w:r>
        <w:r w:rsidR="008D5B73">
          <w:rPr>
            <w:webHidden/>
          </w:rPr>
          <w:t>19</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81" w:history="1">
        <w:r w:rsidR="008D5B73" w:rsidRPr="00956D58">
          <w:rPr>
            <w:rStyle w:val="ab"/>
          </w:rPr>
          <w:t>4.3.2</w:t>
        </w:r>
        <w:r w:rsidR="008D5B73">
          <w:rPr>
            <w:rFonts w:asciiTheme="minorHAnsi" w:eastAsiaTheme="minorEastAsia" w:hAnsiTheme="minorHAnsi" w:cstheme="minorBidi"/>
            <w:iCs w:val="0"/>
            <w:sz w:val="21"/>
            <w:szCs w:val="22"/>
          </w:rPr>
          <w:tab/>
        </w:r>
        <w:r w:rsidR="008D5B73" w:rsidRPr="00956D58">
          <w:rPr>
            <w:rStyle w:val="ab"/>
            <w:rFonts w:hint="eastAsia"/>
          </w:rPr>
          <w:t>系统安全</w:t>
        </w:r>
        <w:r w:rsidR="008D5B73">
          <w:rPr>
            <w:webHidden/>
          </w:rPr>
          <w:tab/>
        </w:r>
        <w:r>
          <w:rPr>
            <w:webHidden/>
          </w:rPr>
          <w:fldChar w:fldCharType="begin"/>
        </w:r>
        <w:r w:rsidR="008D5B73">
          <w:rPr>
            <w:webHidden/>
          </w:rPr>
          <w:instrText xml:space="preserve"> PAGEREF _Toc293611081 \h </w:instrText>
        </w:r>
        <w:r>
          <w:rPr>
            <w:webHidden/>
          </w:rPr>
        </w:r>
        <w:r>
          <w:rPr>
            <w:webHidden/>
          </w:rPr>
          <w:fldChar w:fldCharType="separate"/>
        </w:r>
        <w:r w:rsidR="008D5B73">
          <w:rPr>
            <w:webHidden/>
          </w:rPr>
          <w:t>19</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82" w:history="1">
        <w:r w:rsidR="008D5B73" w:rsidRPr="00956D58">
          <w:rPr>
            <w:rStyle w:val="ab"/>
          </w:rPr>
          <w:t>4.3.3</w:t>
        </w:r>
        <w:r w:rsidR="008D5B73">
          <w:rPr>
            <w:rFonts w:asciiTheme="minorHAnsi" w:eastAsiaTheme="minorEastAsia" w:hAnsiTheme="minorHAnsi" w:cstheme="minorBidi"/>
            <w:iCs w:val="0"/>
            <w:sz w:val="21"/>
            <w:szCs w:val="22"/>
          </w:rPr>
          <w:tab/>
        </w:r>
        <w:r w:rsidR="008D5B73" w:rsidRPr="00956D58">
          <w:rPr>
            <w:rStyle w:val="ab"/>
            <w:rFonts w:hint="eastAsia"/>
          </w:rPr>
          <w:t>数据安全</w:t>
        </w:r>
        <w:r w:rsidR="008D5B73">
          <w:rPr>
            <w:webHidden/>
          </w:rPr>
          <w:tab/>
        </w:r>
        <w:r>
          <w:rPr>
            <w:webHidden/>
          </w:rPr>
          <w:fldChar w:fldCharType="begin"/>
        </w:r>
        <w:r w:rsidR="008D5B73">
          <w:rPr>
            <w:webHidden/>
          </w:rPr>
          <w:instrText xml:space="preserve"> PAGEREF _Toc293611082 \h </w:instrText>
        </w:r>
        <w:r>
          <w:rPr>
            <w:webHidden/>
          </w:rPr>
        </w:r>
        <w:r>
          <w:rPr>
            <w:webHidden/>
          </w:rPr>
          <w:fldChar w:fldCharType="separate"/>
        </w:r>
        <w:r w:rsidR="008D5B73">
          <w:rPr>
            <w:webHidden/>
          </w:rPr>
          <w:t>19</w:t>
        </w:r>
        <w:r>
          <w:rPr>
            <w:webHidden/>
          </w:rPr>
          <w:fldChar w:fldCharType="end"/>
        </w:r>
      </w:hyperlink>
    </w:p>
    <w:p w:rsidR="008D5B73" w:rsidRDefault="003A5863">
      <w:pPr>
        <w:pStyle w:val="30"/>
        <w:rPr>
          <w:rFonts w:asciiTheme="minorHAnsi" w:eastAsiaTheme="minorEastAsia" w:hAnsiTheme="minorHAnsi" w:cstheme="minorBidi"/>
          <w:iCs w:val="0"/>
          <w:sz w:val="21"/>
          <w:szCs w:val="22"/>
        </w:rPr>
      </w:pPr>
      <w:hyperlink w:anchor="_Toc293611083" w:history="1">
        <w:r w:rsidR="008D5B73" w:rsidRPr="00956D58">
          <w:rPr>
            <w:rStyle w:val="ab"/>
          </w:rPr>
          <w:t>4.3.4</w:t>
        </w:r>
        <w:r w:rsidR="008D5B73">
          <w:rPr>
            <w:rFonts w:asciiTheme="minorHAnsi" w:eastAsiaTheme="minorEastAsia" w:hAnsiTheme="minorHAnsi" w:cstheme="minorBidi"/>
            <w:iCs w:val="0"/>
            <w:sz w:val="21"/>
            <w:szCs w:val="22"/>
          </w:rPr>
          <w:tab/>
        </w:r>
        <w:r w:rsidR="008D5B73" w:rsidRPr="00956D58">
          <w:rPr>
            <w:rStyle w:val="ab"/>
            <w:rFonts w:hint="eastAsia"/>
          </w:rPr>
          <w:t>管理安全</w:t>
        </w:r>
        <w:r w:rsidR="008D5B73">
          <w:rPr>
            <w:webHidden/>
          </w:rPr>
          <w:tab/>
        </w:r>
        <w:r>
          <w:rPr>
            <w:webHidden/>
          </w:rPr>
          <w:fldChar w:fldCharType="begin"/>
        </w:r>
        <w:r w:rsidR="008D5B73">
          <w:rPr>
            <w:webHidden/>
          </w:rPr>
          <w:instrText xml:space="preserve"> PAGEREF _Toc293611083 \h </w:instrText>
        </w:r>
        <w:r>
          <w:rPr>
            <w:webHidden/>
          </w:rPr>
        </w:r>
        <w:r>
          <w:rPr>
            <w:webHidden/>
          </w:rPr>
          <w:fldChar w:fldCharType="separate"/>
        </w:r>
        <w:r w:rsidR="008D5B73">
          <w:rPr>
            <w:webHidden/>
          </w:rPr>
          <w:t>19</w:t>
        </w:r>
        <w:r>
          <w:rPr>
            <w:webHidden/>
          </w:rPr>
          <w:fldChar w:fldCharType="end"/>
        </w:r>
      </w:hyperlink>
    </w:p>
    <w:p w:rsidR="008D5B73" w:rsidRDefault="003A5863">
      <w:pPr>
        <w:pStyle w:val="21"/>
        <w:tabs>
          <w:tab w:val="left" w:pos="840"/>
          <w:tab w:val="right" w:leader="dot" w:pos="8296"/>
        </w:tabs>
        <w:rPr>
          <w:rFonts w:asciiTheme="minorHAnsi" w:eastAsiaTheme="minorEastAsia" w:hAnsiTheme="minorHAnsi" w:cstheme="minorBidi"/>
          <w:smallCaps w:val="0"/>
          <w:noProof/>
          <w:sz w:val="21"/>
          <w:szCs w:val="22"/>
        </w:rPr>
      </w:pPr>
      <w:hyperlink w:anchor="_Toc293611084" w:history="1">
        <w:r w:rsidR="008D5B73" w:rsidRPr="00956D58">
          <w:rPr>
            <w:rStyle w:val="ab"/>
            <w:noProof/>
          </w:rPr>
          <w:t>4.4</w:t>
        </w:r>
        <w:r w:rsidR="008D5B73">
          <w:rPr>
            <w:rFonts w:asciiTheme="minorHAnsi" w:eastAsiaTheme="minorEastAsia" w:hAnsiTheme="minorHAnsi" w:cstheme="minorBidi"/>
            <w:smallCaps w:val="0"/>
            <w:noProof/>
            <w:sz w:val="21"/>
            <w:szCs w:val="22"/>
          </w:rPr>
          <w:tab/>
        </w:r>
        <w:r w:rsidR="008D5B73" w:rsidRPr="00956D58">
          <w:rPr>
            <w:rStyle w:val="ab"/>
            <w:rFonts w:hint="eastAsia"/>
            <w:noProof/>
          </w:rPr>
          <w:t>其他需求</w:t>
        </w:r>
        <w:r w:rsidR="008D5B73">
          <w:rPr>
            <w:noProof/>
            <w:webHidden/>
          </w:rPr>
          <w:tab/>
        </w:r>
        <w:r>
          <w:rPr>
            <w:noProof/>
            <w:webHidden/>
          </w:rPr>
          <w:fldChar w:fldCharType="begin"/>
        </w:r>
        <w:r w:rsidR="008D5B73">
          <w:rPr>
            <w:noProof/>
            <w:webHidden/>
          </w:rPr>
          <w:instrText xml:space="preserve"> PAGEREF _Toc293611084 \h </w:instrText>
        </w:r>
        <w:r>
          <w:rPr>
            <w:noProof/>
            <w:webHidden/>
          </w:rPr>
        </w:r>
        <w:r>
          <w:rPr>
            <w:noProof/>
            <w:webHidden/>
          </w:rPr>
          <w:fldChar w:fldCharType="separate"/>
        </w:r>
        <w:r w:rsidR="008D5B73">
          <w:rPr>
            <w:noProof/>
            <w:webHidden/>
          </w:rPr>
          <w:t>19</w:t>
        </w:r>
        <w:r>
          <w:rPr>
            <w:noProof/>
            <w:webHidden/>
          </w:rPr>
          <w:fldChar w:fldCharType="end"/>
        </w:r>
      </w:hyperlink>
    </w:p>
    <w:p w:rsidR="008D5B73" w:rsidRDefault="003A5863">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293611085" w:history="1">
        <w:r w:rsidR="008D5B73" w:rsidRPr="00956D58">
          <w:rPr>
            <w:rStyle w:val="ab"/>
            <w:noProof/>
          </w:rPr>
          <w:t>5</w:t>
        </w:r>
        <w:r w:rsidR="008D5B73">
          <w:rPr>
            <w:rFonts w:asciiTheme="minorHAnsi" w:eastAsiaTheme="minorEastAsia" w:hAnsiTheme="minorHAnsi" w:cstheme="minorBidi"/>
            <w:b w:val="0"/>
            <w:bCs w:val="0"/>
            <w:caps w:val="0"/>
            <w:noProof/>
            <w:sz w:val="21"/>
            <w:szCs w:val="22"/>
          </w:rPr>
          <w:tab/>
        </w:r>
        <w:r w:rsidR="008D5B73" w:rsidRPr="00956D58">
          <w:rPr>
            <w:rStyle w:val="ab"/>
            <w:rFonts w:hint="eastAsia"/>
            <w:noProof/>
          </w:rPr>
          <w:t>附录</w:t>
        </w:r>
        <w:r w:rsidR="008D5B73">
          <w:rPr>
            <w:noProof/>
            <w:webHidden/>
          </w:rPr>
          <w:tab/>
        </w:r>
        <w:r>
          <w:rPr>
            <w:noProof/>
            <w:webHidden/>
          </w:rPr>
          <w:fldChar w:fldCharType="begin"/>
        </w:r>
        <w:r w:rsidR="008D5B73">
          <w:rPr>
            <w:noProof/>
            <w:webHidden/>
          </w:rPr>
          <w:instrText xml:space="preserve"> PAGEREF _Toc293611085 \h </w:instrText>
        </w:r>
        <w:r>
          <w:rPr>
            <w:noProof/>
            <w:webHidden/>
          </w:rPr>
        </w:r>
        <w:r>
          <w:rPr>
            <w:noProof/>
            <w:webHidden/>
          </w:rPr>
          <w:fldChar w:fldCharType="separate"/>
        </w:r>
        <w:r w:rsidR="008D5B73">
          <w:rPr>
            <w:noProof/>
            <w:webHidden/>
          </w:rPr>
          <w:t>20</w:t>
        </w:r>
        <w:r>
          <w:rPr>
            <w:noProof/>
            <w:webHidden/>
          </w:rPr>
          <w:fldChar w:fldCharType="end"/>
        </w:r>
      </w:hyperlink>
    </w:p>
    <w:p w:rsidR="00CF1F8F" w:rsidRPr="00A0418D" w:rsidRDefault="003A5863" w:rsidP="00C66E23">
      <w:pPr>
        <w:rPr>
          <w:rFonts w:ascii="宋体" w:hAnsi="宋体"/>
          <w:sz w:val="22"/>
          <w:szCs w:val="22"/>
        </w:rPr>
        <w:sectPr w:rsidR="00CF1F8F" w:rsidRPr="00A0418D" w:rsidSect="00050C1F">
          <w:pgSz w:w="11906" w:h="16838"/>
          <w:pgMar w:top="1440" w:right="1800" w:bottom="1440" w:left="1800" w:header="851" w:footer="992" w:gutter="0"/>
          <w:cols w:space="425"/>
          <w:docGrid w:type="lines" w:linePitch="312"/>
        </w:sectPr>
      </w:pPr>
      <w:r w:rsidRPr="00324A26">
        <w:rPr>
          <w:rFonts w:ascii="宋体" w:hAnsi="宋体"/>
          <w:sz w:val="22"/>
          <w:szCs w:val="22"/>
        </w:rPr>
        <w:fldChar w:fldCharType="end"/>
      </w:r>
    </w:p>
    <w:p w:rsidR="00470D38" w:rsidRDefault="00470D38" w:rsidP="00C66E23"/>
    <w:p w:rsidR="00470D38" w:rsidRDefault="00470D38" w:rsidP="00C66E23">
      <w:pPr>
        <w:pStyle w:val="1"/>
        <w:spacing w:line="240" w:lineRule="auto"/>
        <w:rPr>
          <w:sz w:val="32"/>
          <w:szCs w:val="32"/>
        </w:rPr>
      </w:pPr>
      <w:bookmarkStart w:id="27" w:name="_Toc293611013"/>
      <w:r>
        <w:rPr>
          <w:rFonts w:hint="eastAsia"/>
          <w:sz w:val="32"/>
          <w:szCs w:val="32"/>
        </w:rPr>
        <w:t>文档说明</w:t>
      </w:r>
      <w:bookmarkEnd w:id="27"/>
    </w:p>
    <w:p w:rsidR="00470D38" w:rsidRDefault="00470D38" w:rsidP="00C66E23">
      <w:pPr>
        <w:pStyle w:val="MMTopic2"/>
        <w:numPr>
          <w:ilvl w:val="1"/>
          <w:numId w:val="1"/>
        </w:numPr>
        <w:spacing w:line="240" w:lineRule="auto"/>
      </w:pPr>
      <w:bookmarkStart w:id="28" w:name="_Toc246656677"/>
      <w:bookmarkStart w:id="29" w:name="_Toc293611014"/>
      <w:r>
        <w:rPr>
          <w:rFonts w:hint="eastAsia"/>
        </w:rPr>
        <w:t>编写目的</w:t>
      </w:r>
      <w:bookmarkEnd w:id="28"/>
      <w:bookmarkEnd w:id="29"/>
    </w:p>
    <w:p w:rsidR="00470D38" w:rsidRPr="009324E2" w:rsidRDefault="00CD7979" w:rsidP="00024F8D">
      <w:pPr>
        <w:ind w:firstLineChars="200" w:firstLine="420"/>
        <w:jc w:val="left"/>
        <w:rPr>
          <w:rFonts w:hAnsi="宋体"/>
          <w:noProof/>
          <w:lang w:val="en-GB"/>
        </w:rPr>
      </w:pPr>
      <w:r w:rsidRPr="009324E2">
        <w:rPr>
          <w:rFonts w:hAnsi="宋体" w:hint="eastAsia"/>
          <w:noProof/>
          <w:lang w:val="en-GB"/>
        </w:rPr>
        <w:t>本文档是中国电信</w:t>
      </w:r>
      <w:r w:rsidR="00FC34D6" w:rsidRPr="009324E2">
        <w:rPr>
          <w:rFonts w:hAnsi="宋体" w:hint="eastAsia"/>
          <w:noProof/>
          <w:lang w:val="en-GB"/>
        </w:rPr>
        <w:t>节能减排</w:t>
      </w:r>
      <w:r w:rsidR="00024F8D">
        <w:rPr>
          <w:rFonts w:hAnsi="宋体" w:hint="eastAsia"/>
          <w:noProof/>
          <w:lang w:val="en-GB"/>
        </w:rPr>
        <w:t>信息</w:t>
      </w:r>
      <w:r w:rsidR="00407946" w:rsidRPr="009324E2">
        <w:rPr>
          <w:rFonts w:hAnsi="宋体" w:hint="eastAsia"/>
          <w:noProof/>
          <w:lang w:val="en-GB"/>
        </w:rPr>
        <w:t>系统</w:t>
      </w:r>
      <w:r w:rsidR="00024F8D">
        <w:rPr>
          <w:rFonts w:hAnsi="宋体" w:hint="eastAsia"/>
          <w:noProof/>
          <w:lang w:val="en-GB"/>
        </w:rPr>
        <w:t>（</w:t>
      </w:r>
      <w:r w:rsidR="00024F8D" w:rsidRPr="00024F8D">
        <w:rPr>
          <w:rFonts w:hAnsi="宋体"/>
          <w:noProof/>
          <w:lang w:val="en-GB"/>
        </w:rPr>
        <w:t xml:space="preserve">Energy-saving </w:t>
      </w:r>
      <w:r w:rsidR="00024F8D" w:rsidRPr="00024F8D">
        <w:rPr>
          <w:rFonts w:hAnsi="宋体" w:hint="eastAsia"/>
          <w:noProof/>
          <w:lang w:val="en-GB"/>
        </w:rPr>
        <w:t xml:space="preserve">and </w:t>
      </w:r>
      <w:r w:rsidR="00024F8D" w:rsidRPr="00024F8D">
        <w:rPr>
          <w:rFonts w:hAnsi="宋体"/>
          <w:noProof/>
          <w:lang w:val="en-GB"/>
        </w:rPr>
        <w:t>emission reduction</w:t>
      </w:r>
      <w:r w:rsidR="00024F8D" w:rsidRPr="00024F8D">
        <w:rPr>
          <w:rFonts w:hAnsi="宋体" w:hint="eastAsia"/>
          <w:noProof/>
          <w:lang w:val="en-GB"/>
        </w:rPr>
        <w:t xml:space="preserve"> </w:t>
      </w:r>
      <w:r w:rsidR="00024F8D">
        <w:rPr>
          <w:rFonts w:hAnsi="宋体" w:hint="eastAsia"/>
          <w:noProof/>
          <w:lang w:val="en-GB"/>
        </w:rPr>
        <w:t xml:space="preserve">Information </w:t>
      </w:r>
      <w:r w:rsidR="00024F8D" w:rsidRPr="00024F8D">
        <w:rPr>
          <w:rFonts w:hAnsi="宋体" w:hint="eastAsia"/>
          <w:noProof/>
          <w:lang w:val="en-GB"/>
        </w:rPr>
        <w:t>Management Platform</w:t>
      </w:r>
      <w:r w:rsidR="00024F8D" w:rsidRPr="00024F8D">
        <w:rPr>
          <w:rFonts w:hAnsi="宋体" w:hint="eastAsia"/>
          <w:noProof/>
          <w:lang w:val="en-GB"/>
        </w:rPr>
        <w:t>（</w:t>
      </w:r>
      <w:r w:rsidR="00024F8D" w:rsidRPr="00024F8D">
        <w:rPr>
          <w:rFonts w:hAnsi="宋体" w:hint="eastAsia"/>
          <w:noProof/>
          <w:lang w:val="en-GB"/>
        </w:rPr>
        <w:t>ESERIMP</w:t>
      </w:r>
      <w:r w:rsidR="00024F8D" w:rsidRPr="00024F8D">
        <w:rPr>
          <w:rFonts w:hAnsi="宋体" w:hint="eastAsia"/>
          <w:noProof/>
          <w:lang w:val="en-GB"/>
        </w:rPr>
        <w:t>）</w:t>
      </w:r>
      <w:r w:rsidR="00024F8D">
        <w:rPr>
          <w:rFonts w:hAnsi="宋体" w:hint="eastAsia"/>
          <w:noProof/>
          <w:lang w:val="en-GB"/>
        </w:rPr>
        <w:t>）</w:t>
      </w:r>
      <w:r w:rsidRPr="009324E2">
        <w:rPr>
          <w:rFonts w:hAnsi="宋体" w:hint="eastAsia"/>
          <w:noProof/>
          <w:lang w:val="en-GB"/>
        </w:rPr>
        <w:t>的需求规范</w:t>
      </w:r>
      <w:r w:rsidR="00B047DD">
        <w:rPr>
          <w:rFonts w:hAnsi="宋体" w:hint="eastAsia"/>
          <w:noProof/>
          <w:lang w:val="en-GB"/>
        </w:rPr>
        <w:t>说明书。本文档的目的是</w:t>
      </w:r>
      <w:r w:rsidR="00407946" w:rsidRPr="009324E2">
        <w:rPr>
          <w:rFonts w:hAnsi="宋体" w:hint="eastAsia"/>
          <w:noProof/>
          <w:lang w:val="en-GB"/>
        </w:rPr>
        <w:t>制定</w:t>
      </w:r>
      <w:r w:rsidR="007E689C" w:rsidRPr="009324E2">
        <w:rPr>
          <w:rFonts w:hAnsi="宋体" w:hint="eastAsia"/>
          <w:noProof/>
          <w:lang w:val="en-GB"/>
        </w:rPr>
        <w:t>节能减排</w:t>
      </w:r>
      <w:r w:rsidR="00024F8D">
        <w:rPr>
          <w:rFonts w:hAnsi="宋体" w:hint="eastAsia"/>
          <w:noProof/>
          <w:lang w:val="en-GB"/>
        </w:rPr>
        <w:t>信息</w:t>
      </w:r>
      <w:r w:rsidRPr="009324E2">
        <w:rPr>
          <w:rFonts w:hAnsi="宋体" w:hint="eastAsia"/>
          <w:noProof/>
          <w:lang w:val="en-GB"/>
        </w:rPr>
        <w:t>系统</w:t>
      </w:r>
      <w:r w:rsidR="00407946" w:rsidRPr="009324E2">
        <w:rPr>
          <w:rFonts w:hAnsi="宋体" w:hint="eastAsia"/>
          <w:noProof/>
          <w:lang w:val="en-GB"/>
        </w:rPr>
        <w:t>的需求</w:t>
      </w:r>
      <w:r w:rsidR="00392E50">
        <w:rPr>
          <w:rFonts w:hAnsi="宋体" w:hint="eastAsia"/>
          <w:noProof/>
          <w:lang w:val="en-GB"/>
        </w:rPr>
        <w:t>规范</w:t>
      </w:r>
      <w:r w:rsidRPr="009324E2">
        <w:rPr>
          <w:rFonts w:hAnsi="宋体" w:hint="eastAsia"/>
          <w:noProof/>
          <w:lang w:val="en-GB"/>
        </w:rPr>
        <w:t>，以描述系统功能需求</w:t>
      </w:r>
      <w:r w:rsidR="00B047DD">
        <w:rPr>
          <w:rFonts w:hAnsi="宋体" w:hint="eastAsia"/>
          <w:noProof/>
          <w:lang w:val="en-GB"/>
        </w:rPr>
        <w:t>、性能需求</w:t>
      </w:r>
      <w:r w:rsidRPr="009324E2">
        <w:rPr>
          <w:rFonts w:hAnsi="宋体" w:hint="eastAsia"/>
          <w:noProof/>
          <w:lang w:val="en-GB"/>
        </w:rPr>
        <w:t>和接口</w:t>
      </w:r>
      <w:r w:rsidR="00B047DD">
        <w:rPr>
          <w:rFonts w:hAnsi="宋体" w:hint="eastAsia"/>
          <w:noProof/>
          <w:lang w:val="en-GB"/>
        </w:rPr>
        <w:t>规范</w:t>
      </w:r>
      <w:r w:rsidRPr="009324E2">
        <w:rPr>
          <w:rFonts w:hAnsi="宋体" w:hint="eastAsia"/>
          <w:noProof/>
          <w:lang w:val="en-GB"/>
        </w:rPr>
        <w:t>。本文档作为建设单位和设计、开发人员之间的协定内容，是系统设计和测试的基本输入条件。</w:t>
      </w:r>
    </w:p>
    <w:p w:rsidR="00470D38" w:rsidRDefault="00470D38" w:rsidP="00C66E23">
      <w:pPr>
        <w:pStyle w:val="MMTopic2"/>
        <w:numPr>
          <w:ilvl w:val="1"/>
          <w:numId w:val="1"/>
        </w:numPr>
        <w:spacing w:line="240" w:lineRule="auto"/>
      </w:pPr>
      <w:bookmarkStart w:id="30" w:name="_Toc293611015"/>
      <w:r>
        <w:rPr>
          <w:rFonts w:hint="eastAsia"/>
        </w:rPr>
        <w:t>适用范围</w:t>
      </w:r>
      <w:bookmarkEnd w:id="30"/>
    </w:p>
    <w:p w:rsidR="00470D38" w:rsidRDefault="00470D38" w:rsidP="00C66E23">
      <w:pPr>
        <w:widowControl/>
        <w:spacing w:before="120"/>
        <w:ind w:firstLineChars="200" w:firstLine="480"/>
        <w:jc w:val="left"/>
        <w:rPr>
          <w:rFonts w:ascii="Arial" w:hAnsi="Arial"/>
          <w:noProof/>
          <w:kern w:val="0"/>
          <w:sz w:val="24"/>
          <w:szCs w:val="20"/>
          <w:lang w:val="en-GB"/>
        </w:rPr>
      </w:pPr>
      <w:r w:rsidRPr="00584442">
        <w:rPr>
          <w:rFonts w:ascii="宋体" w:hAnsi="宋体" w:hint="eastAsia"/>
          <w:noProof/>
          <w:kern w:val="0"/>
          <w:sz w:val="24"/>
          <w:lang w:val="en-GB"/>
        </w:rPr>
        <w:t>本文档的阅读</w:t>
      </w:r>
      <w:r w:rsidRPr="00C82676">
        <w:rPr>
          <w:rFonts w:ascii="Arial" w:hAnsi="Arial" w:hint="eastAsia"/>
          <w:noProof/>
          <w:kern w:val="0"/>
          <w:sz w:val="24"/>
          <w:szCs w:val="20"/>
          <w:lang w:val="en-GB"/>
        </w:rPr>
        <w:t>对象为</w:t>
      </w:r>
      <w:r w:rsidR="009140EE">
        <w:rPr>
          <w:rFonts w:ascii="Arial" w:hAnsi="Arial" w:hint="eastAsia"/>
          <w:noProof/>
          <w:kern w:val="0"/>
          <w:sz w:val="24"/>
          <w:szCs w:val="20"/>
          <w:lang w:val="en-GB"/>
        </w:rPr>
        <w:t>节能减排信息管理系统</w:t>
      </w:r>
      <w:r w:rsidRPr="007173DF">
        <w:rPr>
          <w:rFonts w:ascii="Arial" w:hAnsi="Arial" w:hint="eastAsia"/>
          <w:noProof/>
          <w:kern w:val="0"/>
          <w:sz w:val="24"/>
          <w:szCs w:val="20"/>
          <w:lang w:val="en-GB"/>
        </w:rPr>
        <w:t>的项目评审人员、总体设计人员、系统开发、测试人员、以及系统建设</w:t>
      </w:r>
      <w:r>
        <w:rPr>
          <w:rFonts w:ascii="Arial" w:hAnsi="Arial" w:hint="eastAsia"/>
          <w:noProof/>
          <w:kern w:val="0"/>
          <w:sz w:val="24"/>
          <w:szCs w:val="20"/>
          <w:lang w:val="en-GB"/>
        </w:rPr>
        <w:t>和使用</w:t>
      </w:r>
      <w:r w:rsidRPr="007173DF">
        <w:rPr>
          <w:rFonts w:ascii="Arial" w:hAnsi="Arial" w:hint="eastAsia"/>
          <w:noProof/>
          <w:kern w:val="0"/>
          <w:sz w:val="24"/>
          <w:szCs w:val="20"/>
          <w:lang w:val="en-GB"/>
        </w:rPr>
        <w:t>的相关人员。</w:t>
      </w:r>
    </w:p>
    <w:p w:rsidR="00470D38" w:rsidRDefault="00470D38" w:rsidP="00C66E23">
      <w:pPr>
        <w:pStyle w:val="1"/>
        <w:spacing w:line="240" w:lineRule="auto"/>
        <w:rPr>
          <w:sz w:val="32"/>
          <w:szCs w:val="32"/>
        </w:rPr>
      </w:pPr>
      <w:bookmarkStart w:id="31" w:name="_Toc293611016"/>
      <w:r w:rsidRPr="00BB1BA6">
        <w:rPr>
          <w:rFonts w:hint="eastAsia"/>
          <w:sz w:val="32"/>
          <w:szCs w:val="32"/>
        </w:rPr>
        <w:t>需求概述</w:t>
      </w:r>
      <w:bookmarkEnd w:id="31"/>
    </w:p>
    <w:p w:rsidR="007268A0" w:rsidRPr="007268A0" w:rsidRDefault="00470D38" w:rsidP="00C66E23">
      <w:pPr>
        <w:pStyle w:val="MMTopic2"/>
        <w:numPr>
          <w:ilvl w:val="1"/>
          <w:numId w:val="1"/>
        </w:numPr>
        <w:spacing w:line="240" w:lineRule="auto"/>
      </w:pPr>
      <w:bookmarkStart w:id="32" w:name="OLE_LINK3"/>
      <w:bookmarkStart w:id="33" w:name="_Toc293611017"/>
      <w:r>
        <w:rPr>
          <w:rFonts w:hint="eastAsia"/>
        </w:rPr>
        <w:t>项目背景</w:t>
      </w:r>
      <w:bookmarkEnd w:id="32"/>
      <w:bookmarkEnd w:id="33"/>
    </w:p>
    <w:p w:rsidR="008F0DAA" w:rsidRPr="00930DFC" w:rsidRDefault="007268A0" w:rsidP="00C66E23">
      <w:pPr>
        <w:ind w:firstLine="420"/>
        <w:rPr>
          <w:rFonts w:ascii="宋体" w:hAnsi="宋体"/>
          <w:sz w:val="24"/>
        </w:rPr>
      </w:pPr>
      <w:r w:rsidRPr="00930DFC">
        <w:rPr>
          <w:rFonts w:ascii="宋体" w:hAnsi="宋体" w:hint="eastAsia"/>
          <w:sz w:val="24"/>
        </w:rPr>
        <w:t>近</w:t>
      </w:r>
      <w:r w:rsidR="001F3CF3">
        <w:rPr>
          <w:rFonts w:ascii="宋体" w:hAnsi="宋体" w:hint="eastAsia"/>
          <w:sz w:val="24"/>
        </w:rPr>
        <w:t>几</w:t>
      </w:r>
      <w:r w:rsidR="008F0DAA" w:rsidRPr="00930DFC">
        <w:rPr>
          <w:rFonts w:ascii="宋体" w:hAnsi="宋体" w:hint="eastAsia"/>
          <w:sz w:val="24"/>
        </w:rPr>
        <w:t>年来，国内各行各业纷纷投入了节能减排的工作。在政府政策的引导下，电力、钢铁等高能耗行业纷纷加强技术革新，节能减排已经取得了初步成果。国务院、国资委对中央企业提出到“十一五”期末，要确保完成单位增加值能耗降低 20%，主要污染物排放总量减少10%的要求。</w:t>
      </w:r>
    </w:p>
    <w:p w:rsidR="008F0DAA" w:rsidRPr="00930DFC" w:rsidRDefault="008F0DAA" w:rsidP="00C66E23">
      <w:pPr>
        <w:ind w:firstLine="420"/>
        <w:rPr>
          <w:rFonts w:ascii="宋体" w:hAnsi="宋体"/>
          <w:sz w:val="24"/>
        </w:rPr>
      </w:pPr>
      <w:r w:rsidRPr="00930DFC">
        <w:rPr>
          <w:rFonts w:ascii="宋体" w:hAnsi="宋体" w:hint="eastAsia"/>
          <w:sz w:val="24"/>
        </w:rPr>
        <w:t>中国电信 2008 年能耗 69 亿度电，2009 年涨到 98 亿度，涨了 42%。总的来说，各大运营商，单位业务量的能耗减少了，但单位业务收入能耗是在升高的。而且现在竞争激烈，成本压力很大，同时要求节省能源，另外是市场竞争对企业的压力。因此，节能减排已经成为中国电信当前的一项重大任务。</w:t>
      </w:r>
    </w:p>
    <w:p w:rsidR="008F0DAA" w:rsidRDefault="008F0DAA" w:rsidP="00C66E23">
      <w:pPr>
        <w:ind w:firstLine="420"/>
        <w:rPr>
          <w:rFonts w:ascii="宋体" w:hAnsi="宋体"/>
          <w:sz w:val="24"/>
        </w:rPr>
      </w:pPr>
      <w:r>
        <w:rPr>
          <w:rFonts w:ascii="宋体" w:hAnsi="宋体" w:hint="eastAsia"/>
          <w:sz w:val="24"/>
        </w:rPr>
        <w:t>信息化管理是节能减排集约化的基础与关键，要做好节能减排工作，就需要一个信息化平台更好的统一规划节能减排工作，</w:t>
      </w:r>
      <w:r w:rsidRPr="00CE4E39">
        <w:rPr>
          <w:rFonts w:ascii="宋体" w:hAnsi="宋体" w:hint="eastAsia"/>
          <w:sz w:val="24"/>
        </w:rPr>
        <w:t>让节能减排工作开展更科学、更全面、更准确、更深入</w:t>
      </w:r>
      <w:r>
        <w:rPr>
          <w:rFonts w:ascii="宋体" w:hAnsi="宋体" w:hint="eastAsia"/>
          <w:sz w:val="24"/>
        </w:rPr>
        <w:t>，进而全面的推进电信的节能减排工作。</w:t>
      </w:r>
    </w:p>
    <w:p w:rsidR="00470D38" w:rsidRDefault="00470D38" w:rsidP="00C66E23">
      <w:pPr>
        <w:pStyle w:val="MMTopic2"/>
        <w:numPr>
          <w:ilvl w:val="1"/>
          <w:numId w:val="1"/>
        </w:numPr>
        <w:spacing w:line="240" w:lineRule="auto"/>
      </w:pPr>
      <w:bookmarkStart w:id="34" w:name="_Toc293611018"/>
      <w:r>
        <w:rPr>
          <w:rFonts w:hint="eastAsia"/>
        </w:rPr>
        <w:t>业务目标</w:t>
      </w:r>
      <w:bookmarkEnd w:id="34"/>
    </w:p>
    <w:p w:rsidR="008F0DAA" w:rsidRPr="008F0DAA" w:rsidRDefault="008F0DAA" w:rsidP="00C66E23">
      <w:pPr>
        <w:pStyle w:val="a5"/>
        <w:ind w:firstLineChars="200" w:firstLine="480"/>
        <w:rPr>
          <w:rFonts w:ascii="宋体" w:hAnsi="宋体"/>
          <w:sz w:val="24"/>
        </w:rPr>
      </w:pPr>
      <w:r>
        <w:rPr>
          <w:rFonts w:ascii="宋体" w:hAnsi="宋体" w:hint="eastAsia"/>
          <w:sz w:val="24"/>
        </w:rPr>
        <w:t>通过对</w:t>
      </w:r>
      <w:r w:rsidR="009140EE">
        <w:rPr>
          <w:rFonts w:ascii="宋体" w:hAnsi="宋体" w:hint="eastAsia"/>
          <w:sz w:val="24"/>
        </w:rPr>
        <w:t>节能减排信息管理系统</w:t>
      </w:r>
      <w:r w:rsidRPr="009F4619">
        <w:rPr>
          <w:rFonts w:ascii="宋体" w:hAnsi="宋体" w:hint="eastAsia"/>
          <w:sz w:val="24"/>
        </w:rPr>
        <w:t>的开发将实现以下目标：</w:t>
      </w:r>
    </w:p>
    <w:p w:rsidR="008F0DAA" w:rsidRDefault="008F0DAA" w:rsidP="00C66E23">
      <w:pPr>
        <w:pStyle w:val="a5"/>
        <w:numPr>
          <w:ilvl w:val="0"/>
          <w:numId w:val="9"/>
        </w:numPr>
        <w:ind w:left="958" w:firstLineChars="0"/>
        <w:rPr>
          <w:rFonts w:ascii="宋体" w:hAnsi="宋体"/>
          <w:sz w:val="24"/>
        </w:rPr>
      </w:pPr>
      <w:r w:rsidRPr="00914EE4">
        <w:rPr>
          <w:rFonts w:ascii="宋体" w:hAnsi="宋体" w:hint="eastAsia"/>
          <w:sz w:val="24"/>
        </w:rPr>
        <w:t>整合</w:t>
      </w:r>
      <w:r>
        <w:rPr>
          <w:rFonts w:ascii="宋体" w:hAnsi="宋体" w:hint="eastAsia"/>
          <w:sz w:val="24"/>
        </w:rPr>
        <w:t>机楼/机房、</w:t>
      </w:r>
      <w:r w:rsidRPr="00914EE4">
        <w:rPr>
          <w:rFonts w:ascii="宋体" w:hAnsi="宋体" w:hint="eastAsia"/>
          <w:sz w:val="24"/>
        </w:rPr>
        <w:t>能耗、业务、财务、环境等数据构建节能减排综合数据库，实现能耗现状的管理与分析。</w:t>
      </w:r>
    </w:p>
    <w:p w:rsidR="008F0DAA" w:rsidRDefault="008F0DAA" w:rsidP="00C66E23">
      <w:pPr>
        <w:pStyle w:val="a5"/>
        <w:numPr>
          <w:ilvl w:val="0"/>
          <w:numId w:val="9"/>
        </w:numPr>
        <w:ind w:left="958" w:firstLineChars="0"/>
        <w:rPr>
          <w:rFonts w:ascii="宋体" w:hAnsi="宋体"/>
          <w:sz w:val="24"/>
        </w:rPr>
      </w:pPr>
      <w:r w:rsidRPr="00914EE4">
        <w:rPr>
          <w:rFonts w:ascii="宋体" w:hAnsi="宋体" w:hint="eastAsia"/>
          <w:sz w:val="24"/>
        </w:rPr>
        <w:t>汇总各种统计方法、预测模型、验证方法系统化节能减排规划管理工作</w:t>
      </w:r>
      <w:r w:rsidR="00CB3B29">
        <w:rPr>
          <w:rFonts w:ascii="宋体" w:hAnsi="宋体" w:hint="eastAsia"/>
          <w:sz w:val="24"/>
        </w:rPr>
        <w:t>。</w:t>
      </w:r>
    </w:p>
    <w:p w:rsidR="008F0DAA" w:rsidRDefault="008F0DAA" w:rsidP="00C66E23">
      <w:pPr>
        <w:pStyle w:val="a5"/>
        <w:numPr>
          <w:ilvl w:val="0"/>
          <w:numId w:val="9"/>
        </w:numPr>
        <w:ind w:left="958" w:firstLineChars="0"/>
        <w:rPr>
          <w:rFonts w:ascii="宋体" w:hAnsi="宋体"/>
          <w:sz w:val="24"/>
        </w:rPr>
      </w:pPr>
      <w:r w:rsidRPr="00914EE4">
        <w:rPr>
          <w:rFonts w:ascii="宋体" w:hAnsi="宋体" w:hint="eastAsia"/>
          <w:sz w:val="24"/>
        </w:rPr>
        <w:lastRenderedPageBreak/>
        <w:t>结合各种评估模型、数据预测方法，数据挖掘方法、专家系统建立能耗考核指标的制定和跟踪平台</w:t>
      </w:r>
      <w:r w:rsidR="00CB3B29">
        <w:rPr>
          <w:rFonts w:ascii="宋体" w:hAnsi="宋体" w:hint="eastAsia"/>
          <w:sz w:val="24"/>
        </w:rPr>
        <w:t>。</w:t>
      </w:r>
    </w:p>
    <w:p w:rsidR="00AE5756" w:rsidRPr="008F0DAA" w:rsidRDefault="008F0DAA" w:rsidP="00C66E23">
      <w:pPr>
        <w:pStyle w:val="a5"/>
        <w:numPr>
          <w:ilvl w:val="0"/>
          <w:numId w:val="9"/>
        </w:numPr>
        <w:ind w:left="958" w:firstLineChars="0"/>
        <w:rPr>
          <w:rFonts w:ascii="宋体" w:hAnsi="宋体"/>
          <w:sz w:val="24"/>
        </w:rPr>
      </w:pPr>
      <w:r w:rsidRPr="00914EE4">
        <w:rPr>
          <w:rFonts w:ascii="宋体" w:hAnsi="宋体" w:hint="eastAsia"/>
          <w:sz w:val="24"/>
        </w:rPr>
        <w:t>建立节能减排日常管理工作支撑平台，推进节能减排信息化建设工作</w:t>
      </w:r>
      <w:r w:rsidR="00CB3B29">
        <w:rPr>
          <w:rFonts w:ascii="宋体" w:hAnsi="宋体" w:hint="eastAsia"/>
          <w:sz w:val="24"/>
        </w:rPr>
        <w:t>。</w:t>
      </w:r>
    </w:p>
    <w:p w:rsidR="00470D38" w:rsidRDefault="00470D38" w:rsidP="00C66E23">
      <w:pPr>
        <w:pStyle w:val="MMTopic2"/>
        <w:numPr>
          <w:ilvl w:val="1"/>
          <w:numId w:val="1"/>
        </w:numPr>
        <w:spacing w:line="240" w:lineRule="auto"/>
      </w:pPr>
      <w:bookmarkStart w:id="35" w:name="_Toc293611019"/>
      <w:r>
        <w:rPr>
          <w:rFonts w:hint="eastAsia"/>
        </w:rPr>
        <w:t>系统使用人员</w:t>
      </w:r>
      <w:bookmarkEnd w:id="35"/>
    </w:p>
    <w:p w:rsidR="00955D7B" w:rsidRPr="000E0483" w:rsidRDefault="009140EE" w:rsidP="000E0483">
      <w:pPr>
        <w:widowControl/>
        <w:spacing w:before="60"/>
        <w:ind w:firstLineChars="200" w:firstLine="480"/>
        <w:jc w:val="left"/>
        <w:rPr>
          <w:rFonts w:ascii="Arial" w:hAnsi="Arial"/>
          <w:kern w:val="0"/>
          <w:sz w:val="24"/>
          <w:szCs w:val="20"/>
        </w:rPr>
      </w:pPr>
      <w:r>
        <w:rPr>
          <w:rFonts w:ascii="Arial" w:hAnsi="Arial" w:hint="eastAsia"/>
          <w:kern w:val="0"/>
          <w:sz w:val="24"/>
          <w:szCs w:val="20"/>
        </w:rPr>
        <w:t>节能减排信息管理系统</w:t>
      </w:r>
      <w:r w:rsidR="008258BE">
        <w:rPr>
          <w:rFonts w:ascii="Arial" w:hAnsi="Arial" w:hint="eastAsia"/>
          <w:kern w:val="0"/>
          <w:sz w:val="24"/>
          <w:szCs w:val="20"/>
        </w:rPr>
        <w:t>主要是为省公司的节能减排工作提供支撑，其使用人员包括了</w:t>
      </w:r>
      <w:r w:rsidR="00CB3B29">
        <w:rPr>
          <w:rFonts w:ascii="Arial" w:hAnsi="Arial" w:hint="eastAsia"/>
          <w:kern w:val="0"/>
          <w:sz w:val="24"/>
          <w:szCs w:val="20"/>
        </w:rPr>
        <w:t>中国电信广东</w:t>
      </w:r>
      <w:r w:rsidR="008258BE">
        <w:rPr>
          <w:rFonts w:ascii="Arial" w:hAnsi="Arial" w:hint="eastAsia"/>
          <w:kern w:val="0"/>
          <w:sz w:val="24"/>
          <w:szCs w:val="20"/>
        </w:rPr>
        <w:t>省公司</w:t>
      </w:r>
      <w:r w:rsidR="00CB3B29">
        <w:rPr>
          <w:rFonts w:ascii="Arial" w:hAnsi="Arial" w:hint="eastAsia"/>
          <w:kern w:val="0"/>
          <w:sz w:val="24"/>
          <w:szCs w:val="20"/>
        </w:rPr>
        <w:t>（以下简称省公司）</w:t>
      </w:r>
      <w:r w:rsidR="008258BE">
        <w:rPr>
          <w:rFonts w:ascii="Arial" w:hAnsi="Arial" w:hint="eastAsia"/>
          <w:kern w:val="0"/>
          <w:sz w:val="24"/>
          <w:szCs w:val="20"/>
        </w:rPr>
        <w:t>节能减排领导小组及工作办公室、</w:t>
      </w:r>
      <w:r w:rsidR="00CE7778">
        <w:rPr>
          <w:rFonts w:ascii="Arial" w:hAnsi="Arial" w:hint="eastAsia"/>
          <w:kern w:val="0"/>
          <w:sz w:val="24"/>
          <w:szCs w:val="20"/>
        </w:rPr>
        <w:t>研究院节能减排工作人员</w:t>
      </w:r>
      <w:r w:rsidR="00AC3A53">
        <w:rPr>
          <w:rFonts w:ascii="Arial" w:hAnsi="Arial" w:hint="eastAsia"/>
          <w:kern w:val="0"/>
          <w:sz w:val="24"/>
          <w:szCs w:val="20"/>
        </w:rPr>
        <w:t>、</w:t>
      </w:r>
      <w:r w:rsidR="008258BE">
        <w:rPr>
          <w:rFonts w:ascii="Arial" w:hAnsi="Arial" w:hint="eastAsia"/>
          <w:kern w:val="0"/>
          <w:sz w:val="24"/>
          <w:szCs w:val="20"/>
        </w:rPr>
        <w:t>各分公司节能减排工作人员、系统维护人员</w:t>
      </w:r>
      <w:r w:rsidR="00AC3A53">
        <w:rPr>
          <w:rFonts w:ascii="Arial" w:hAnsi="Arial" w:hint="eastAsia"/>
          <w:kern w:val="0"/>
          <w:sz w:val="24"/>
          <w:szCs w:val="20"/>
        </w:rPr>
        <w:t>等。</w:t>
      </w:r>
      <w:r w:rsidR="00955D7B">
        <w:rPr>
          <w:rFonts w:ascii="Arial" w:hAnsi="Arial" w:hint="eastAsia"/>
          <w:kern w:val="0"/>
          <w:sz w:val="24"/>
          <w:szCs w:val="20"/>
        </w:rPr>
        <w:t>各角色具体的权限如图</w:t>
      </w:r>
      <w:r w:rsidR="00955D7B">
        <w:rPr>
          <w:rFonts w:ascii="Arial" w:hAnsi="Arial" w:hint="eastAsia"/>
          <w:kern w:val="0"/>
          <w:sz w:val="24"/>
          <w:szCs w:val="20"/>
        </w:rPr>
        <w:t>2-1</w:t>
      </w:r>
      <w:r w:rsidR="00E94F39">
        <w:rPr>
          <w:rFonts w:ascii="Arial" w:hAnsi="Arial" w:hint="eastAsia"/>
          <w:kern w:val="0"/>
          <w:sz w:val="24"/>
          <w:szCs w:val="20"/>
        </w:rPr>
        <w:t>。</w:t>
      </w:r>
      <w:r w:rsidR="006749E5">
        <w:rPr>
          <w:rFonts w:ascii="Arial" w:hAnsi="Arial"/>
          <w:b/>
          <w:noProof/>
          <w:kern w:val="0"/>
          <w:sz w:val="24"/>
          <w:szCs w:val="20"/>
        </w:rPr>
        <w:drawing>
          <wp:inline distT="0" distB="0" distL="0" distR="0">
            <wp:extent cx="4778674" cy="4156135"/>
            <wp:effectExtent l="76200" t="19050" r="21926" b="53915"/>
            <wp:docPr id="21" name="图示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8E0150" w:rsidRPr="00185361">
        <w:t xml:space="preserve"> </w:t>
      </w:r>
    </w:p>
    <w:p w:rsidR="00AC3A53" w:rsidRPr="00AC3A53" w:rsidRDefault="00955D7B" w:rsidP="00C66E23">
      <w:pPr>
        <w:pStyle w:val="aa"/>
        <w:jc w:val="center"/>
        <w:rPr>
          <w:kern w:val="0"/>
          <w:sz w:val="24"/>
        </w:rPr>
      </w:pPr>
      <w:r>
        <w:rPr>
          <w:rFonts w:hint="eastAsia"/>
        </w:rPr>
        <w:t>图</w:t>
      </w:r>
      <w:r>
        <w:rPr>
          <w:rFonts w:hint="eastAsia"/>
        </w:rPr>
        <w:t xml:space="preserve"> </w:t>
      </w:r>
      <w:fldSimple w:instr=" STYLEREF 1 \s ">
        <w:r>
          <w:rPr>
            <w:noProof/>
          </w:rPr>
          <w:t>2</w:t>
        </w:r>
      </w:fldSimple>
      <w:r>
        <w:noBreakHyphen/>
      </w:r>
      <w:r w:rsidR="003A5863">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rsidR="003A5863">
        <w:fldChar w:fldCharType="separate"/>
      </w:r>
      <w:r>
        <w:rPr>
          <w:noProof/>
        </w:rPr>
        <w:t>1</w:t>
      </w:r>
      <w:r w:rsidR="003A5863">
        <w:fldChar w:fldCharType="end"/>
      </w:r>
      <w:r>
        <w:rPr>
          <w:rFonts w:hint="eastAsia"/>
        </w:rPr>
        <w:t xml:space="preserve"> </w:t>
      </w:r>
      <w:r w:rsidR="00E17A17">
        <w:rPr>
          <w:rFonts w:hint="eastAsia"/>
        </w:rPr>
        <w:t xml:space="preserve"> </w:t>
      </w:r>
      <w:r w:rsidR="009140EE">
        <w:rPr>
          <w:rFonts w:hint="eastAsia"/>
        </w:rPr>
        <w:t>节能减排信息管理系统</w:t>
      </w:r>
      <w:r>
        <w:rPr>
          <w:rFonts w:hint="eastAsia"/>
        </w:rPr>
        <w:t>角色权限</w:t>
      </w:r>
    </w:p>
    <w:p w:rsidR="00BE4C40" w:rsidRDefault="00BE4C40" w:rsidP="00C66E23">
      <w:pPr>
        <w:pStyle w:val="MMTopic2"/>
        <w:numPr>
          <w:ilvl w:val="1"/>
          <w:numId w:val="2"/>
        </w:numPr>
        <w:spacing w:line="240" w:lineRule="auto"/>
      </w:pPr>
      <w:bookmarkStart w:id="36" w:name="_Toc293611020"/>
      <w:r>
        <w:rPr>
          <w:rFonts w:hint="eastAsia"/>
        </w:rPr>
        <w:t>系统总体架构</w:t>
      </w:r>
      <w:bookmarkEnd w:id="36"/>
    </w:p>
    <w:p w:rsidR="00C01402" w:rsidRPr="000D5F97" w:rsidRDefault="00C40CD9" w:rsidP="00C66E23">
      <w:pPr>
        <w:widowControl/>
        <w:spacing w:before="60"/>
        <w:ind w:firstLineChars="200" w:firstLine="480"/>
        <w:jc w:val="left"/>
        <w:rPr>
          <w:rFonts w:ascii="Arial" w:hAnsi="Arial"/>
          <w:kern w:val="0"/>
          <w:sz w:val="24"/>
          <w:szCs w:val="20"/>
          <w:lang w:val="en-GB"/>
        </w:rPr>
      </w:pPr>
      <w:r w:rsidRPr="00C40CD9">
        <w:rPr>
          <w:rFonts w:ascii="Arial" w:hAnsi="Arial" w:hint="eastAsia"/>
          <w:kern w:val="0"/>
          <w:sz w:val="24"/>
          <w:szCs w:val="20"/>
          <w:lang w:val="en-GB"/>
        </w:rPr>
        <w:t>规划管理系统平台需要三台服务器：</w:t>
      </w:r>
      <w:r w:rsidRPr="00C40CD9">
        <w:rPr>
          <w:rFonts w:ascii="Arial" w:hAnsi="Arial" w:hint="eastAsia"/>
          <w:kern w:val="0"/>
          <w:sz w:val="24"/>
          <w:szCs w:val="20"/>
          <w:lang w:val="en-GB"/>
        </w:rPr>
        <w:t xml:space="preserve"> </w:t>
      </w:r>
      <w:r w:rsidR="00C66C37" w:rsidRPr="00C40CD9">
        <w:rPr>
          <w:rFonts w:ascii="Arial" w:hAnsi="Arial" w:hint="eastAsia"/>
          <w:kern w:val="0"/>
          <w:sz w:val="24"/>
          <w:szCs w:val="20"/>
          <w:lang w:val="en-GB"/>
        </w:rPr>
        <w:t>一台数据库服务器（可与现有的数据库共用一台）。但若保障数据的高安全性，还可以实现主从备份，</w:t>
      </w:r>
      <w:r w:rsidR="00C66C37" w:rsidRPr="00C40CD9">
        <w:rPr>
          <w:rFonts w:ascii="Arial" w:hAnsi="Arial" w:hint="eastAsia"/>
          <w:kern w:val="0"/>
          <w:sz w:val="24"/>
          <w:szCs w:val="20"/>
          <w:lang w:val="en-GB"/>
        </w:rPr>
        <w:t xml:space="preserve"> </w:t>
      </w:r>
      <w:r w:rsidR="00C66C37" w:rsidRPr="00C40CD9">
        <w:rPr>
          <w:rFonts w:ascii="Arial" w:hAnsi="Arial" w:hint="eastAsia"/>
          <w:kern w:val="0"/>
          <w:sz w:val="24"/>
          <w:szCs w:val="20"/>
          <w:lang w:val="en-GB"/>
        </w:rPr>
        <w:t>一台</w:t>
      </w:r>
      <w:r w:rsidR="00C66C37" w:rsidRPr="00C40CD9">
        <w:rPr>
          <w:rFonts w:ascii="Arial" w:hAnsi="Arial" w:hint="eastAsia"/>
          <w:kern w:val="0"/>
          <w:sz w:val="24"/>
          <w:szCs w:val="20"/>
          <w:lang w:val="en-GB"/>
        </w:rPr>
        <w:t>WEB</w:t>
      </w:r>
      <w:r w:rsidR="00C66C37" w:rsidRPr="00C40CD9">
        <w:rPr>
          <w:rFonts w:ascii="Arial" w:hAnsi="Arial" w:hint="eastAsia"/>
          <w:kern w:val="0"/>
          <w:sz w:val="24"/>
          <w:szCs w:val="20"/>
          <w:lang w:val="en-GB"/>
        </w:rPr>
        <w:t>应用服务器（可与现有的</w:t>
      </w:r>
      <w:r w:rsidR="00C66C37" w:rsidRPr="00C40CD9">
        <w:rPr>
          <w:rFonts w:ascii="Arial" w:hAnsi="Arial" w:hint="eastAsia"/>
          <w:kern w:val="0"/>
          <w:sz w:val="24"/>
          <w:szCs w:val="20"/>
          <w:lang w:val="en-GB"/>
        </w:rPr>
        <w:t>WEB</w:t>
      </w:r>
      <w:r w:rsidR="00C66C37" w:rsidRPr="00C40CD9">
        <w:rPr>
          <w:rFonts w:ascii="Arial" w:hAnsi="Arial" w:hint="eastAsia"/>
          <w:kern w:val="0"/>
          <w:sz w:val="24"/>
          <w:szCs w:val="20"/>
          <w:lang w:val="en-GB"/>
        </w:rPr>
        <w:t>服务器共用一台）</w:t>
      </w:r>
      <w:r w:rsidR="00C66C37" w:rsidRPr="00C40CD9">
        <w:rPr>
          <w:rFonts w:ascii="Arial" w:hAnsi="Arial" w:hint="eastAsia"/>
          <w:kern w:val="0"/>
          <w:sz w:val="24"/>
          <w:szCs w:val="20"/>
          <w:lang w:val="en-GB"/>
        </w:rPr>
        <w:t xml:space="preserve"> </w:t>
      </w:r>
      <w:r w:rsidR="00C66C37" w:rsidRPr="00C40CD9">
        <w:rPr>
          <w:rFonts w:ascii="Arial" w:hAnsi="Arial" w:hint="eastAsia"/>
          <w:kern w:val="0"/>
          <w:sz w:val="24"/>
          <w:szCs w:val="20"/>
          <w:lang w:val="en-GB"/>
        </w:rPr>
        <w:t>一台报表服务器</w:t>
      </w:r>
      <w:r w:rsidR="00C66C37" w:rsidRPr="00C40CD9">
        <w:rPr>
          <w:rFonts w:ascii="Arial" w:hAnsi="Arial" w:hint="eastAsia"/>
          <w:kern w:val="0"/>
          <w:sz w:val="24"/>
          <w:szCs w:val="20"/>
          <w:lang w:val="en-GB"/>
        </w:rPr>
        <w:t>,</w:t>
      </w:r>
      <w:r w:rsidR="00C66C37" w:rsidRPr="00C40CD9">
        <w:rPr>
          <w:rFonts w:ascii="Arial" w:hAnsi="Arial" w:hint="eastAsia"/>
          <w:kern w:val="0"/>
          <w:sz w:val="24"/>
          <w:szCs w:val="20"/>
          <w:lang w:val="en-GB"/>
        </w:rPr>
        <w:t>根据对速度的需求可考虑与</w:t>
      </w:r>
      <w:r w:rsidR="00C66C37" w:rsidRPr="00C40CD9">
        <w:rPr>
          <w:rFonts w:ascii="Arial" w:hAnsi="Arial" w:hint="eastAsia"/>
          <w:kern w:val="0"/>
          <w:sz w:val="24"/>
          <w:szCs w:val="20"/>
          <w:lang w:val="en-GB"/>
        </w:rPr>
        <w:t>WEB</w:t>
      </w:r>
      <w:r w:rsidR="00C66C37" w:rsidRPr="00C40CD9">
        <w:rPr>
          <w:rFonts w:ascii="Arial" w:hAnsi="Arial" w:hint="eastAsia"/>
          <w:kern w:val="0"/>
          <w:sz w:val="24"/>
          <w:szCs w:val="20"/>
          <w:lang w:val="en-GB"/>
        </w:rPr>
        <w:t>服务器合并</w:t>
      </w:r>
      <w:r w:rsidR="00BE4C40" w:rsidRPr="000D5F97">
        <w:rPr>
          <w:rFonts w:ascii="Arial" w:hAnsi="Arial" w:hint="eastAsia"/>
          <w:kern w:val="0"/>
          <w:sz w:val="24"/>
          <w:szCs w:val="20"/>
          <w:lang w:val="en-GB"/>
        </w:rPr>
        <w:t>。</w:t>
      </w:r>
      <w:r w:rsidR="00842C13">
        <w:rPr>
          <w:rFonts w:ascii="Arial" w:hAnsi="Arial" w:hint="eastAsia"/>
          <w:kern w:val="0"/>
          <w:sz w:val="24"/>
          <w:szCs w:val="20"/>
          <w:lang w:val="en-GB"/>
        </w:rPr>
        <w:t>其网络架构图</w:t>
      </w:r>
      <w:r w:rsidR="00842C13">
        <w:rPr>
          <w:rFonts w:ascii="Arial" w:hAnsi="Arial" w:hint="eastAsia"/>
          <w:kern w:val="0"/>
          <w:sz w:val="24"/>
          <w:szCs w:val="20"/>
        </w:rPr>
        <w:t>如图</w:t>
      </w:r>
      <w:r w:rsidR="00842C13">
        <w:rPr>
          <w:rFonts w:ascii="Arial" w:hAnsi="Arial" w:hint="eastAsia"/>
          <w:kern w:val="0"/>
          <w:sz w:val="24"/>
          <w:szCs w:val="20"/>
        </w:rPr>
        <w:t>2-2</w:t>
      </w:r>
      <w:r w:rsidR="00E94F39">
        <w:rPr>
          <w:rFonts w:ascii="Arial" w:hAnsi="Arial" w:hint="eastAsia"/>
          <w:kern w:val="0"/>
          <w:sz w:val="24"/>
          <w:szCs w:val="20"/>
          <w:lang w:val="en-GB"/>
        </w:rPr>
        <w:t>。</w:t>
      </w:r>
    </w:p>
    <w:p w:rsidR="003D3368" w:rsidRPr="000D5F97" w:rsidRDefault="00C40CD9" w:rsidP="00C66E23">
      <w:r w:rsidRPr="00C40CD9">
        <w:rPr>
          <w:noProof/>
        </w:rPr>
        <w:lastRenderedPageBreak/>
        <w:drawing>
          <wp:inline distT="0" distB="0" distL="0" distR="0">
            <wp:extent cx="5143500" cy="2667000"/>
            <wp:effectExtent l="19050" t="0" r="0" b="0"/>
            <wp:docPr id="5"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75663" cy="4289425"/>
                      <a:chOff x="285750" y="885825"/>
                      <a:chExt cx="8475663" cy="4289425"/>
                    </a:xfrm>
                  </a:grpSpPr>
                  <a:pic>
                    <a:nvPicPr>
                      <a:cNvPr id="26626" name="Picture 61" descr="firewall"/>
                      <a:cNvPicPr>
                        <a:picLocks noChangeAspect="1" noChangeArrowheads="1"/>
                      </a:cNvPicPr>
                    </a:nvPicPr>
                    <a:blipFill>
                      <a:blip r:embed="rId16"/>
                      <a:srcRect/>
                      <a:stretch>
                        <a:fillRect/>
                      </a:stretch>
                    </a:blipFill>
                    <a:spPr bwMode="auto">
                      <a:xfrm>
                        <a:off x="4714875" y="3786188"/>
                        <a:ext cx="666750" cy="1389062"/>
                      </a:xfrm>
                      <a:prstGeom prst="rect">
                        <a:avLst/>
                      </a:prstGeom>
                      <a:noFill/>
                      <a:ln w="9525">
                        <a:noFill/>
                        <a:miter lim="800000"/>
                        <a:headEnd/>
                        <a:tailEnd/>
                      </a:ln>
                    </a:spPr>
                  </a:pic>
                  <a:pic>
                    <a:nvPicPr>
                      <a:cNvPr id="26627" name="Picture 65" descr="dbRecords"/>
                      <a:cNvPicPr>
                        <a:picLocks noChangeAspect="1" noChangeArrowheads="1"/>
                      </a:cNvPicPr>
                    </a:nvPicPr>
                    <a:blipFill>
                      <a:blip r:embed="rId17"/>
                      <a:srcRect/>
                      <a:stretch>
                        <a:fillRect/>
                      </a:stretch>
                    </a:blipFill>
                    <a:spPr bwMode="auto">
                      <a:xfrm>
                        <a:off x="285750" y="2474913"/>
                        <a:ext cx="769938" cy="954087"/>
                      </a:xfrm>
                      <a:prstGeom prst="rect">
                        <a:avLst/>
                      </a:prstGeom>
                      <a:noFill/>
                      <a:ln w="9525">
                        <a:noFill/>
                        <a:miter lim="800000"/>
                        <a:headEnd/>
                        <a:tailEnd/>
                      </a:ln>
                    </a:spPr>
                  </a:pic>
                  <a:pic>
                    <a:nvPicPr>
                      <a:cNvPr id="26628" name="Picture 26" descr="server"/>
                      <a:cNvPicPr>
                        <a:picLocks noChangeAspect="1" noChangeArrowheads="1"/>
                      </a:cNvPicPr>
                    </a:nvPicPr>
                    <a:blipFill>
                      <a:blip r:embed="rId18"/>
                      <a:srcRect/>
                      <a:stretch>
                        <a:fillRect/>
                      </a:stretch>
                    </a:blipFill>
                    <a:spPr bwMode="auto">
                      <a:xfrm>
                        <a:off x="4429125" y="1071563"/>
                        <a:ext cx="868363" cy="1801812"/>
                      </a:xfrm>
                      <a:prstGeom prst="rect">
                        <a:avLst/>
                      </a:prstGeom>
                      <a:noFill/>
                      <a:ln w="9525">
                        <a:noFill/>
                        <a:miter lim="800000"/>
                        <a:headEnd/>
                        <a:tailEnd/>
                      </a:ln>
                    </a:spPr>
                  </a:pic>
                  <a:sp>
                    <a:nvSpPr>
                      <a:cNvPr id="8" name="TextBox 7"/>
                      <a:cNvSpPr txBox="1"/>
                    </a:nvSpPr>
                    <a:spPr>
                      <a:xfrm>
                        <a:off x="4286250" y="2571750"/>
                        <a:ext cx="1357313" cy="400050"/>
                      </a:xfrm>
                      <a:prstGeom prst="rect">
                        <a:avLst/>
                      </a:prstGeom>
                    </a:spPr>
                    <a:txSp>
                      <a:txBody>
                        <a:bodyPr>
                          <a:spAutoFit/>
                        </a:bodyPr>
                        <a:lstStyle>
                          <a:defPPr>
                            <a:defRPr lang="en-US"/>
                          </a:defPPr>
                          <a:lvl1pPr algn="l" rtl="0" fontAlgn="base">
                            <a:spcBef>
                              <a:spcPct val="0"/>
                            </a:spcBef>
                            <a:spcAft>
                              <a:spcPct val="0"/>
                            </a:spcAft>
                            <a:defRPr b="1" kern="1200">
                              <a:solidFill>
                                <a:schemeClr val="lt1"/>
                              </a:solidFill>
                              <a:latin typeface="+mn-lt"/>
                              <a:ea typeface="+mn-ea"/>
                              <a:cs typeface="+mn-cs"/>
                            </a:defRPr>
                          </a:lvl1pPr>
                          <a:lvl2pPr marL="457200" algn="l" rtl="0" fontAlgn="base">
                            <a:spcBef>
                              <a:spcPct val="0"/>
                            </a:spcBef>
                            <a:spcAft>
                              <a:spcPct val="0"/>
                            </a:spcAft>
                            <a:defRPr b="1" kern="1200">
                              <a:solidFill>
                                <a:schemeClr val="lt1"/>
                              </a:solidFill>
                              <a:latin typeface="+mn-lt"/>
                              <a:ea typeface="+mn-ea"/>
                              <a:cs typeface="+mn-cs"/>
                            </a:defRPr>
                          </a:lvl2pPr>
                          <a:lvl3pPr marL="914400" algn="l" rtl="0" fontAlgn="base">
                            <a:spcBef>
                              <a:spcPct val="0"/>
                            </a:spcBef>
                            <a:spcAft>
                              <a:spcPct val="0"/>
                            </a:spcAft>
                            <a:defRPr b="1" kern="1200">
                              <a:solidFill>
                                <a:schemeClr val="lt1"/>
                              </a:solidFill>
                              <a:latin typeface="+mn-lt"/>
                              <a:ea typeface="+mn-ea"/>
                              <a:cs typeface="+mn-cs"/>
                            </a:defRPr>
                          </a:lvl3pPr>
                          <a:lvl4pPr marL="1371600" algn="l" rtl="0" fontAlgn="base">
                            <a:spcBef>
                              <a:spcPct val="0"/>
                            </a:spcBef>
                            <a:spcAft>
                              <a:spcPct val="0"/>
                            </a:spcAft>
                            <a:defRPr b="1" kern="1200">
                              <a:solidFill>
                                <a:schemeClr val="lt1"/>
                              </a:solidFill>
                              <a:latin typeface="+mn-lt"/>
                              <a:ea typeface="+mn-ea"/>
                              <a:cs typeface="+mn-cs"/>
                            </a:defRPr>
                          </a:lvl4pPr>
                          <a:lvl5pPr marL="1828800" algn="l" rtl="0" fontAlgn="base">
                            <a:spcBef>
                              <a:spcPct val="0"/>
                            </a:spcBef>
                            <a:spcAft>
                              <a:spcPct val="0"/>
                            </a:spcAft>
                            <a:defRPr b="1" kern="1200">
                              <a:solidFill>
                                <a:schemeClr val="lt1"/>
                              </a:solidFill>
                              <a:latin typeface="+mn-lt"/>
                              <a:ea typeface="+mn-ea"/>
                              <a:cs typeface="+mn-cs"/>
                            </a:defRPr>
                          </a:lvl5pPr>
                          <a:lvl6pPr marL="2286000" algn="l" defTabSz="914400" rtl="0" eaLnBrk="1" latinLnBrk="0" hangingPunct="1">
                            <a:defRPr b="1" kern="1200">
                              <a:solidFill>
                                <a:schemeClr val="lt1"/>
                              </a:solidFill>
                              <a:latin typeface="+mn-lt"/>
                              <a:ea typeface="+mn-ea"/>
                              <a:cs typeface="+mn-cs"/>
                            </a:defRPr>
                          </a:lvl6pPr>
                          <a:lvl7pPr marL="2743200" algn="l" defTabSz="914400" rtl="0" eaLnBrk="1" latinLnBrk="0" hangingPunct="1">
                            <a:defRPr b="1" kern="1200">
                              <a:solidFill>
                                <a:schemeClr val="lt1"/>
                              </a:solidFill>
                              <a:latin typeface="+mn-lt"/>
                              <a:ea typeface="+mn-ea"/>
                              <a:cs typeface="+mn-cs"/>
                            </a:defRPr>
                          </a:lvl7pPr>
                          <a:lvl8pPr marL="3200400" algn="l" defTabSz="914400" rtl="0" eaLnBrk="1" latinLnBrk="0" hangingPunct="1">
                            <a:defRPr b="1" kern="1200">
                              <a:solidFill>
                                <a:schemeClr val="lt1"/>
                              </a:solidFill>
                              <a:latin typeface="+mn-lt"/>
                              <a:ea typeface="+mn-ea"/>
                              <a:cs typeface="+mn-cs"/>
                            </a:defRPr>
                          </a:lvl8pPr>
                          <a:lvl9pPr marL="3657600" algn="l" defTabSz="914400" rtl="0" eaLnBrk="1" latinLnBrk="0" hangingPunct="1">
                            <a:defRPr b="1" kern="1200">
                              <a:solidFill>
                                <a:schemeClr val="lt1"/>
                              </a:solidFill>
                              <a:latin typeface="+mn-lt"/>
                              <a:ea typeface="+mn-ea"/>
                              <a:cs typeface="+mn-cs"/>
                            </a:defRPr>
                          </a:lvl9pPr>
                        </a:lstStyle>
                        <a:p>
                          <a:pPr>
                            <a:defRPr/>
                          </a:pPr>
                          <a:r>
                            <a:rPr lang="en-US" altLang="zh-CN" sz="2000" b="0" dirty="0">
                              <a:latin typeface="黑体" pitchFamily="2" charset="-122"/>
                              <a:ea typeface="黑体" pitchFamily="2" charset="-122"/>
                            </a:rPr>
                            <a:t>WEB</a:t>
                          </a:r>
                          <a:r>
                            <a:rPr lang="zh-CN" altLang="en-US" sz="2000" b="0" dirty="0">
                              <a:latin typeface="黑体" pitchFamily="2" charset="-122"/>
                              <a:ea typeface="黑体" pitchFamily="2" charset="-122"/>
                            </a:rPr>
                            <a:t>服务器</a:t>
                          </a:r>
                          <a:endParaRPr lang="zh-CN" altLang="en-US" sz="2000" b="0" dirty="0">
                            <a:latin typeface="黑体" pitchFamily="2" charset="-122"/>
                            <a:ea typeface="黑体" pitchFamily="2" charset="-122"/>
                          </a:endParaRPr>
                        </a:p>
                      </a:txBody>
                      <a:useSpRect/>
                    </a:txSp>
                    <a:style>
                      <a:lnRef idx="1">
                        <a:schemeClr val="accent1"/>
                      </a:lnRef>
                      <a:fillRef idx="3">
                        <a:schemeClr val="accent1"/>
                      </a:fillRef>
                      <a:effectRef idx="2">
                        <a:schemeClr val="accent1"/>
                      </a:effectRef>
                      <a:fontRef idx="minor">
                        <a:schemeClr val="lt1"/>
                      </a:fontRef>
                    </a:style>
                  </a:sp>
                  <a:pic>
                    <a:nvPicPr>
                      <a:cNvPr id="26630" name="Picture 26" descr="server"/>
                      <a:cNvPicPr>
                        <a:picLocks noChangeAspect="1" noChangeArrowheads="1"/>
                      </a:cNvPicPr>
                    </a:nvPicPr>
                    <a:blipFill>
                      <a:blip r:embed="rId18"/>
                      <a:srcRect/>
                      <a:stretch>
                        <a:fillRect/>
                      </a:stretch>
                    </a:blipFill>
                    <a:spPr bwMode="auto">
                      <a:xfrm>
                        <a:off x="7000875" y="1071563"/>
                        <a:ext cx="868363" cy="1801812"/>
                      </a:xfrm>
                      <a:prstGeom prst="rect">
                        <a:avLst/>
                      </a:prstGeom>
                      <a:noFill/>
                      <a:ln w="9525">
                        <a:noFill/>
                        <a:miter lim="800000"/>
                        <a:headEnd/>
                        <a:tailEnd/>
                      </a:ln>
                    </a:spPr>
                  </a:pic>
                  <a:sp>
                    <a:nvSpPr>
                      <a:cNvPr id="11" name="TextBox 10"/>
                      <a:cNvSpPr txBox="1"/>
                    </a:nvSpPr>
                    <a:spPr>
                      <a:xfrm>
                        <a:off x="6786563" y="2571750"/>
                        <a:ext cx="1500187" cy="400050"/>
                      </a:xfrm>
                      <a:prstGeom prst="rect">
                        <a:avLst/>
                      </a:prstGeom>
                    </a:spPr>
                    <a:txSp>
                      <a:txBody>
                        <a:bodyPr>
                          <a:spAutoFit/>
                        </a:bodyPr>
                        <a:lstStyle>
                          <a:defPPr>
                            <a:defRPr lang="en-US"/>
                          </a:defPPr>
                          <a:lvl1pPr algn="l" rtl="0" fontAlgn="base">
                            <a:spcBef>
                              <a:spcPct val="0"/>
                            </a:spcBef>
                            <a:spcAft>
                              <a:spcPct val="0"/>
                            </a:spcAft>
                            <a:defRPr b="1" kern="1200">
                              <a:solidFill>
                                <a:schemeClr val="lt1"/>
                              </a:solidFill>
                              <a:latin typeface="+mn-lt"/>
                              <a:ea typeface="+mn-ea"/>
                              <a:cs typeface="+mn-cs"/>
                            </a:defRPr>
                          </a:lvl1pPr>
                          <a:lvl2pPr marL="457200" algn="l" rtl="0" fontAlgn="base">
                            <a:spcBef>
                              <a:spcPct val="0"/>
                            </a:spcBef>
                            <a:spcAft>
                              <a:spcPct val="0"/>
                            </a:spcAft>
                            <a:defRPr b="1" kern="1200">
                              <a:solidFill>
                                <a:schemeClr val="lt1"/>
                              </a:solidFill>
                              <a:latin typeface="+mn-lt"/>
                              <a:ea typeface="+mn-ea"/>
                              <a:cs typeface="+mn-cs"/>
                            </a:defRPr>
                          </a:lvl2pPr>
                          <a:lvl3pPr marL="914400" algn="l" rtl="0" fontAlgn="base">
                            <a:spcBef>
                              <a:spcPct val="0"/>
                            </a:spcBef>
                            <a:spcAft>
                              <a:spcPct val="0"/>
                            </a:spcAft>
                            <a:defRPr b="1" kern="1200">
                              <a:solidFill>
                                <a:schemeClr val="lt1"/>
                              </a:solidFill>
                              <a:latin typeface="+mn-lt"/>
                              <a:ea typeface="+mn-ea"/>
                              <a:cs typeface="+mn-cs"/>
                            </a:defRPr>
                          </a:lvl3pPr>
                          <a:lvl4pPr marL="1371600" algn="l" rtl="0" fontAlgn="base">
                            <a:spcBef>
                              <a:spcPct val="0"/>
                            </a:spcBef>
                            <a:spcAft>
                              <a:spcPct val="0"/>
                            </a:spcAft>
                            <a:defRPr b="1" kern="1200">
                              <a:solidFill>
                                <a:schemeClr val="lt1"/>
                              </a:solidFill>
                              <a:latin typeface="+mn-lt"/>
                              <a:ea typeface="+mn-ea"/>
                              <a:cs typeface="+mn-cs"/>
                            </a:defRPr>
                          </a:lvl4pPr>
                          <a:lvl5pPr marL="1828800" algn="l" rtl="0" fontAlgn="base">
                            <a:spcBef>
                              <a:spcPct val="0"/>
                            </a:spcBef>
                            <a:spcAft>
                              <a:spcPct val="0"/>
                            </a:spcAft>
                            <a:defRPr b="1" kern="1200">
                              <a:solidFill>
                                <a:schemeClr val="lt1"/>
                              </a:solidFill>
                              <a:latin typeface="+mn-lt"/>
                              <a:ea typeface="+mn-ea"/>
                              <a:cs typeface="+mn-cs"/>
                            </a:defRPr>
                          </a:lvl5pPr>
                          <a:lvl6pPr marL="2286000" algn="l" defTabSz="914400" rtl="0" eaLnBrk="1" latinLnBrk="0" hangingPunct="1">
                            <a:defRPr b="1" kern="1200">
                              <a:solidFill>
                                <a:schemeClr val="lt1"/>
                              </a:solidFill>
                              <a:latin typeface="+mn-lt"/>
                              <a:ea typeface="+mn-ea"/>
                              <a:cs typeface="+mn-cs"/>
                            </a:defRPr>
                          </a:lvl6pPr>
                          <a:lvl7pPr marL="2743200" algn="l" defTabSz="914400" rtl="0" eaLnBrk="1" latinLnBrk="0" hangingPunct="1">
                            <a:defRPr b="1" kern="1200">
                              <a:solidFill>
                                <a:schemeClr val="lt1"/>
                              </a:solidFill>
                              <a:latin typeface="+mn-lt"/>
                              <a:ea typeface="+mn-ea"/>
                              <a:cs typeface="+mn-cs"/>
                            </a:defRPr>
                          </a:lvl7pPr>
                          <a:lvl8pPr marL="3200400" algn="l" defTabSz="914400" rtl="0" eaLnBrk="1" latinLnBrk="0" hangingPunct="1">
                            <a:defRPr b="1" kern="1200">
                              <a:solidFill>
                                <a:schemeClr val="lt1"/>
                              </a:solidFill>
                              <a:latin typeface="+mn-lt"/>
                              <a:ea typeface="+mn-ea"/>
                              <a:cs typeface="+mn-cs"/>
                            </a:defRPr>
                          </a:lvl8pPr>
                          <a:lvl9pPr marL="3657600" algn="l" defTabSz="914400" rtl="0" eaLnBrk="1" latinLnBrk="0" hangingPunct="1">
                            <a:defRPr b="1" kern="1200">
                              <a:solidFill>
                                <a:schemeClr val="lt1"/>
                              </a:solidFill>
                              <a:latin typeface="+mn-lt"/>
                              <a:ea typeface="+mn-ea"/>
                              <a:cs typeface="+mn-cs"/>
                            </a:defRPr>
                          </a:lvl9pPr>
                        </a:lstStyle>
                        <a:p>
                          <a:pPr>
                            <a:defRPr/>
                          </a:pPr>
                          <a:r>
                            <a:rPr lang="zh-CN" altLang="en-US" sz="2000" b="0" dirty="0">
                              <a:latin typeface="黑体" pitchFamily="2" charset="-122"/>
                              <a:ea typeface="黑体" pitchFamily="2" charset="-122"/>
                            </a:rPr>
                            <a:t>报表服务器</a:t>
                          </a:r>
                          <a:endParaRPr lang="zh-CN" altLang="en-US" sz="2000" b="0" dirty="0">
                            <a:latin typeface="黑体" pitchFamily="2" charset="-122"/>
                            <a:ea typeface="黑体" pitchFamily="2" charset="-122"/>
                          </a:endParaRPr>
                        </a:p>
                      </a:txBody>
                      <a:useSpRect/>
                    </a:txSp>
                    <a:style>
                      <a:lnRef idx="1">
                        <a:schemeClr val="accent1"/>
                      </a:lnRef>
                      <a:fillRef idx="3">
                        <a:schemeClr val="accent1"/>
                      </a:fillRef>
                      <a:effectRef idx="2">
                        <a:schemeClr val="accent1"/>
                      </a:effectRef>
                      <a:fontRef idx="minor">
                        <a:schemeClr val="lt1"/>
                      </a:fontRef>
                    </a:style>
                  </a:sp>
                  <a:cxnSp>
                    <a:nvCxnSpPr>
                      <a:cNvPr id="13" name="直接连接符 12"/>
                      <a:cNvCxnSpPr/>
                    </a:nvCxnSpPr>
                    <a:spPr bwMode="auto">
                      <a:xfrm flipV="1">
                        <a:off x="2071688" y="3357563"/>
                        <a:ext cx="6072187" cy="71437"/>
                      </a:xfrm>
                      <a:prstGeom prst="line">
                        <a:avLst/>
                      </a:prstGeom>
                      <a:ln>
                        <a:headEnd type="none" w="med" len="med"/>
                        <a:tailEnd type="none" w="med" len="med"/>
                      </a:ln>
                    </a:spPr>
                    <a:style>
                      <a:lnRef idx="2">
                        <a:schemeClr val="accent2"/>
                      </a:lnRef>
                      <a:fillRef idx="0">
                        <a:schemeClr val="accent2"/>
                      </a:fillRef>
                      <a:effectRef idx="1">
                        <a:schemeClr val="accent2"/>
                      </a:effectRef>
                      <a:fontRef idx="minor">
                        <a:schemeClr val="tx1"/>
                      </a:fontRef>
                    </a:style>
                  </a:cxnSp>
                  <a:cxnSp>
                    <a:nvCxnSpPr>
                      <a:cNvPr id="24" name="直接连接符 23"/>
                      <a:cNvCxnSpPr/>
                    </a:nvCxnSpPr>
                    <a:spPr bwMode="auto">
                      <a:xfrm rot="16200000" flipV="1">
                        <a:off x="7358063" y="3214688"/>
                        <a:ext cx="285750" cy="0"/>
                      </a:xfrm>
                      <a:prstGeom prst="line">
                        <a:avLst/>
                      </a:prstGeom>
                      <a:ln>
                        <a:headEnd type="none" w="med" len="med"/>
                        <a:tailEnd type="none" w="med" len="med"/>
                      </a:ln>
                    </a:spPr>
                    <a:style>
                      <a:lnRef idx="2">
                        <a:schemeClr val="accent2"/>
                      </a:lnRef>
                      <a:fillRef idx="0">
                        <a:schemeClr val="accent2"/>
                      </a:fillRef>
                      <a:effectRef idx="1">
                        <a:schemeClr val="accent2"/>
                      </a:effectRef>
                      <a:fontRef idx="minor">
                        <a:schemeClr val="tx1"/>
                      </a:fontRef>
                    </a:style>
                  </a:cxnSp>
                  <a:cxnSp>
                    <a:nvCxnSpPr>
                      <a:cNvPr id="28" name="直接连接符 27"/>
                      <a:cNvCxnSpPr/>
                    </a:nvCxnSpPr>
                    <a:spPr bwMode="auto">
                      <a:xfrm rot="16200000" flipV="1">
                        <a:off x="4929188" y="3214688"/>
                        <a:ext cx="285750" cy="0"/>
                      </a:xfrm>
                      <a:prstGeom prst="line">
                        <a:avLst/>
                      </a:prstGeom>
                      <a:ln>
                        <a:headEnd type="none" w="med" len="med"/>
                        <a:tailEnd type="none" w="med" len="med"/>
                      </a:ln>
                    </a:spPr>
                    <a:style>
                      <a:lnRef idx="2">
                        <a:schemeClr val="accent2"/>
                      </a:lnRef>
                      <a:fillRef idx="0">
                        <a:schemeClr val="accent2"/>
                      </a:fillRef>
                      <a:effectRef idx="1">
                        <a:schemeClr val="accent2"/>
                      </a:effectRef>
                      <a:fontRef idx="minor">
                        <a:schemeClr val="tx1"/>
                      </a:fontRef>
                    </a:style>
                  </a:cxnSp>
                  <a:cxnSp>
                    <a:nvCxnSpPr>
                      <a:cNvPr id="29" name="直接连接符 28"/>
                      <a:cNvCxnSpPr/>
                    </a:nvCxnSpPr>
                    <a:spPr bwMode="auto">
                      <a:xfrm rot="16200000" flipV="1">
                        <a:off x="2928938" y="3214688"/>
                        <a:ext cx="285750" cy="0"/>
                      </a:xfrm>
                      <a:prstGeom prst="line">
                        <a:avLst/>
                      </a:prstGeom>
                      <a:ln>
                        <a:headEnd type="none" w="med" len="med"/>
                        <a:tailEnd type="none" w="med" len="med"/>
                      </a:ln>
                    </a:spPr>
                    <a:style>
                      <a:lnRef idx="2">
                        <a:schemeClr val="accent2"/>
                      </a:lnRef>
                      <a:fillRef idx="0">
                        <a:schemeClr val="accent2"/>
                      </a:fillRef>
                      <a:effectRef idx="1">
                        <a:schemeClr val="accent2"/>
                      </a:effectRef>
                      <a:fontRef idx="minor">
                        <a:schemeClr val="tx1"/>
                      </a:fontRef>
                    </a:style>
                  </a:cxnSp>
                  <a:cxnSp>
                    <a:nvCxnSpPr>
                      <a:cNvPr id="30" name="直接连接符 29"/>
                      <a:cNvCxnSpPr/>
                    </a:nvCxnSpPr>
                    <a:spPr bwMode="auto">
                      <a:xfrm rot="5400000" flipH="1" flipV="1">
                        <a:off x="4750594" y="3679032"/>
                        <a:ext cx="642937" cy="0"/>
                      </a:xfrm>
                      <a:prstGeom prst="line">
                        <a:avLst/>
                      </a:prstGeom>
                      <a:ln>
                        <a:headEnd type="none" w="med" len="med"/>
                        <a:tailEnd type="none" w="med" len="med"/>
                      </a:ln>
                    </a:spPr>
                    <a:style>
                      <a:lnRef idx="2">
                        <a:schemeClr val="accent2"/>
                      </a:lnRef>
                      <a:fillRef idx="0">
                        <a:schemeClr val="accent2"/>
                      </a:fillRef>
                      <a:effectRef idx="1">
                        <a:schemeClr val="accent2"/>
                      </a:effectRef>
                      <a:fontRef idx="minor">
                        <a:schemeClr val="tx1"/>
                      </a:fontRef>
                    </a:style>
                  </a:cxnSp>
                  <a:pic>
                    <a:nvPicPr>
                      <a:cNvPr id="26637" name="Picture 14" descr="blueCloud"/>
                      <a:cNvPicPr>
                        <a:picLocks noChangeAspect="1" noChangeArrowheads="1"/>
                      </a:cNvPicPr>
                    </a:nvPicPr>
                    <a:blipFill>
                      <a:blip r:embed="rId19"/>
                      <a:srcRect/>
                      <a:stretch>
                        <a:fillRect/>
                      </a:stretch>
                    </a:blipFill>
                    <a:spPr bwMode="auto">
                      <a:xfrm>
                        <a:off x="7215188" y="3786188"/>
                        <a:ext cx="1546225" cy="942975"/>
                      </a:xfrm>
                      <a:prstGeom prst="rect">
                        <a:avLst/>
                      </a:prstGeom>
                      <a:noFill/>
                      <a:ln w="9525">
                        <a:noFill/>
                        <a:miter lim="800000"/>
                        <a:headEnd/>
                        <a:tailEnd/>
                      </a:ln>
                    </a:spPr>
                  </a:pic>
                  <a:cxnSp>
                    <a:nvCxnSpPr>
                      <a:cNvPr id="34" name="直接连接符 33"/>
                      <a:cNvCxnSpPr>
                        <a:stCxn id="33" idx="1"/>
                      </a:cNvCxnSpPr>
                    </a:nvCxnSpPr>
                    <a:spPr bwMode="auto">
                      <a:xfrm rot="10800000">
                        <a:off x="5357813" y="4214813"/>
                        <a:ext cx="1857375" cy="42862"/>
                      </a:xfrm>
                      <a:prstGeom prst="line">
                        <a:avLst/>
                      </a:prstGeom>
                      <a:ln>
                        <a:headEnd type="none" w="med" len="med"/>
                        <a:tailEnd type="none" w="med" len="med"/>
                      </a:ln>
                    </a:spPr>
                    <a:style>
                      <a:lnRef idx="2">
                        <a:schemeClr val="accent2"/>
                      </a:lnRef>
                      <a:fillRef idx="0">
                        <a:schemeClr val="accent2"/>
                      </a:fillRef>
                      <a:effectRef idx="1">
                        <a:schemeClr val="accent2"/>
                      </a:effectRef>
                      <a:fontRef idx="minor">
                        <a:schemeClr val="tx1"/>
                      </a:fontRef>
                    </a:style>
                  </a:cxnSp>
                  <a:sp>
                    <a:nvSpPr>
                      <a:cNvPr id="26639" name="TextBox 40"/>
                      <a:cNvSpPr txBox="1">
                        <a:spLocks noChangeArrowheads="1"/>
                      </a:cNvSpPr>
                    </a:nvSpPr>
                    <a:spPr bwMode="auto">
                      <a:xfrm>
                        <a:off x="7286625" y="4143375"/>
                        <a:ext cx="1357313" cy="30797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b="1" kern="1200">
                              <a:solidFill>
                                <a:schemeClr val="tx1"/>
                              </a:solidFill>
                              <a:latin typeface="宋体-PUA" pitchFamily="2" charset="-122"/>
                              <a:ea typeface="宋体" charset="-122"/>
                              <a:cs typeface="+mn-cs"/>
                            </a:defRPr>
                          </a:lvl1pPr>
                          <a:lvl2pPr marL="457200" algn="l" rtl="0" fontAlgn="base">
                            <a:spcBef>
                              <a:spcPct val="0"/>
                            </a:spcBef>
                            <a:spcAft>
                              <a:spcPct val="0"/>
                            </a:spcAft>
                            <a:defRPr b="1" kern="1200">
                              <a:solidFill>
                                <a:schemeClr val="tx1"/>
                              </a:solidFill>
                              <a:latin typeface="宋体-PUA" pitchFamily="2" charset="-122"/>
                              <a:ea typeface="宋体" charset="-122"/>
                              <a:cs typeface="+mn-cs"/>
                            </a:defRPr>
                          </a:lvl2pPr>
                          <a:lvl3pPr marL="914400" algn="l" rtl="0" fontAlgn="base">
                            <a:spcBef>
                              <a:spcPct val="0"/>
                            </a:spcBef>
                            <a:spcAft>
                              <a:spcPct val="0"/>
                            </a:spcAft>
                            <a:defRPr b="1" kern="1200">
                              <a:solidFill>
                                <a:schemeClr val="tx1"/>
                              </a:solidFill>
                              <a:latin typeface="宋体-PUA" pitchFamily="2" charset="-122"/>
                              <a:ea typeface="宋体" charset="-122"/>
                              <a:cs typeface="+mn-cs"/>
                            </a:defRPr>
                          </a:lvl3pPr>
                          <a:lvl4pPr marL="1371600" algn="l" rtl="0" fontAlgn="base">
                            <a:spcBef>
                              <a:spcPct val="0"/>
                            </a:spcBef>
                            <a:spcAft>
                              <a:spcPct val="0"/>
                            </a:spcAft>
                            <a:defRPr b="1" kern="1200">
                              <a:solidFill>
                                <a:schemeClr val="tx1"/>
                              </a:solidFill>
                              <a:latin typeface="宋体-PUA" pitchFamily="2" charset="-122"/>
                              <a:ea typeface="宋体" charset="-122"/>
                              <a:cs typeface="+mn-cs"/>
                            </a:defRPr>
                          </a:lvl4pPr>
                          <a:lvl5pPr marL="1828800" algn="l" rtl="0" fontAlgn="base">
                            <a:spcBef>
                              <a:spcPct val="0"/>
                            </a:spcBef>
                            <a:spcAft>
                              <a:spcPct val="0"/>
                            </a:spcAft>
                            <a:defRPr b="1" kern="1200">
                              <a:solidFill>
                                <a:schemeClr val="tx1"/>
                              </a:solidFill>
                              <a:latin typeface="宋体-PUA" pitchFamily="2" charset="-122"/>
                              <a:ea typeface="宋体" charset="-122"/>
                              <a:cs typeface="+mn-cs"/>
                            </a:defRPr>
                          </a:lvl5pPr>
                          <a:lvl6pPr marL="2286000" algn="l" defTabSz="914400" rtl="0" eaLnBrk="1" latinLnBrk="0" hangingPunct="1">
                            <a:defRPr b="1" kern="1200">
                              <a:solidFill>
                                <a:schemeClr val="tx1"/>
                              </a:solidFill>
                              <a:latin typeface="宋体-PUA" pitchFamily="2" charset="-122"/>
                              <a:ea typeface="宋体" charset="-122"/>
                              <a:cs typeface="+mn-cs"/>
                            </a:defRPr>
                          </a:lvl6pPr>
                          <a:lvl7pPr marL="2743200" algn="l" defTabSz="914400" rtl="0" eaLnBrk="1" latinLnBrk="0" hangingPunct="1">
                            <a:defRPr b="1" kern="1200">
                              <a:solidFill>
                                <a:schemeClr val="tx1"/>
                              </a:solidFill>
                              <a:latin typeface="宋体-PUA" pitchFamily="2" charset="-122"/>
                              <a:ea typeface="宋体" charset="-122"/>
                              <a:cs typeface="+mn-cs"/>
                            </a:defRPr>
                          </a:lvl7pPr>
                          <a:lvl8pPr marL="3200400" algn="l" defTabSz="914400" rtl="0" eaLnBrk="1" latinLnBrk="0" hangingPunct="1">
                            <a:defRPr b="1" kern="1200">
                              <a:solidFill>
                                <a:schemeClr val="tx1"/>
                              </a:solidFill>
                              <a:latin typeface="宋体-PUA" pitchFamily="2" charset="-122"/>
                              <a:ea typeface="宋体" charset="-122"/>
                              <a:cs typeface="+mn-cs"/>
                            </a:defRPr>
                          </a:lvl8pPr>
                          <a:lvl9pPr marL="3657600" algn="l" defTabSz="914400" rtl="0" eaLnBrk="1" latinLnBrk="0" hangingPunct="1">
                            <a:defRPr b="1" kern="1200">
                              <a:solidFill>
                                <a:schemeClr val="tx1"/>
                              </a:solidFill>
                              <a:latin typeface="宋体-PUA" pitchFamily="2" charset="-122"/>
                              <a:ea typeface="宋体" charset="-122"/>
                              <a:cs typeface="+mn-cs"/>
                            </a:defRPr>
                          </a:lvl9pPr>
                        </a:lstStyle>
                        <a:p>
                          <a:r>
                            <a:rPr lang="en-US" altLang="zh-CN" sz="1400">
                              <a:latin typeface="Lucida Calligraphy" pitchFamily="66" charset="0"/>
                              <a:ea typeface="华文细黑" pitchFamily="2" charset="-122"/>
                            </a:rPr>
                            <a:t>INTERNET</a:t>
                          </a:r>
                          <a:endParaRPr lang="zh-CN" altLang="en-US" sz="1400">
                            <a:latin typeface="Lucida Calligraphy" pitchFamily="66" charset="0"/>
                            <a:ea typeface="华文细黑" pitchFamily="2" charset="-122"/>
                          </a:endParaRPr>
                        </a:p>
                      </a:txBody>
                      <a:useSpRect/>
                    </a:txSp>
                  </a:sp>
                  <a:pic>
                    <a:nvPicPr>
                      <a:cNvPr id="26640" name="Picture 6" descr="discs2"/>
                      <a:cNvPicPr>
                        <a:picLocks noChangeAspect="1" noChangeArrowheads="1"/>
                      </a:cNvPicPr>
                    </a:nvPicPr>
                    <a:blipFill>
                      <a:blip r:embed="rId20"/>
                      <a:srcRect/>
                      <a:stretch>
                        <a:fillRect/>
                      </a:stretch>
                    </a:blipFill>
                    <a:spPr bwMode="auto">
                      <a:xfrm>
                        <a:off x="2409825" y="1285875"/>
                        <a:ext cx="1233488" cy="1154113"/>
                      </a:xfrm>
                      <a:prstGeom prst="rect">
                        <a:avLst/>
                      </a:prstGeom>
                      <a:noFill/>
                      <a:ln w="9525">
                        <a:noFill/>
                        <a:miter lim="800000"/>
                        <a:headEnd/>
                        <a:tailEnd/>
                      </a:ln>
                    </a:spPr>
                  </a:pic>
                  <a:pic>
                    <a:nvPicPr>
                      <a:cNvPr id="26641" name="Picture 26" descr="server"/>
                      <a:cNvPicPr>
                        <a:picLocks noChangeAspect="1" noChangeArrowheads="1"/>
                      </a:cNvPicPr>
                    </a:nvPicPr>
                    <a:blipFill>
                      <a:blip r:embed="rId18"/>
                      <a:srcRect/>
                      <a:stretch>
                        <a:fillRect/>
                      </a:stretch>
                    </a:blipFill>
                    <a:spPr bwMode="auto">
                      <a:xfrm>
                        <a:off x="1917700" y="1071563"/>
                        <a:ext cx="868363" cy="1801812"/>
                      </a:xfrm>
                      <a:prstGeom prst="rect">
                        <a:avLst/>
                      </a:prstGeom>
                      <a:noFill/>
                      <a:ln w="9525">
                        <a:noFill/>
                        <a:miter lim="800000"/>
                        <a:headEnd/>
                        <a:tailEnd/>
                      </a:ln>
                    </a:spPr>
                  </a:pic>
                  <a:sp>
                    <a:nvSpPr>
                      <a:cNvPr id="9" name="TextBox 8"/>
                      <a:cNvSpPr txBox="1"/>
                    </a:nvSpPr>
                    <a:spPr>
                      <a:xfrm>
                        <a:off x="2143125" y="2571750"/>
                        <a:ext cx="1714500" cy="400050"/>
                      </a:xfrm>
                      <a:prstGeom prst="rect">
                        <a:avLst/>
                      </a:prstGeom>
                    </a:spPr>
                    <a:txSp>
                      <a:txBody>
                        <a:bodyPr>
                          <a:spAutoFit/>
                        </a:bodyPr>
                        <a:lstStyle>
                          <a:defPPr>
                            <a:defRPr lang="en-US"/>
                          </a:defPPr>
                          <a:lvl1pPr algn="l" rtl="0" fontAlgn="base">
                            <a:spcBef>
                              <a:spcPct val="0"/>
                            </a:spcBef>
                            <a:spcAft>
                              <a:spcPct val="0"/>
                            </a:spcAft>
                            <a:defRPr b="1" kern="1200">
                              <a:solidFill>
                                <a:schemeClr val="lt1"/>
                              </a:solidFill>
                              <a:latin typeface="+mn-lt"/>
                              <a:ea typeface="+mn-ea"/>
                              <a:cs typeface="+mn-cs"/>
                            </a:defRPr>
                          </a:lvl1pPr>
                          <a:lvl2pPr marL="457200" algn="l" rtl="0" fontAlgn="base">
                            <a:spcBef>
                              <a:spcPct val="0"/>
                            </a:spcBef>
                            <a:spcAft>
                              <a:spcPct val="0"/>
                            </a:spcAft>
                            <a:defRPr b="1" kern="1200">
                              <a:solidFill>
                                <a:schemeClr val="lt1"/>
                              </a:solidFill>
                              <a:latin typeface="+mn-lt"/>
                              <a:ea typeface="+mn-ea"/>
                              <a:cs typeface="+mn-cs"/>
                            </a:defRPr>
                          </a:lvl2pPr>
                          <a:lvl3pPr marL="914400" algn="l" rtl="0" fontAlgn="base">
                            <a:spcBef>
                              <a:spcPct val="0"/>
                            </a:spcBef>
                            <a:spcAft>
                              <a:spcPct val="0"/>
                            </a:spcAft>
                            <a:defRPr b="1" kern="1200">
                              <a:solidFill>
                                <a:schemeClr val="lt1"/>
                              </a:solidFill>
                              <a:latin typeface="+mn-lt"/>
                              <a:ea typeface="+mn-ea"/>
                              <a:cs typeface="+mn-cs"/>
                            </a:defRPr>
                          </a:lvl3pPr>
                          <a:lvl4pPr marL="1371600" algn="l" rtl="0" fontAlgn="base">
                            <a:spcBef>
                              <a:spcPct val="0"/>
                            </a:spcBef>
                            <a:spcAft>
                              <a:spcPct val="0"/>
                            </a:spcAft>
                            <a:defRPr b="1" kern="1200">
                              <a:solidFill>
                                <a:schemeClr val="lt1"/>
                              </a:solidFill>
                              <a:latin typeface="+mn-lt"/>
                              <a:ea typeface="+mn-ea"/>
                              <a:cs typeface="+mn-cs"/>
                            </a:defRPr>
                          </a:lvl4pPr>
                          <a:lvl5pPr marL="1828800" algn="l" rtl="0" fontAlgn="base">
                            <a:spcBef>
                              <a:spcPct val="0"/>
                            </a:spcBef>
                            <a:spcAft>
                              <a:spcPct val="0"/>
                            </a:spcAft>
                            <a:defRPr b="1" kern="1200">
                              <a:solidFill>
                                <a:schemeClr val="lt1"/>
                              </a:solidFill>
                              <a:latin typeface="+mn-lt"/>
                              <a:ea typeface="+mn-ea"/>
                              <a:cs typeface="+mn-cs"/>
                            </a:defRPr>
                          </a:lvl5pPr>
                          <a:lvl6pPr marL="2286000" algn="l" defTabSz="914400" rtl="0" eaLnBrk="1" latinLnBrk="0" hangingPunct="1">
                            <a:defRPr b="1" kern="1200">
                              <a:solidFill>
                                <a:schemeClr val="lt1"/>
                              </a:solidFill>
                              <a:latin typeface="+mn-lt"/>
                              <a:ea typeface="+mn-ea"/>
                              <a:cs typeface="+mn-cs"/>
                            </a:defRPr>
                          </a:lvl6pPr>
                          <a:lvl7pPr marL="2743200" algn="l" defTabSz="914400" rtl="0" eaLnBrk="1" latinLnBrk="0" hangingPunct="1">
                            <a:defRPr b="1" kern="1200">
                              <a:solidFill>
                                <a:schemeClr val="lt1"/>
                              </a:solidFill>
                              <a:latin typeface="+mn-lt"/>
                              <a:ea typeface="+mn-ea"/>
                              <a:cs typeface="+mn-cs"/>
                            </a:defRPr>
                          </a:lvl7pPr>
                          <a:lvl8pPr marL="3200400" algn="l" defTabSz="914400" rtl="0" eaLnBrk="1" latinLnBrk="0" hangingPunct="1">
                            <a:defRPr b="1" kern="1200">
                              <a:solidFill>
                                <a:schemeClr val="lt1"/>
                              </a:solidFill>
                              <a:latin typeface="+mn-lt"/>
                              <a:ea typeface="+mn-ea"/>
                              <a:cs typeface="+mn-cs"/>
                            </a:defRPr>
                          </a:lvl8pPr>
                          <a:lvl9pPr marL="3657600" algn="l" defTabSz="914400" rtl="0" eaLnBrk="1" latinLnBrk="0" hangingPunct="1">
                            <a:defRPr b="1" kern="1200">
                              <a:solidFill>
                                <a:schemeClr val="lt1"/>
                              </a:solidFill>
                              <a:latin typeface="+mn-lt"/>
                              <a:ea typeface="+mn-ea"/>
                              <a:cs typeface="+mn-cs"/>
                            </a:defRPr>
                          </a:lvl9pPr>
                        </a:lstStyle>
                        <a:p>
                          <a:pPr>
                            <a:defRPr/>
                          </a:pPr>
                          <a:r>
                            <a:rPr lang="zh-CN" altLang="en-US" sz="2000" b="0" dirty="0">
                              <a:latin typeface="黑体" pitchFamily="2" charset="-122"/>
                              <a:ea typeface="黑体" pitchFamily="2" charset="-122"/>
                            </a:rPr>
                            <a:t>数据库服务器</a:t>
                          </a:r>
                          <a:endParaRPr lang="zh-CN" altLang="en-US" sz="2000" b="0" dirty="0">
                            <a:latin typeface="黑体" pitchFamily="2" charset="-122"/>
                            <a:ea typeface="黑体" pitchFamily="2" charset="-122"/>
                          </a:endParaRPr>
                        </a:p>
                      </a:txBody>
                      <a:useSpRect/>
                    </a:txSp>
                    <a:style>
                      <a:lnRef idx="1">
                        <a:schemeClr val="accent1"/>
                      </a:lnRef>
                      <a:fillRef idx="3">
                        <a:schemeClr val="accent1"/>
                      </a:fillRef>
                      <a:effectRef idx="2">
                        <a:schemeClr val="accent1"/>
                      </a:effectRef>
                      <a:fontRef idx="minor">
                        <a:schemeClr val="lt1"/>
                      </a:fontRef>
                    </a:style>
                  </a:sp>
                  <a:cxnSp>
                    <a:nvCxnSpPr>
                      <a:cNvPr id="49" name="直接箭头连接符 48"/>
                      <a:cNvCxnSpPr>
                        <a:stCxn id="4" idx="3"/>
                        <a:endCxn id="6" idx="1"/>
                      </a:cNvCxnSpPr>
                    </a:nvCxnSpPr>
                    <a:spPr bwMode="auto">
                      <a:xfrm flipV="1">
                        <a:off x="1055688" y="1971675"/>
                        <a:ext cx="862012" cy="979488"/>
                      </a:xfrm>
                      <a:prstGeom prst="straightConnector1">
                        <a:avLst/>
                      </a:prstGeom>
                      <a:ln>
                        <a:headEnd type="arrow"/>
                        <a:tailEnd type="arrow"/>
                      </a:ln>
                    </a:spPr>
                    <a:style>
                      <a:lnRef idx="2">
                        <a:schemeClr val="accent4"/>
                      </a:lnRef>
                      <a:fillRef idx="0">
                        <a:schemeClr val="accent4"/>
                      </a:fillRef>
                      <a:effectRef idx="1">
                        <a:schemeClr val="accent4"/>
                      </a:effectRef>
                      <a:fontRef idx="minor">
                        <a:schemeClr val="tx1"/>
                      </a:fontRef>
                    </a:style>
                  </a:cxnSp>
                  <a:pic>
                    <a:nvPicPr>
                      <a:cNvPr id="26645" name="Picture 45" descr="packet"/>
                      <a:cNvPicPr>
                        <a:picLocks noChangeAspect="1" noChangeArrowheads="1"/>
                      </a:cNvPicPr>
                    </a:nvPicPr>
                    <a:blipFill>
                      <a:blip r:embed="rId21"/>
                      <a:srcRect/>
                      <a:stretch>
                        <a:fillRect/>
                      </a:stretch>
                    </a:blipFill>
                    <a:spPr bwMode="auto">
                      <a:xfrm>
                        <a:off x="928688" y="1500188"/>
                        <a:ext cx="725487" cy="862012"/>
                      </a:xfrm>
                      <a:prstGeom prst="rect">
                        <a:avLst/>
                      </a:prstGeom>
                      <a:noFill/>
                      <a:ln w="9525">
                        <a:noFill/>
                        <a:miter lim="800000"/>
                        <a:headEnd/>
                        <a:tailEnd/>
                      </a:ln>
                    </a:spPr>
                  </a:pic>
                  <a:sp>
                    <a:nvSpPr>
                      <a:cNvPr id="51" name="TextBox 50"/>
                      <a:cNvSpPr txBox="1"/>
                    </a:nvSpPr>
                    <a:spPr>
                      <a:xfrm>
                        <a:off x="3438525" y="885825"/>
                        <a:ext cx="704850" cy="400050"/>
                      </a:xfrm>
                      <a:prstGeom prst="rect">
                        <a:avLst/>
                      </a:prstGeom>
                    </a:spPr>
                    <a:txSp>
                      <a:txBody>
                        <a:bodyPr>
                          <a:spAutoFit/>
                        </a:bodyPr>
                        <a:lstStyle>
                          <a:defPPr>
                            <a:defRPr lang="en-US"/>
                          </a:defPPr>
                          <a:lvl1pPr algn="l" rtl="0" fontAlgn="base">
                            <a:spcBef>
                              <a:spcPct val="0"/>
                            </a:spcBef>
                            <a:spcAft>
                              <a:spcPct val="0"/>
                            </a:spcAft>
                            <a:defRPr b="1" kern="1200">
                              <a:solidFill>
                                <a:schemeClr val="lt1"/>
                              </a:solidFill>
                              <a:latin typeface="+mn-lt"/>
                              <a:ea typeface="+mn-ea"/>
                              <a:cs typeface="+mn-cs"/>
                            </a:defRPr>
                          </a:lvl1pPr>
                          <a:lvl2pPr marL="457200" algn="l" rtl="0" fontAlgn="base">
                            <a:spcBef>
                              <a:spcPct val="0"/>
                            </a:spcBef>
                            <a:spcAft>
                              <a:spcPct val="0"/>
                            </a:spcAft>
                            <a:defRPr b="1" kern="1200">
                              <a:solidFill>
                                <a:schemeClr val="lt1"/>
                              </a:solidFill>
                              <a:latin typeface="+mn-lt"/>
                              <a:ea typeface="+mn-ea"/>
                              <a:cs typeface="+mn-cs"/>
                            </a:defRPr>
                          </a:lvl2pPr>
                          <a:lvl3pPr marL="914400" algn="l" rtl="0" fontAlgn="base">
                            <a:spcBef>
                              <a:spcPct val="0"/>
                            </a:spcBef>
                            <a:spcAft>
                              <a:spcPct val="0"/>
                            </a:spcAft>
                            <a:defRPr b="1" kern="1200">
                              <a:solidFill>
                                <a:schemeClr val="lt1"/>
                              </a:solidFill>
                              <a:latin typeface="+mn-lt"/>
                              <a:ea typeface="+mn-ea"/>
                              <a:cs typeface="+mn-cs"/>
                            </a:defRPr>
                          </a:lvl3pPr>
                          <a:lvl4pPr marL="1371600" algn="l" rtl="0" fontAlgn="base">
                            <a:spcBef>
                              <a:spcPct val="0"/>
                            </a:spcBef>
                            <a:spcAft>
                              <a:spcPct val="0"/>
                            </a:spcAft>
                            <a:defRPr b="1" kern="1200">
                              <a:solidFill>
                                <a:schemeClr val="lt1"/>
                              </a:solidFill>
                              <a:latin typeface="+mn-lt"/>
                              <a:ea typeface="+mn-ea"/>
                              <a:cs typeface="+mn-cs"/>
                            </a:defRPr>
                          </a:lvl4pPr>
                          <a:lvl5pPr marL="1828800" algn="l" rtl="0" fontAlgn="base">
                            <a:spcBef>
                              <a:spcPct val="0"/>
                            </a:spcBef>
                            <a:spcAft>
                              <a:spcPct val="0"/>
                            </a:spcAft>
                            <a:defRPr b="1" kern="1200">
                              <a:solidFill>
                                <a:schemeClr val="lt1"/>
                              </a:solidFill>
                              <a:latin typeface="+mn-lt"/>
                              <a:ea typeface="+mn-ea"/>
                              <a:cs typeface="+mn-cs"/>
                            </a:defRPr>
                          </a:lvl5pPr>
                          <a:lvl6pPr marL="2286000" algn="l" defTabSz="914400" rtl="0" eaLnBrk="1" latinLnBrk="0" hangingPunct="1">
                            <a:defRPr b="1" kern="1200">
                              <a:solidFill>
                                <a:schemeClr val="lt1"/>
                              </a:solidFill>
                              <a:latin typeface="+mn-lt"/>
                              <a:ea typeface="+mn-ea"/>
                              <a:cs typeface="+mn-cs"/>
                            </a:defRPr>
                          </a:lvl6pPr>
                          <a:lvl7pPr marL="2743200" algn="l" defTabSz="914400" rtl="0" eaLnBrk="1" latinLnBrk="0" hangingPunct="1">
                            <a:defRPr b="1" kern="1200">
                              <a:solidFill>
                                <a:schemeClr val="lt1"/>
                              </a:solidFill>
                              <a:latin typeface="+mn-lt"/>
                              <a:ea typeface="+mn-ea"/>
                              <a:cs typeface="+mn-cs"/>
                            </a:defRPr>
                          </a:lvl7pPr>
                          <a:lvl8pPr marL="3200400" algn="l" defTabSz="914400" rtl="0" eaLnBrk="1" latinLnBrk="0" hangingPunct="1">
                            <a:defRPr b="1" kern="1200">
                              <a:solidFill>
                                <a:schemeClr val="lt1"/>
                              </a:solidFill>
                              <a:latin typeface="+mn-lt"/>
                              <a:ea typeface="+mn-ea"/>
                              <a:cs typeface="+mn-cs"/>
                            </a:defRPr>
                          </a:lvl8pPr>
                          <a:lvl9pPr marL="3657600" algn="l" defTabSz="914400" rtl="0" eaLnBrk="1" latinLnBrk="0" hangingPunct="1">
                            <a:defRPr b="1" kern="1200">
                              <a:solidFill>
                                <a:schemeClr val="lt1"/>
                              </a:solidFill>
                              <a:latin typeface="+mn-lt"/>
                              <a:ea typeface="+mn-ea"/>
                              <a:cs typeface="+mn-cs"/>
                            </a:defRPr>
                          </a:lvl9pPr>
                        </a:lstStyle>
                        <a:p>
                          <a:pPr>
                            <a:defRPr/>
                          </a:pPr>
                          <a:r>
                            <a:rPr lang="en-US" altLang="zh-CN" sz="2000" b="0" dirty="0">
                              <a:latin typeface="黑体" pitchFamily="2" charset="-122"/>
                              <a:ea typeface="黑体" pitchFamily="2" charset="-122"/>
                            </a:rPr>
                            <a:t>RAID</a:t>
                          </a:r>
                          <a:endParaRPr lang="zh-CN" altLang="en-US" sz="2000" b="0" dirty="0">
                            <a:latin typeface="黑体" pitchFamily="2" charset="-122"/>
                            <a:ea typeface="黑体" pitchFamily="2" charset="-122"/>
                          </a:endParaRPr>
                        </a:p>
                      </a:txBody>
                      <a:useSpRect/>
                    </a:txSp>
                    <a:style>
                      <a:lnRef idx="1">
                        <a:schemeClr val="accent1"/>
                      </a:lnRef>
                      <a:fillRef idx="3">
                        <a:schemeClr val="accent1"/>
                      </a:fillRef>
                      <a:effectRef idx="2">
                        <a:schemeClr val="accent1"/>
                      </a:effectRef>
                      <a:fontRef idx="minor">
                        <a:schemeClr val="lt1"/>
                      </a:fontRef>
                    </a:style>
                  </a:sp>
                </lc:lockedCanvas>
              </a:graphicData>
            </a:graphic>
          </wp:inline>
        </w:drawing>
      </w:r>
    </w:p>
    <w:p w:rsidR="003D3368" w:rsidRPr="000D5F97" w:rsidRDefault="00E94F39" w:rsidP="00C66E23">
      <w:pPr>
        <w:rPr>
          <w:rFonts w:ascii="黑体" w:eastAsia="黑体"/>
          <w:sz w:val="20"/>
          <w:szCs w:val="20"/>
        </w:rPr>
      </w:pPr>
      <w:r>
        <w:rPr>
          <w:rFonts w:hint="eastAsia"/>
        </w:rPr>
        <w:t xml:space="preserve">                       </w:t>
      </w:r>
      <w:r w:rsidR="004B6D61" w:rsidRPr="000D5F97">
        <w:rPr>
          <w:rFonts w:ascii="黑体" w:eastAsia="黑体" w:hint="eastAsia"/>
          <w:sz w:val="20"/>
          <w:szCs w:val="20"/>
        </w:rPr>
        <w:t>图</w:t>
      </w:r>
      <w:r w:rsidR="003A5863" w:rsidRPr="000D5F97">
        <w:rPr>
          <w:rFonts w:ascii="黑体" w:eastAsia="黑体"/>
          <w:sz w:val="20"/>
          <w:szCs w:val="20"/>
        </w:rPr>
        <w:fldChar w:fldCharType="begin"/>
      </w:r>
      <w:r w:rsidR="004B6D61" w:rsidRPr="000D5F97">
        <w:rPr>
          <w:rFonts w:ascii="黑体" w:eastAsia="黑体"/>
          <w:sz w:val="20"/>
          <w:szCs w:val="20"/>
        </w:rPr>
        <w:instrText xml:space="preserve"> </w:instrText>
      </w:r>
      <w:r w:rsidR="004B6D61" w:rsidRPr="000D5F97">
        <w:rPr>
          <w:rFonts w:ascii="黑体" w:eastAsia="黑体" w:hint="eastAsia"/>
          <w:sz w:val="20"/>
          <w:szCs w:val="20"/>
        </w:rPr>
        <w:instrText>= 2 \* Arabic</w:instrText>
      </w:r>
      <w:r w:rsidR="004B6D61" w:rsidRPr="000D5F97">
        <w:rPr>
          <w:rFonts w:ascii="黑体" w:eastAsia="黑体"/>
          <w:sz w:val="20"/>
          <w:szCs w:val="20"/>
        </w:rPr>
        <w:instrText xml:space="preserve"> </w:instrText>
      </w:r>
      <w:r w:rsidR="003A5863" w:rsidRPr="000D5F97">
        <w:rPr>
          <w:rFonts w:ascii="黑体" w:eastAsia="黑体"/>
          <w:sz w:val="20"/>
          <w:szCs w:val="20"/>
        </w:rPr>
        <w:fldChar w:fldCharType="separate"/>
      </w:r>
      <w:r w:rsidR="004B6D61" w:rsidRPr="000D5F97">
        <w:rPr>
          <w:rFonts w:ascii="黑体" w:eastAsia="黑体"/>
          <w:noProof/>
          <w:sz w:val="20"/>
          <w:szCs w:val="20"/>
        </w:rPr>
        <w:t>2</w:t>
      </w:r>
      <w:r w:rsidR="003A5863" w:rsidRPr="000D5F97">
        <w:rPr>
          <w:rFonts w:ascii="黑体" w:eastAsia="黑体"/>
          <w:sz w:val="20"/>
          <w:szCs w:val="20"/>
        </w:rPr>
        <w:fldChar w:fldCharType="end"/>
      </w:r>
      <w:r w:rsidR="004B6D61" w:rsidRPr="000D5F97">
        <w:rPr>
          <w:rFonts w:ascii="黑体" w:eastAsia="黑体" w:hint="eastAsia"/>
          <w:sz w:val="20"/>
          <w:szCs w:val="20"/>
        </w:rPr>
        <w:t>-</w:t>
      </w:r>
      <w:r w:rsidR="00652FE2">
        <w:rPr>
          <w:rFonts w:ascii="黑体" w:eastAsia="黑体" w:hint="eastAsia"/>
          <w:sz w:val="20"/>
          <w:szCs w:val="20"/>
        </w:rPr>
        <w:t>4-1</w:t>
      </w:r>
      <w:r w:rsidR="002F29F3" w:rsidRPr="000D5F97">
        <w:rPr>
          <w:rFonts w:hint="eastAsia"/>
        </w:rPr>
        <w:t xml:space="preserve"> </w:t>
      </w:r>
      <w:r w:rsidR="004B6D61" w:rsidRPr="000D5F97">
        <w:rPr>
          <w:rFonts w:hint="eastAsia"/>
        </w:rPr>
        <w:t xml:space="preserve"> </w:t>
      </w:r>
      <w:r w:rsidR="009140EE">
        <w:rPr>
          <w:rFonts w:ascii="黑体" w:eastAsia="黑体" w:hint="eastAsia"/>
          <w:sz w:val="20"/>
          <w:szCs w:val="20"/>
        </w:rPr>
        <w:t>节能减排信息管理系统</w:t>
      </w:r>
      <w:r w:rsidR="002F29F3" w:rsidRPr="000D5F97">
        <w:rPr>
          <w:rFonts w:ascii="黑体" w:eastAsia="黑体" w:hint="eastAsia"/>
          <w:sz w:val="20"/>
          <w:szCs w:val="20"/>
        </w:rPr>
        <w:t>网络结构</w:t>
      </w:r>
    </w:p>
    <w:p w:rsidR="00FB6F2B" w:rsidRPr="000D5F97" w:rsidRDefault="009D5825" w:rsidP="00C66E23">
      <w:pPr>
        <w:widowControl/>
        <w:spacing w:before="60"/>
        <w:ind w:firstLineChars="200" w:firstLine="480"/>
        <w:jc w:val="left"/>
        <w:rPr>
          <w:rFonts w:ascii="Arial" w:hAnsi="Arial"/>
          <w:kern w:val="0"/>
          <w:sz w:val="24"/>
          <w:szCs w:val="20"/>
          <w:lang w:val="en-GB"/>
        </w:rPr>
      </w:pPr>
      <w:r w:rsidRPr="007A0FAD">
        <w:rPr>
          <w:rFonts w:ascii="Arial" w:hAnsi="Arial" w:hint="eastAsia"/>
          <w:kern w:val="0"/>
          <w:sz w:val="24"/>
          <w:szCs w:val="20"/>
          <w:lang w:val="en-GB"/>
        </w:rPr>
        <w:t>系统的</w:t>
      </w:r>
      <w:r w:rsidR="00C01729" w:rsidRPr="000D5F97">
        <w:rPr>
          <w:rFonts w:ascii="Arial" w:hAnsi="Arial" w:hint="eastAsia"/>
          <w:kern w:val="0"/>
          <w:sz w:val="24"/>
          <w:szCs w:val="20"/>
          <w:lang w:val="en-GB"/>
        </w:rPr>
        <w:t>软件架构</w:t>
      </w:r>
      <w:r>
        <w:rPr>
          <w:rFonts w:ascii="Arial" w:hAnsi="Arial" w:hint="eastAsia"/>
          <w:kern w:val="0"/>
          <w:sz w:val="24"/>
          <w:szCs w:val="20"/>
          <w:lang w:val="en-GB"/>
        </w:rPr>
        <w:t>将采用</w:t>
      </w:r>
      <w:r>
        <w:rPr>
          <w:rFonts w:ascii="Arial" w:hAnsi="Arial" w:hint="eastAsia"/>
          <w:kern w:val="0"/>
          <w:sz w:val="24"/>
          <w:szCs w:val="20"/>
          <w:lang w:val="en-GB"/>
        </w:rPr>
        <w:t>B/S</w:t>
      </w:r>
      <w:r>
        <w:rPr>
          <w:rFonts w:ascii="Arial" w:hAnsi="Arial" w:hint="eastAsia"/>
          <w:kern w:val="0"/>
          <w:sz w:val="24"/>
          <w:szCs w:val="20"/>
          <w:lang w:val="en-GB"/>
        </w:rPr>
        <w:t>模式，</w:t>
      </w:r>
      <w:r w:rsidR="007A0FAD">
        <w:rPr>
          <w:rFonts w:ascii="Arial" w:hAnsi="Arial" w:hint="eastAsia"/>
          <w:kern w:val="0"/>
          <w:sz w:val="24"/>
          <w:szCs w:val="20"/>
          <w:lang w:val="en-GB"/>
        </w:rPr>
        <w:t>客户端采用浏览器进行展示，不仅能兼容不同的操作系统，而且对用户的机器性能</w:t>
      </w:r>
      <w:r w:rsidR="00E1697A">
        <w:rPr>
          <w:rFonts w:ascii="Arial" w:hAnsi="Arial" w:hint="eastAsia"/>
          <w:kern w:val="0"/>
          <w:sz w:val="24"/>
          <w:szCs w:val="20"/>
          <w:lang w:val="en-GB"/>
        </w:rPr>
        <w:t>要求</w:t>
      </w:r>
      <w:r w:rsidR="007A0FAD">
        <w:rPr>
          <w:rFonts w:ascii="Arial" w:hAnsi="Arial" w:hint="eastAsia"/>
          <w:kern w:val="0"/>
          <w:sz w:val="24"/>
          <w:szCs w:val="20"/>
          <w:lang w:val="en-GB"/>
        </w:rPr>
        <w:t>较低。</w:t>
      </w:r>
      <w:r w:rsidR="00FB6F2B">
        <w:rPr>
          <w:rFonts w:ascii="Arial" w:hAnsi="Arial" w:hint="eastAsia"/>
          <w:kern w:val="0"/>
          <w:sz w:val="24"/>
          <w:szCs w:val="20"/>
          <w:lang w:val="en-GB"/>
        </w:rPr>
        <w:t>其软件架构</w:t>
      </w:r>
      <w:r w:rsidR="00842C13">
        <w:rPr>
          <w:rFonts w:ascii="Arial" w:hAnsi="Arial" w:hint="eastAsia"/>
          <w:kern w:val="0"/>
          <w:sz w:val="24"/>
          <w:szCs w:val="20"/>
        </w:rPr>
        <w:t>如图</w:t>
      </w:r>
      <w:r w:rsidR="00842C13">
        <w:rPr>
          <w:rFonts w:ascii="Arial" w:hAnsi="Arial" w:hint="eastAsia"/>
          <w:kern w:val="0"/>
          <w:sz w:val="24"/>
          <w:szCs w:val="20"/>
        </w:rPr>
        <w:t>2-3</w:t>
      </w:r>
      <w:r w:rsidR="00FB6F2B">
        <w:rPr>
          <w:rFonts w:ascii="Arial" w:hAnsi="Arial" w:hint="eastAsia"/>
          <w:kern w:val="0"/>
          <w:sz w:val="24"/>
          <w:szCs w:val="20"/>
          <w:lang w:val="en-GB"/>
        </w:rPr>
        <w:t>。</w:t>
      </w:r>
    </w:p>
    <w:p w:rsidR="00657A24" w:rsidRPr="000D5F97" w:rsidRDefault="00657A24" w:rsidP="00C66E23">
      <w:pPr>
        <w:rPr>
          <w:rFonts w:ascii="Arial" w:hAnsi="Arial"/>
          <w:kern w:val="0"/>
          <w:sz w:val="24"/>
          <w:szCs w:val="20"/>
          <w:lang w:val="en-GB"/>
        </w:rPr>
      </w:pPr>
    </w:p>
    <w:p w:rsidR="00D94B1A" w:rsidRPr="000D5F97" w:rsidRDefault="006749E5" w:rsidP="00C66E23">
      <w:pPr>
        <w:pStyle w:val="aa"/>
        <w:keepNext/>
        <w:jc w:val="center"/>
      </w:pPr>
      <w:r>
        <w:rPr>
          <w:noProof/>
        </w:rPr>
        <w:drawing>
          <wp:inline distT="0" distB="0" distL="0" distR="0">
            <wp:extent cx="4819650" cy="2714625"/>
            <wp:effectExtent l="19050" t="0" r="0" b="0"/>
            <wp:docPr id="9" name="图片 3"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图2"/>
                    <pic:cNvPicPr>
                      <a:picLocks noChangeAspect="1" noChangeArrowheads="1"/>
                    </pic:cNvPicPr>
                  </pic:nvPicPr>
                  <pic:blipFill>
                    <a:blip r:embed="rId22" cstate="print"/>
                    <a:srcRect/>
                    <a:stretch>
                      <a:fillRect/>
                    </a:stretch>
                  </pic:blipFill>
                  <pic:spPr bwMode="auto">
                    <a:xfrm>
                      <a:off x="0" y="0"/>
                      <a:ext cx="4819650" cy="2714625"/>
                    </a:xfrm>
                    <a:prstGeom prst="rect">
                      <a:avLst/>
                    </a:prstGeom>
                    <a:noFill/>
                    <a:ln w="9525">
                      <a:noFill/>
                      <a:miter lim="800000"/>
                      <a:headEnd/>
                      <a:tailEnd/>
                    </a:ln>
                  </pic:spPr>
                </pic:pic>
              </a:graphicData>
            </a:graphic>
          </wp:inline>
        </w:drawing>
      </w:r>
    </w:p>
    <w:p w:rsidR="00FF5C24" w:rsidRDefault="004B6D61" w:rsidP="00C66E23">
      <w:pPr>
        <w:pStyle w:val="aa"/>
        <w:jc w:val="center"/>
      </w:pPr>
      <w:r w:rsidRPr="000D5F97">
        <w:rPr>
          <w:rFonts w:ascii="黑体" w:hint="eastAsia"/>
        </w:rPr>
        <w:t>图</w:t>
      </w:r>
      <w:r w:rsidR="003A5863" w:rsidRPr="000D5F97">
        <w:rPr>
          <w:rFonts w:ascii="黑体"/>
        </w:rPr>
        <w:fldChar w:fldCharType="begin"/>
      </w:r>
      <w:r w:rsidRPr="000D5F97">
        <w:rPr>
          <w:rFonts w:ascii="黑体"/>
        </w:rPr>
        <w:instrText xml:space="preserve"> </w:instrText>
      </w:r>
      <w:r w:rsidRPr="000D5F97">
        <w:rPr>
          <w:rFonts w:ascii="黑体" w:hint="eastAsia"/>
        </w:rPr>
        <w:instrText>= 2 \* Arabic</w:instrText>
      </w:r>
      <w:r w:rsidRPr="000D5F97">
        <w:rPr>
          <w:rFonts w:ascii="黑体"/>
        </w:rPr>
        <w:instrText xml:space="preserve"> </w:instrText>
      </w:r>
      <w:r w:rsidR="003A5863" w:rsidRPr="000D5F97">
        <w:rPr>
          <w:rFonts w:ascii="黑体"/>
        </w:rPr>
        <w:fldChar w:fldCharType="separate"/>
      </w:r>
      <w:r w:rsidRPr="000D5F97">
        <w:rPr>
          <w:rFonts w:ascii="黑体"/>
          <w:noProof/>
        </w:rPr>
        <w:t>2</w:t>
      </w:r>
      <w:r w:rsidR="003A5863" w:rsidRPr="000D5F97">
        <w:rPr>
          <w:rFonts w:ascii="黑体"/>
        </w:rPr>
        <w:fldChar w:fldCharType="end"/>
      </w:r>
      <w:r w:rsidRPr="000D5F97">
        <w:rPr>
          <w:rFonts w:ascii="黑体" w:hint="eastAsia"/>
        </w:rPr>
        <w:t>-</w:t>
      </w:r>
      <w:r w:rsidR="00652FE2">
        <w:rPr>
          <w:rFonts w:ascii="黑体" w:hint="eastAsia"/>
        </w:rPr>
        <w:t>4-2</w:t>
      </w:r>
      <w:r w:rsidRPr="000D5F97">
        <w:rPr>
          <w:rFonts w:ascii="黑体" w:hint="eastAsia"/>
        </w:rPr>
        <w:t xml:space="preserve">  </w:t>
      </w:r>
      <w:r w:rsidR="009140EE">
        <w:rPr>
          <w:rFonts w:hint="eastAsia"/>
        </w:rPr>
        <w:t>节能减排信息管理系统</w:t>
      </w:r>
      <w:r w:rsidR="00D94B1A" w:rsidRPr="000D5F97">
        <w:rPr>
          <w:rFonts w:hint="eastAsia"/>
        </w:rPr>
        <w:t>软件架构</w:t>
      </w:r>
    </w:p>
    <w:p w:rsidR="007B5B13" w:rsidRPr="007B5B13" w:rsidRDefault="007B5B13" w:rsidP="00C66E23"/>
    <w:p w:rsidR="00F8565D" w:rsidRDefault="00F8565D" w:rsidP="00C66E23">
      <w:pPr>
        <w:pStyle w:val="MMTopic2"/>
        <w:numPr>
          <w:ilvl w:val="1"/>
          <w:numId w:val="2"/>
        </w:numPr>
        <w:spacing w:line="240" w:lineRule="auto"/>
      </w:pPr>
      <w:bookmarkStart w:id="37" w:name="_Toc246656683"/>
      <w:bookmarkStart w:id="38" w:name="_Toc293611021"/>
      <w:r>
        <w:rPr>
          <w:rFonts w:hint="eastAsia"/>
        </w:rPr>
        <w:t>主要业务流程</w:t>
      </w:r>
      <w:bookmarkEnd w:id="37"/>
      <w:bookmarkEnd w:id="38"/>
    </w:p>
    <w:p w:rsidR="0036722E" w:rsidRDefault="003A6C84" w:rsidP="00C66E23">
      <w:pPr>
        <w:widowControl/>
        <w:spacing w:before="60"/>
        <w:ind w:firstLineChars="200" w:firstLine="480"/>
        <w:jc w:val="left"/>
        <w:rPr>
          <w:rFonts w:ascii="Arial" w:hAnsi="Arial"/>
          <w:kern w:val="0"/>
          <w:sz w:val="24"/>
          <w:szCs w:val="20"/>
          <w:lang w:val="en-GB"/>
        </w:rPr>
      </w:pPr>
      <w:r>
        <w:rPr>
          <w:rFonts w:ascii="Arial" w:hAnsi="Arial" w:hint="eastAsia"/>
          <w:kern w:val="0"/>
          <w:sz w:val="24"/>
          <w:szCs w:val="20"/>
        </w:rPr>
        <w:t>节能减排</w:t>
      </w:r>
      <w:r w:rsidR="00024F8D">
        <w:rPr>
          <w:rFonts w:ascii="Arial" w:hAnsi="Arial" w:hint="eastAsia"/>
          <w:kern w:val="0"/>
          <w:sz w:val="24"/>
          <w:szCs w:val="20"/>
        </w:rPr>
        <w:t>信息</w:t>
      </w:r>
      <w:r>
        <w:rPr>
          <w:rFonts w:ascii="Arial" w:hAnsi="Arial" w:hint="eastAsia"/>
          <w:kern w:val="0"/>
          <w:sz w:val="24"/>
          <w:szCs w:val="20"/>
        </w:rPr>
        <w:t>管理系统</w:t>
      </w:r>
      <w:r>
        <w:rPr>
          <w:rFonts w:ascii="Arial" w:hAnsi="Arial" w:hint="eastAsia"/>
          <w:kern w:val="0"/>
          <w:sz w:val="24"/>
          <w:szCs w:val="20"/>
          <w:lang w:val="en-GB"/>
        </w:rPr>
        <w:t>主要是在分析能耗现状的基础上作出规划管理，同时</w:t>
      </w:r>
      <w:r w:rsidR="00384C91">
        <w:rPr>
          <w:rFonts w:ascii="Arial" w:hAnsi="Arial" w:hint="eastAsia"/>
          <w:kern w:val="0"/>
          <w:sz w:val="24"/>
          <w:szCs w:val="20"/>
          <w:lang w:val="en-GB"/>
        </w:rPr>
        <w:t>为其他</w:t>
      </w:r>
      <w:r>
        <w:rPr>
          <w:rFonts w:ascii="Arial" w:hAnsi="Arial" w:hint="eastAsia"/>
          <w:kern w:val="0"/>
          <w:sz w:val="24"/>
          <w:szCs w:val="20"/>
          <w:lang w:val="en-GB"/>
        </w:rPr>
        <w:t>各项节能减排规划工作</w:t>
      </w:r>
      <w:r w:rsidR="00384C91">
        <w:rPr>
          <w:rFonts w:ascii="Arial" w:hAnsi="Arial" w:hint="eastAsia"/>
          <w:kern w:val="0"/>
          <w:sz w:val="24"/>
          <w:szCs w:val="20"/>
          <w:lang w:val="en-GB"/>
        </w:rPr>
        <w:t>管理提供辅助支撑</w:t>
      </w:r>
      <w:r>
        <w:rPr>
          <w:rFonts w:ascii="Arial" w:hAnsi="Arial" w:hint="eastAsia"/>
          <w:kern w:val="0"/>
          <w:sz w:val="24"/>
          <w:szCs w:val="20"/>
          <w:lang w:val="en-GB"/>
        </w:rPr>
        <w:t>。</w:t>
      </w:r>
      <w:r w:rsidR="000F5C75">
        <w:rPr>
          <w:rFonts w:ascii="Arial" w:hAnsi="Arial" w:hint="eastAsia"/>
          <w:kern w:val="0"/>
          <w:sz w:val="24"/>
          <w:szCs w:val="20"/>
          <w:lang w:val="en-GB"/>
        </w:rPr>
        <w:t>主要流程</w:t>
      </w:r>
      <w:r w:rsidR="00842C13">
        <w:rPr>
          <w:rFonts w:ascii="Arial" w:hAnsi="Arial" w:hint="eastAsia"/>
          <w:kern w:val="0"/>
          <w:sz w:val="24"/>
          <w:szCs w:val="20"/>
        </w:rPr>
        <w:t>如图</w:t>
      </w:r>
      <w:r w:rsidR="00652FE2">
        <w:rPr>
          <w:rFonts w:ascii="Arial" w:hAnsi="Arial" w:hint="eastAsia"/>
          <w:kern w:val="0"/>
          <w:sz w:val="24"/>
          <w:szCs w:val="20"/>
        </w:rPr>
        <w:t>2-5-1</w:t>
      </w:r>
      <w:r w:rsidR="005434E9">
        <w:rPr>
          <w:rFonts w:ascii="Arial" w:hAnsi="Arial" w:hint="eastAsia"/>
          <w:kern w:val="0"/>
          <w:sz w:val="24"/>
          <w:szCs w:val="20"/>
          <w:lang w:val="en-GB"/>
        </w:rPr>
        <w:t>：</w:t>
      </w:r>
    </w:p>
    <w:p w:rsidR="00D94B1A" w:rsidRDefault="006749E5" w:rsidP="00C66E23">
      <w:pPr>
        <w:widowControl/>
        <w:spacing w:before="60"/>
        <w:jc w:val="left"/>
        <w:rPr>
          <w:rFonts w:ascii="Arial" w:hAnsi="Arial"/>
          <w:kern w:val="0"/>
          <w:sz w:val="24"/>
          <w:szCs w:val="20"/>
          <w:lang w:val="en-GB"/>
        </w:rPr>
      </w:pPr>
      <w:r w:rsidRPr="00964482">
        <w:rPr>
          <w:rFonts w:ascii="Arial" w:hAnsi="Arial"/>
          <w:noProof/>
          <w:color w:val="FFFF00"/>
          <w:kern w:val="0"/>
          <w:sz w:val="24"/>
          <w:szCs w:val="20"/>
        </w:rPr>
        <w:lastRenderedPageBreak/>
        <w:drawing>
          <wp:inline distT="0" distB="0" distL="0" distR="0">
            <wp:extent cx="5229225" cy="3181350"/>
            <wp:effectExtent l="76200" t="19050" r="85725" b="57150"/>
            <wp:docPr id="4" name="图示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842C13" w:rsidRPr="00842C13" w:rsidRDefault="00842C13" w:rsidP="00C66E23">
      <w:pPr>
        <w:pStyle w:val="aa"/>
        <w:jc w:val="center"/>
      </w:pPr>
      <w:r>
        <w:rPr>
          <w:rFonts w:hint="eastAsia"/>
          <w:kern w:val="0"/>
          <w:sz w:val="24"/>
          <w:lang w:val="en-GB"/>
        </w:rPr>
        <w:t xml:space="preserve">  </w:t>
      </w:r>
      <w:r w:rsidRPr="000D5F97">
        <w:rPr>
          <w:rFonts w:ascii="黑体" w:hint="eastAsia"/>
        </w:rPr>
        <w:t>图</w:t>
      </w:r>
      <w:r w:rsidR="003A5863" w:rsidRPr="000D5F97">
        <w:rPr>
          <w:rFonts w:ascii="黑体"/>
        </w:rPr>
        <w:fldChar w:fldCharType="begin"/>
      </w:r>
      <w:r w:rsidRPr="000D5F97">
        <w:rPr>
          <w:rFonts w:ascii="黑体"/>
        </w:rPr>
        <w:instrText xml:space="preserve"> </w:instrText>
      </w:r>
      <w:r w:rsidRPr="000D5F97">
        <w:rPr>
          <w:rFonts w:ascii="黑体" w:hint="eastAsia"/>
        </w:rPr>
        <w:instrText>= 2 \* Arabic</w:instrText>
      </w:r>
      <w:r w:rsidRPr="000D5F97">
        <w:rPr>
          <w:rFonts w:ascii="黑体"/>
        </w:rPr>
        <w:instrText xml:space="preserve"> </w:instrText>
      </w:r>
      <w:r w:rsidR="003A5863" w:rsidRPr="000D5F97">
        <w:rPr>
          <w:rFonts w:ascii="黑体"/>
        </w:rPr>
        <w:fldChar w:fldCharType="separate"/>
      </w:r>
      <w:r w:rsidRPr="000D5F97">
        <w:rPr>
          <w:rFonts w:ascii="黑体"/>
          <w:noProof/>
        </w:rPr>
        <w:t>2</w:t>
      </w:r>
      <w:r w:rsidR="003A5863" w:rsidRPr="000D5F97">
        <w:rPr>
          <w:rFonts w:ascii="黑体"/>
        </w:rPr>
        <w:fldChar w:fldCharType="end"/>
      </w:r>
      <w:r w:rsidRPr="000D5F97">
        <w:rPr>
          <w:rFonts w:ascii="黑体" w:hint="eastAsia"/>
        </w:rPr>
        <w:t>-</w:t>
      </w:r>
      <w:r w:rsidR="00652FE2">
        <w:rPr>
          <w:rFonts w:ascii="黑体" w:hint="eastAsia"/>
        </w:rPr>
        <w:t>5-1</w:t>
      </w:r>
      <w:r w:rsidRPr="000D5F97">
        <w:rPr>
          <w:rFonts w:ascii="黑体" w:hint="eastAsia"/>
        </w:rPr>
        <w:t xml:space="preserve">  </w:t>
      </w:r>
      <w:r>
        <w:rPr>
          <w:rFonts w:hint="eastAsia"/>
        </w:rPr>
        <w:t>主要业务流程图</w:t>
      </w:r>
    </w:p>
    <w:p w:rsidR="00F8565D" w:rsidRPr="00230883" w:rsidRDefault="00F8565D" w:rsidP="00C66E23">
      <w:pPr>
        <w:pStyle w:val="MMTopic2"/>
        <w:numPr>
          <w:ilvl w:val="1"/>
          <w:numId w:val="2"/>
        </w:numPr>
        <w:spacing w:line="240" w:lineRule="auto"/>
      </w:pPr>
      <w:bookmarkStart w:id="39" w:name="_Toc246656684"/>
      <w:bookmarkStart w:id="40" w:name="_Toc293611022"/>
      <w:r>
        <w:rPr>
          <w:rFonts w:hint="eastAsia"/>
        </w:rPr>
        <w:t>功能模块</w:t>
      </w:r>
      <w:bookmarkEnd w:id="39"/>
      <w:bookmarkEnd w:id="40"/>
    </w:p>
    <w:p w:rsidR="00BA6EF0" w:rsidRPr="00BA6EF0" w:rsidRDefault="009140EE" w:rsidP="00C66E23">
      <w:pPr>
        <w:widowControl/>
        <w:spacing w:before="60"/>
        <w:ind w:firstLineChars="200" w:firstLine="480"/>
        <w:jc w:val="left"/>
        <w:rPr>
          <w:rFonts w:ascii="Arial" w:hAnsi="Arial"/>
          <w:kern w:val="0"/>
          <w:sz w:val="24"/>
          <w:szCs w:val="20"/>
        </w:rPr>
      </w:pPr>
      <w:r>
        <w:rPr>
          <w:rFonts w:ascii="Arial" w:hAnsi="Arial" w:hint="eastAsia"/>
          <w:kern w:val="0"/>
          <w:sz w:val="24"/>
          <w:szCs w:val="20"/>
        </w:rPr>
        <w:t>节能减排信息管理系统</w:t>
      </w:r>
      <w:r w:rsidR="000460D0">
        <w:rPr>
          <w:rFonts w:ascii="Arial" w:hAnsi="Arial" w:hint="eastAsia"/>
          <w:kern w:val="0"/>
          <w:sz w:val="24"/>
          <w:szCs w:val="20"/>
        </w:rPr>
        <w:t>主要分为</w:t>
      </w:r>
      <w:r w:rsidR="00977827">
        <w:rPr>
          <w:rFonts w:ascii="Arial" w:hAnsi="Arial" w:hint="eastAsia"/>
          <w:kern w:val="0"/>
          <w:sz w:val="24"/>
          <w:szCs w:val="20"/>
        </w:rPr>
        <w:t>现状</w:t>
      </w:r>
      <w:r w:rsidR="00571245">
        <w:rPr>
          <w:rFonts w:ascii="Arial" w:hAnsi="Arial" w:hint="eastAsia"/>
          <w:kern w:val="0"/>
          <w:sz w:val="24"/>
          <w:szCs w:val="20"/>
        </w:rPr>
        <w:t>数据</w:t>
      </w:r>
      <w:r w:rsidR="00977827">
        <w:rPr>
          <w:rFonts w:ascii="Arial" w:hAnsi="Arial" w:hint="eastAsia"/>
          <w:kern w:val="0"/>
          <w:sz w:val="24"/>
          <w:szCs w:val="20"/>
        </w:rPr>
        <w:t>管理、</w:t>
      </w:r>
      <w:r w:rsidR="00571245">
        <w:rPr>
          <w:rFonts w:ascii="Arial" w:hAnsi="Arial" w:hint="eastAsia"/>
          <w:kern w:val="0"/>
          <w:sz w:val="24"/>
          <w:szCs w:val="20"/>
        </w:rPr>
        <w:t>现状数据分析、</w:t>
      </w:r>
      <w:r w:rsidR="00977827">
        <w:rPr>
          <w:rFonts w:ascii="Arial" w:hAnsi="Arial" w:hint="eastAsia"/>
          <w:kern w:val="0"/>
          <w:sz w:val="24"/>
          <w:szCs w:val="20"/>
        </w:rPr>
        <w:t>规划管理、</w:t>
      </w:r>
      <w:r w:rsidR="00571245">
        <w:rPr>
          <w:rFonts w:ascii="Arial" w:hAnsi="Arial" w:hint="eastAsia"/>
          <w:kern w:val="0"/>
          <w:sz w:val="24"/>
          <w:szCs w:val="20"/>
        </w:rPr>
        <w:t>能效评估</w:t>
      </w:r>
      <w:r w:rsidR="00050C1F">
        <w:rPr>
          <w:rFonts w:ascii="Arial" w:hAnsi="Arial" w:hint="eastAsia"/>
          <w:kern w:val="0"/>
          <w:sz w:val="24"/>
          <w:szCs w:val="20"/>
        </w:rPr>
        <w:t>管理、</w:t>
      </w:r>
      <w:r w:rsidR="00C40CD9">
        <w:rPr>
          <w:rFonts w:ascii="Arial" w:hAnsi="Arial" w:hint="eastAsia"/>
          <w:kern w:val="0"/>
          <w:sz w:val="24"/>
          <w:szCs w:val="20"/>
        </w:rPr>
        <w:t>能耗考核管理、</w:t>
      </w:r>
      <w:r w:rsidR="00571245">
        <w:rPr>
          <w:rFonts w:ascii="Arial" w:hAnsi="Arial" w:hint="eastAsia"/>
          <w:kern w:val="0"/>
          <w:sz w:val="24"/>
          <w:szCs w:val="20"/>
        </w:rPr>
        <w:t>组织机构管理、</w:t>
      </w:r>
      <w:r w:rsidR="00C40CD9">
        <w:rPr>
          <w:rFonts w:ascii="Arial" w:hAnsi="Arial" w:hint="eastAsia"/>
          <w:kern w:val="0"/>
          <w:sz w:val="24"/>
          <w:szCs w:val="20"/>
        </w:rPr>
        <w:t>合同能源管理、知识库管理、系统管理</w:t>
      </w:r>
      <w:r w:rsidR="0050265D">
        <w:rPr>
          <w:rFonts w:ascii="Arial" w:hAnsi="Arial" w:hint="eastAsia"/>
          <w:kern w:val="0"/>
          <w:sz w:val="24"/>
          <w:szCs w:val="20"/>
        </w:rPr>
        <w:t>模块</w:t>
      </w:r>
      <w:r w:rsidR="00DF4E91">
        <w:rPr>
          <w:rFonts w:ascii="Arial" w:hAnsi="Arial" w:hint="eastAsia"/>
          <w:kern w:val="0"/>
          <w:sz w:val="24"/>
          <w:szCs w:val="20"/>
        </w:rPr>
        <w:t>。</w:t>
      </w:r>
      <w:r w:rsidR="00BA6EF0" w:rsidRPr="00BA6EF0">
        <w:rPr>
          <w:rFonts w:ascii="Arial" w:hAnsi="Arial" w:hint="eastAsia"/>
          <w:kern w:val="0"/>
          <w:sz w:val="24"/>
          <w:szCs w:val="20"/>
        </w:rPr>
        <w:t>具体功能模块描述如</w:t>
      </w:r>
      <w:r w:rsidR="00842C13" w:rsidRPr="00842C13">
        <w:rPr>
          <w:rFonts w:ascii="Arial" w:hAnsi="Arial" w:hint="eastAsia"/>
          <w:kern w:val="0"/>
          <w:sz w:val="24"/>
          <w:szCs w:val="20"/>
        </w:rPr>
        <w:t>表</w:t>
      </w:r>
      <w:r w:rsidR="00842C13" w:rsidRPr="00842C13">
        <w:rPr>
          <w:rFonts w:ascii="Arial" w:hAnsi="Arial" w:hint="eastAsia"/>
          <w:kern w:val="0"/>
          <w:sz w:val="24"/>
          <w:szCs w:val="20"/>
        </w:rPr>
        <w:t xml:space="preserve"> </w:t>
      </w:r>
      <w:r w:rsidR="003A5863" w:rsidRPr="00842C13">
        <w:rPr>
          <w:rFonts w:ascii="Arial" w:hAnsi="Arial" w:hint="eastAsia"/>
          <w:kern w:val="0"/>
          <w:sz w:val="24"/>
          <w:szCs w:val="20"/>
        </w:rPr>
        <w:fldChar w:fldCharType="begin"/>
      </w:r>
      <w:r w:rsidR="00842C13" w:rsidRPr="00842C13">
        <w:rPr>
          <w:rFonts w:ascii="Arial" w:hAnsi="Arial" w:hint="eastAsia"/>
          <w:kern w:val="0"/>
          <w:sz w:val="24"/>
          <w:szCs w:val="20"/>
        </w:rPr>
        <w:instrText xml:space="preserve"> = 2 \* Arabic </w:instrText>
      </w:r>
      <w:r w:rsidR="003A5863" w:rsidRPr="00842C13">
        <w:rPr>
          <w:rFonts w:ascii="Arial" w:hAnsi="Arial" w:hint="eastAsia"/>
          <w:kern w:val="0"/>
          <w:sz w:val="24"/>
          <w:szCs w:val="20"/>
        </w:rPr>
        <w:fldChar w:fldCharType="separate"/>
      </w:r>
      <w:r w:rsidR="00842C13" w:rsidRPr="00842C13">
        <w:rPr>
          <w:rFonts w:ascii="Arial" w:hAnsi="Arial" w:hint="eastAsia"/>
          <w:kern w:val="0"/>
          <w:sz w:val="24"/>
          <w:szCs w:val="20"/>
        </w:rPr>
        <w:t>2</w:t>
      </w:r>
      <w:r w:rsidR="003A5863" w:rsidRPr="00842C13">
        <w:rPr>
          <w:rFonts w:ascii="Arial" w:hAnsi="Arial" w:hint="eastAsia"/>
          <w:kern w:val="0"/>
          <w:sz w:val="24"/>
          <w:szCs w:val="20"/>
        </w:rPr>
        <w:fldChar w:fldCharType="end"/>
      </w:r>
      <w:r w:rsidR="00842C13" w:rsidRPr="00842C13">
        <w:rPr>
          <w:rFonts w:ascii="Arial" w:hAnsi="Arial" w:hint="eastAsia"/>
          <w:kern w:val="0"/>
          <w:sz w:val="24"/>
          <w:szCs w:val="20"/>
        </w:rPr>
        <w:noBreakHyphen/>
      </w:r>
      <w:r w:rsidR="00652FE2">
        <w:rPr>
          <w:rFonts w:ascii="Arial" w:hAnsi="Arial" w:hint="eastAsia"/>
          <w:kern w:val="0"/>
          <w:sz w:val="24"/>
          <w:szCs w:val="20"/>
        </w:rPr>
        <w:t>6-</w:t>
      </w:r>
      <w:r w:rsidR="003A5863">
        <w:rPr>
          <w:rFonts w:ascii="Arial" w:hAnsi="Arial"/>
          <w:kern w:val="0"/>
          <w:sz w:val="24"/>
          <w:szCs w:val="20"/>
        </w:rPr>
        <w:fldChar w:fldCharType="begin"/>
      </w:r>
      <w:r w:rsidR="00842C13">
        <w:rPr>
          <w:rFonts w:ascii="Arial" w:hAnsi="Arial"/>
          <w:kern w:val="0"/>
          <w:sz w:val="24"/>
          <w:szCs w:val="20"/>
        </w:rPr>
        <w:instrText xml:space="preserve"> </w:instrText>
      </w:r>
      <w:r w:rsidR="00842C13">
        <w:rPr>
          <w:rFonts w:ascii="Arial" w:hAnsi="Arial" w:hint="eastAsia"/>
          <w:kern w:val="0"/>
          <w:sz w:val="24"/>
          <w:szCs w:val="20"/>
        </w:rPr>
        <w:instrText>= 1 \* Arabic</w:instrText>
      </w:r>
      <w:r w:rsidR="00842C13">
        <w:rPr>
          <w:rFonts w:ascii="Arial" w:hAnsi="Arial"/>
          <w:kern w:val="0"/>
          <w:sz w:val="24"/>
          <w:szCs w:val="20"/>
        </w:rPr>
        <w:instrText xml:space="preserve"> </w:instrText>
      </w:r>
      <w:r w:rsidR="003A5863">
        <w:rPr>
          <w:rFonts w:ascii="Arial" w:hAnsi="Arial"/>
          <w:kern w:val="0"/>
          <w:sz w:val="24"/>
          <w:szCs w:val="20"/>
        </w:rPr>
        <w:fldChar w:fldCharType="separate"/>
      </w:r>
      <w:r w:rsidR="00842C13">
        <w:rPr>
          <w:rFonts w:ascii="Arial" w:hAnsi="Arial"/>
          <w:noProof/>
          <w:kern w:val="0"/>
          <w:sz w:val="24"/>
          <w:szCs w:val="20"/>
        </w:rPr>
        <w:t>1</w:t>
      </w:r>
      <w:r w:rsidR="003A5863">
        <w:rPr>
          <w:rFonts w:ascii="Arial" w:hAnsi="Arial"/>
          <w:kern w:val="0"/>
          <w:sz w:val="24"/>
          <w:szCs w:val="20"/>
        </w:rPr>
        <w:fldChar w:fldCharType="end"/>
      </w:r>
      <w:r w:rsidR="00BA6EF0" w:rsidRPr="00BA6EF0">
        <w:rPr>
          <w:rFonts w:ascii="Arial" w:hAnsi="Arial" w:hint="eastAsia"/>
          <w:kern w:val="0"/>
          <w:sz w:val="24"/>
          <w:szCs w:val="20"/>
        </w:rPr>
        <w:t>：</w:t>
      </w:r>
    </w:p>
    <w:p w:rsidR="00BA6EF0" w:rsidRPr="004B6D61" w:rsidRDefault="004B6D61" w:rsidP="00C66E23">
      <w:pPr>
        <w:widowControl/>
        <w:spacing w:before="60"/>
        <w:ind w:firstLineChars="200" w:firstLine="480"/>
        <w:jc w:val="left"/>
        <w:rPr>
          <w:rFonts w:ascii="黑体" w:eastAsia="黑体" w:hAnsi="Arial"/>
          <w:kern w:val="0"/>
          <w:sz w:val="24"/>
          <w:szCs w:val="20"/>
        </w:rPr>
      </w:pPr>
      <w:r>
        <w:rPr>
          <w:rFonts w:ascii="Arial" w:hAnsi="Arial" w:hint="eastAsia"/>
          <w:kern w:val="0"/>
          <w:sz w:val="24"/>
          <w:szCs w:val="20"/>
        </w:rPr>
        <w:t xml:space="preserve">                   </w:t>
      </w:r>
      <w:r w:rsidRPr="004B6D61">
        <w:rPr>
          <w:rFonts w:ascii="黑体" w:eastAsia="黑体" w:hAnsi="Arial" w:hint="eastAsia"/>
          <w:kern w:val="0"/>
          <w:sz w:val="24"/>
          <w:szCs w:val="20"/>
        </w:rPr>
        <w:t xml:space="preserve">   </w:t>
      </w:r>
      <w:r w:rsidRPr="004B6D61">
        <w:rPr>
          <w:rFonts w:ascii="黑体" w:eastAsia="黑体" w:hint="eastAsia"/>
          <w:sz w:val="24"/>
        </w:rPr>
        <w:t xml:space="preserve">表 </w:t>
      </w:r>
      <w:r w:rsidR="003A5863" w:rsidRPr="004B6D61">
        <w:rPr>
          <w:rFonts w:ascii="黑体" w:eastAsia="黑体" w:hint="eastAsia"/>
          <w:sz w:val="24"/>
        </w:rPr>
        <w:fldChar w:fldCharType="begin"/>
      </w:r>
      <w:r w:rsidRPr="004B6D61">
        <w:rPr>
          <w:rFonts w:ascii="黑体" w:eastAsia="黑体" w:hint="eastAsia"/>
          <w:sz w:val="24"/>
        </w:rPr>
        <w:instrText xml:space="preserve"> = 2 \* Arabic </w:instrText>
      </w:r>
      <w:r w:rsidR="003A5863" w:rsidRPr="004B6D61">
        <w:rPr>
          <w:rFonts w:ascii="黑体" w:eastAsia="黑体" w:hint="eastAsia"/>
          <w:sz w:val="24"/>
        </w:rPr>
        <w:fldChar w:fldCharType="separate"/>
      </w:r>
      <w:r w:rsidRPr="004B6D61">
        <w:rPr>
          <w:rFonts w:ascii="黑体" w:eastAsia="黑体" w:hint="eastAsia"/>
          <w:noProof/>
          <w:sz w:val="24"/>
        </w:rPr>
        <w:t>2</w:t>
      </w:r>
      <w:r w:rsidR="003A5863" w:rsidRPr="004B6D61">
        <w:rPr>
          <w:rFonts w:ascii="黑体" w:eastAsia="黑体" w:hint="eastAsia"/>
          <w:sz w:val="24"/>
        </w:rPr>
        <w:fldChar w:fldCharType="end"/>
      </w:r>
      <w:r w:rsidRPr="004B6D61">
        <w:rPr>
          <w:rFonts w:ascii="黑体" w:eastAsia="黑体" w:hint="eastAsia"/>
          <w:sz w:val="24"/>
        </w:rPr>
        <w:noBreakHyphen/>
      </w:r>
      <w:r w:rsidR="003A5863">
        <w:rPr>
          <w:rFonts w:ascii="黑体" w:eastAsia="黑体"/>
          <w:sz w:val="24"/>
        </w:rPr>
        <w:fldChar w:fldCharType="begin"/>
      </w:r>
      <w:r w:rsidR="00842C13">
        <w:rPr>
          <w:rFonts w:ascii="黑体" w:eastAsia="黑体"/>
          <w:sz w:val="24"/>
        </w:rPr>
        <w:instrText xml:space="preserve"> </w:instrText>
      </w:r>
      <w:r w:rsidR="00842C13">
        <w:rPr>
          <w:rFonts w:ascii="黑体" w:eastAsia="黑体" w:hint="eastAsia"/>
          <w:sz w:val="24"/>
        </w:rPr>
        <w:instrText>= 1 \* Arabic</w:instrText>
      </w:r>
      <w:r w:rsidR="00842C13">
        <w:rPr>
          <w:rFonts w:ascii="黑体" w:eastAsia="黑体"/>
          <w:sz w:val="24"/>
        </w:rPr>
        <w:instrText xml:space="preserve"> </w:instrText>
      </w:r>
      <w:r w:rsidR="003A5863">
        <w:rPr>
          <w:rFonts w:ascii="黑体" w:eastAsia="黑体"/>
          <w:sz w:val="24"/>
        </w:rPr>
        <w:fldChar w:fldCharType="separate"/>
      </w:r>
      <w:r w:rsidR="00842C13">
        <w:rPr>
          <w:rFonts w:ascii="黑体" w:eastAsia="黑体"/>
          <w:noProof/>
          <w:sz w:val="24"/>
        </w:rPr>
        <w:t>1</w:t>
      </w:r>
      <w:r w:rsidR="003A5863">
        <w:rPr>
          <w:rFonts w:ascii="黑体" w:eastAsia="黑体"/>
          <w:sz w:val="24"/>
        </w:rPr>
        <w:fldChar w:fldCharType="end"/>
      </w:r>
      <w:r w:rsidRPr="004B6D61">
        <w:rPr>
          <w:rFonts w:ascii="黑体" w:eastAsia="黑体" w:hint="eastAsia"/>
          <w:sz w:val="24"/>
        </w:rPr>
        <w:t xml:space="preserve">   </w:t>
      </w:r>
      <w:r w:rsidRPr="004B6D61">
        <w:rPr>
          <w:rFonts w:ascii="黑体" w:eastAsia="黑体" w:hAnsi="Arial" w:hint="eastAsia"/>
          <w:kern w:val="0"/>
          <w:sz w:val="24"/>
          <w:szCs w:val="20"/>
        </w:rPr>
        <w:t>功能模块描述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2"/>
        <w:gridCol w:w="1596"/>
        <w:gridCol w:w="6004"/>
      </w:tblGrid>
      <w:tr w:rsidR="00BA6EF0" w:rsidRPr="00664168" w:rsidTr="00D17966">
        <w:trPr>
          <w:trHeight w:val="416"/>
        </w:trPr>
        <w:tc>
          <w:tcPr>
            <w:tcW w:w="0" w:type="auto"/>
          </w:tcPr>
          <w:p w:rsidR="00BA6EF0" w:rsidRPr="00664168" w:rsidRDefault="00BA6EF0"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一级模块</w:t>
            </w:r>
          </w:p>
        </w:tc>
        <w:tc>
          <w:tcPr>
            <w:tcW w:w="1596" w:type="dxa"/>
          </w:tcPr>
          <w:p w:rsidR="00BA6EF0" w:rsidRPr="00664168" w:rsidRDefault="00BA6EF0" w:rsidP="002F2EC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二级模块</w:t>
            </w:r>
          </w:p>
        </w:tc>
        <w:tc>
          <w:tcPr>
            <w:tcW w:w="6004" w:type="dxa"/>
          </w:tcPr>
          <w:p w:rsidR="00BA6EF0" w:rsidRPr="00664168" w:rsidRDefault="00BA6EF0" w:rsidP="002F2EC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功能描述</w:t>
            </w:r>
          </w:p>
        </w:tc>
      </w:tr>
      <w:tr w:rsidR="0037326E" w:rsidRPr="00664168" w:rsidTr="00D17966">
        <w:trPr>
          <w:trHeight w:val="416"/>
        </w:trPr>
        <w:tc>
          <w:tcPr>
            <w:tcW w:w="0" w:type="auto"/>
            <w:tcBorders>
              <w:bottom w:val="single" w:sz="4" w:space="0" w:color="auto"/>
            </w:tcBorders>
          </w:tcPr>
          <w:p w:rsidR="0037326E" w:rsidRPr="00664168" w:rsidRDefault="0037326E"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现状数据管理</w:t>
            </w:r>
          </w:p>
        </w:tc>
        <w:tc>
          <w:tcPr>
            <w:tcW w:w="1596" w:type="dxa"/>
          </w:tcPr>
          <w:p w:rsidR="0037326E" w:rsidRPr="00664168" w:rsidRDefault="0037326E"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数据录入管理</w:t>
            </w:r>
          </w:p>
        </w:tc>
        <w:tc>
          <w:tcPr>
            <w:tcW w:w="6004" w:type="dxa"/>
          </w:tcPr>
          <w:p w:rsidR="0037326E" w:rsidRPr="00664168" w:rsidRDefault="0037326E"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提供能耗数据、举措数据、业务数据、能源合同数据的录入管理功能；并自动验证数据的合理性、一致性等；提供环境数据、机房数据、财务数据自动导入功能</w:t>
            </w:r>
          </w:p>
        </w:tc>
      </w:tr>
      <w:tr w:rsidR="0037326E" w:rsidRPr="00664168" w:rsidTr="00D17966">
        <w:trPr>
          <w:trHeight w:val="416"/>
        </w:trPr>
        <w:tc>
          <w:tcPr>
            <w:tcW w:w="0" w:type="auto"/>
            <w:vMerge w:val="restart"/>
            <w:tcBorders>
              <w:top w:val="single" w:sz="4" w:space="0" w:color="auto"/>
            </w:tcBorders>
          </w:tcPr>
          <w:p w:rsidR="0037326E" w:rsidRPr="00664168" w:rsidRDefault="0037326E" w:rsidP="00C66E23">
            <w:pPr>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现状数据分析</w:t>
            </w:r>
          </w:p>
        </w:tc>
        <w:tc>
          <w:tcPr>
            <w:tcW w:w="1596" w:type="dxa"/>
          </w:tcPr>
          <w:p w:rsidR="0037326E" w:rsidRPr="00664168" w:rsidRDefault="0037326E"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已实施举措分析</w:t>
            </w:r>
          </w:p>
        </w:tc>
        <w:tc>
          <w:tcPr>
            <w:tcW w:w="6004" w:type="dxa"/>
          </w:tcPr>
          <w:p w:rsidR="0037326E" w:rsidRPr="00664168" w:rsidRDefault="0037326E"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提供从多个方面、多个维度的投资结构和节能比例分析</w:t>
            </w:r>
          </w:p>
        </w:tc>
      </w:tr>
      <w:tr w:rsidR="0037326E" w:rsidRPr="00664168" w:rsidTr="00D17966">
        <w:trPr>
          <w:trHeight w:val="416"/>
        </w:trPr>
        <w:tc>
          <w:tcPr>
            <w:tcW w:w="0" w:type="auto"/>
            <w:vMerge/>
          </w:tcPr>
          <w:p w:rsidR="0037326E" w:rsidRPr="00664168" w:rsidRDefault="0037326E" w:rsidP="00C66E23">
            <w:pPr>
              <w:widowControl/>
              <w:spacing w:before="60"/>
              <w:ind w:firstLineChars="200" w:firstLine="420"/>
              <w:jc w:val="center"/>
              <w:rPr>
                <w:rFonts w:asciiTheme="minorEastAsia" w:eastAsiaTheme="minorEastAsia" w:hAnsiTheme="minorEastAsia"/>
                <w:kern w:val="0"/>
                <w:szCs w:val="21"/>
              </w:rPr>
            </w:pPr>
          </w:p>
        </w:tc>
        <w:tc>
          <w:tcPr>
            <w:tcW w:w="1596" w:type="dxa"/>
          </w:tcPr>
          <w:p w:rsidR="0037326E" w:rsidRPr="00664168" w:rsidRDefault="0037326E"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能耗现状统计分析</w:t>
            </w:r>
          </w:p>
        </w:tc>
        <w:tc>
          <w:tcPr>
            <w:tcW w:w="6004" w:type="dxa"/>
          </w:tcPr>
          <w:p w:rsidR="0037326E" w:rsidRPr="00664168" w:rsidRDefault="0037326E"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从多方面、多维度提供能耗现状的占比分析、对比分析、同比分析与环比分析等功能</w:t>
            </w:r>
          </w:p>
        </w:tc>
      </w:tr>
      <w:tr w:rsidR="0037326E" w:rsidRPr="00664168" w:rsidTr="00D17966">
        <w:trPr>
          <w:trHeight w:val="416"/>
        </w:trPr>
        <w:tc>
          <w:tcPr>
            <w:tcW w:w="0" w:type="auto"/>
            <w:vMerge/>
          </w:tcPr>
          <w:p w:rsidR="0037326E" w:rsidRPr="00664168" w:rsidRDefault="0037326E" w:rsidP="00C66E23">
            <w:pPr>
              <w:widowControl/>
              <w:spacing w:before="60"/>
              <w:ind w:firstLineChars="200" w:firstLine="420"/>
              <w:jc w:val="center"/>
              <w:rPr>
                <w:rFonts w:asciiTheme="minorEastAsia" w:eastAsiaTheme="minorEastAsia" w:hAnsiTheme="minorEastAsia"/>
                <w:kern w:val="0"/>
                <w:szCs w:val="21"/>
              </w:rPr>
            </w:pPr>
          </w:p>
        </w:tc>
        <w:tc>
          <w:tcPr>
            <w:tcW w:w="1596" w:type="dxa"/>
          </w:tcPr>
          <w:p w:rsidR="0037326E" w:rsidRPr="00664168" w:rsidRDefault="0037326E"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综合数据验证</w:t>
            </w:r>
          </w:p>
        </w:tc>
        <w:tc>
          <w:tcPr>
            <w:tcW w:w="6004" w:type="dxa"/>
          </w:tcPr>
          <w:p w:rsidR="0037326E" w:rsidRPr="00664168" w:rsidRDefault="0037326E"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利用不同纬度获得的数据验证数据的不一致性</w:t>
            </w:r>
          </w:p>
        </w:tc>
      </w:tr>
      <w:tr w:rsidR="0037326E" w:rsidRPr="00664168" w:rsidTr="00D17966">
        <w:trPr>
          <w:trHeight w:val="416"/>
        </w:trPr>
        <w:tc>
          <w:tcPr>
            <w:tcW w:w="0" w:type="auto"/>
            <w:vMerge/>
          </w:tcPr>
          <w:p w:rsidR="0037326E" w:rsidRPr="00664168" w:rsidRDefault="0037326E" w:rsidP="00C66E23">
            <w:pPr>
              <w:widowControl/>
              <w:spacing w:before="60"/>
              <w:ind w:firstLineChars="200" w:firstLine="420"/>
              <w:jc w:val="center"/>
              <w:rPr>
                <w:rFonts w:asciiTheme="minorEastAsia" w:eastAsiaTheme="minorEastAsia" w:hAnsiTheme="minorEastAsia"/>
                <w:kern w:val="0"/>
                <w:szCs w:val="21"/>
              </w:rPr>
            </w:pPr>
          </w:p>
        </w:tc>
        <w:tc>
          <w:tcPr>
            <w:tcW w:w="1596" w:type="dxa"/>
          </w:tcPr>
          <w:p w:rsidR="0037326E" w:rsidRPr="00664168" w:rsidRDefault="0037326E"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能耗预测</w:t>
            </w:r>
          </w:p>
        </w:tc>
        <w:tc>
          <w:tcPr>
            <w:tcW w:w="6004" w:type="dxa"/>
          </w:tcPr>
          <w:p w:rsidR="0037326E" w:rsidRPr="00664168" w:rsidRDefault="0037326E"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系统提供不同方面、不同维度能耗预测的结果</w:t>
            </w:r>
          </w:p>
        </w:tc>
      </w:tr>
      <w:tr w:rsidR="006636D3" w:rsidRPr="00664168" w:rsidTr="00D17966">
        <w:trPr>
          <w:trHeight w:val="416"/>
        </w:trPr>
        <w:tc>
          <w:tcPr>
            <w:tcW w:w="0" w:type="auto"/>
            <w:vMerge w:val="restart"/>
          </w:tcPr>
          <w:p w:rsidR="006636D3" w:rsidRPr="00664168" w:rsidRDefault="006636D3"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规划管理</w:t>
            </w:r>
          </w:p>
        </w:tc>
        <w:tc>
          <w:tcPr>
            <w:tcW w:w="1596" w:type="dxa"/>
          </w:tcPr>
          <w:p w:rsidR="006636D3" w:rsidRPr="00664168" w:rsidRDefault="006636D3"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制定目标指标</w:t>
            </w:r>
          </w:p>
        </w:tc>
        <w:tc>
          <w:tcPr>
            <w:tcW w:w="6004" w:type="dxa"/>
          </w:tcPr>
          <w:p w:rsidR="006636D3" w:rsidRPr="00664168" w:rsidRDefault="006636D3"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从三个方面、四类机房、五个业务和六个指标来分析制定的目标和控制指标</w:t>
            </w:r>
          </w:p>
        </w:tc>
      </w:tr>
      <w:tr w:rsidR="009E7265" w:rsidRPr="00664168" w:rsidTr="00D17966">
        <w:trPr>
          <w:trHeight w:val="416"/>
        </w:trPr>
        <w:tc>
          <w:tcPr>
            <w:tcW w:w="0" w:type="auto"/>
            <w:vMerge/>
          </w:tcPr>
          <w:p w:rsidR="009E7265" w:rsidRPr="00664168" w:rsidRDefault="009E7265" w:rsidP="00C66E23">
            <w:pPr>
              <w:widowControl/>
              <w:spacing w:before="60"/>
              <w:jc w:val="center"/>
              <w:rPr>
                <w:rFonts w:asciiTheme="minorEastAsia" w:eastAsiaTheme="minorEastAsia" w:hAnsiTheme="minorEastAsia"/>
                <w:kern w:val="0"/>
                <w:szCs w:val="21"/>
              </w:rPr>
            </w:pPr>
          </w:p>
        </w:tc>
        <w:tc>
          <w:tcPr>
            <w:tcW w:w="1596" w:type="dxa"/>
          </w:tcPr>
          <w:p w:rsidR="009E7265" w:rsidRPr="00664168" w:rsidRDefault="009E7265"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规划数据制定</w:t>
            </w:r>
          </w:p>
        </w:tc>
        <w:tc>
          <w:tcPr>
            <w:tcW w:w="6004" w:type="dxa"/>
          </w:tcPr>
          <w:p w:rsidR="009E7265" w:rsidRPr="00664168" w:rsidRDefault="009E7265"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制定节能减排详细详细规划数据</w:t>
            </w:r>
          </w:p>
        </w:tc>
      </w:tr>
      <w:tr w:rsidR="006636D3" w:rsidRPr="00664168" w:rsidTr="00D17966">
        <w:trPr>
          <w:trHeight w:val="416"/>
        </w:trPr>
        <w:tc>
          <w:tcPr>
            <w:tcW w:w="0" w:type="auto"/>
            <w:vMerge/>
          </w:tcPr>
          <w:p w:rsidR="006636D3" w:rsidRPr="00664168" w:rsidRDefault="006636D3" w:rsidP="00C66E23">
            <w:pPr>
              <w:widowControl/>
              <w:spacing w:before="60"/>
              <w:jc w:val="center"/>
              <w:rPr>
                <w:rFonts w:asciiTheme="minorEastAsia" w:eastAsiaTheme="minorEastAsia" w:hAnsiTheme="minorEastAsia"/>
                <w:kern w:val="0"/>
                <w:szCs w:val="21"/>
              </w:rPr>
            </w:pPr>
          </w:p>
        </w:tc>
        <w:tc>
          <w:tcPr>
            <w:tcW w:w="1596" w:type="dxa"/>
          </w:tcPr>
          <w:p w:rsidR="006636D3" w:rsidRPr="00664168" w:rsidRDefault="006636D3"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举措</w:t>
            </w:r>
            <w:r w:rsidR="009E7265" w:rsidRPr="00664168">
              <w:rPr>
                <w:rFonts w:asciiTheme="minorEastAsia" w:eastAsiaTheme="minorEastAsia" w:hAnsiTheme="minorEastAsia" w:hint="eastAsia"/>
                <w:kern w:val="0"/>
                <w:szCs w:val="21"/>
              </w:rPr>
              <w:t>管理</w:t>
            </w:r>
          </w:p>
        </w:tc>
        <w:tc>
          <w:tcPr>
            <w:tcW w:w="6004" w:type="dxa"/>
          </w:tcPr>
          <w:p w:rsidR="009E7265" w:rsidRPr="00664168" w:rsidRDefault="009E7265"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通过系统从网络运营、网络管理、营销与服务三方面制定将要采取的举措。</w:t>
            </w:r>
          </w:p>
          <w:p w:rsidR="006636D3" w:rsidRPr="00664168" w:rsidRDefault="009E7265"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lastRenderedPageBreak/>
              <w:t>并</w:t>
            </w:r>
            <w:r w:rsidR="006636D3" w:rsidRPr="00664168">
              <w:rPr>
                <w:rFonts w:asciiTheme="minorEastAsia" w:eastAsiaTheme="minorEastAsia" w:hAnsiTheme="minorEastAsia" w:hint="eastAsia"/>
                <w:kern w:val="0"/>
                <w:szCs w:val="21"/>
              </w:rPr>
              <w:t xml:space="preserve">提供从多个方面、多个维度的投资结构和节能比例分析 </w:t>
            </w:r>
            <w:r w:rsidRPr="00664168">
              <w:rPr>
                <w:rFonts w:asciiTheme="minorEastAsia" w:eastAsiaTheme="minorEastAsia" w:hAnsiTheme="minorEastAsia" w:hint="eastAsia"/>
                <w:kern w:val="0"/>
                <w:szCs w:val="21"/>
              </w:rPr>
              <w:t>。</w:t>
            </w:r>
          </w:p>
        </w:tc>
      </w:tr>
      <w:tr w:rsidR="009E7265" w:rsidRPr="00664168" w:rsidTr="00D17966">
        <w:trPr>
          <w:trHeight w:val="416"/>
        </w:trPr>
        <w:tc>
          <w:tcPr>
            <w:tcW w:w="0" w:type="auto"/>
            <w:vMerge/>
            <w:tcBorders>
              <w:bottom w:val="single" w:sz="4" w:space="0" w:color="auto"/>
            </w:tcBorders>
          </w:tcPr>
          <w:p w:rsidR="009E7265" w:rsidRPr="00664168" w:rsidRDefault="009E7265" w:rsidP="00C66E23">
            <w:pPr>
              <w:widowControl/>
              <w:spacing w:before="60"/>
              <w:ind w:firstLineChars="200" w:firstLine="420"/>
              <w:jc w:val="center"/>
              <w:rPr>
                <w:rFonts w:asciiTheme="minorEastAsia" w:eastAsiaTheme="minorEastAsia" w:hAnsiTheme="minorEastAsia"/>
                <w:kern w:val="0"/>
                <w:szCs w:val="21"/>
              </w:rPr>
            </w:pPr>
          </w:p>
        </w:tc>
        <w:tc>
          <w:tcPr>
            <w:tcW w:w="1596" w:type="dxa"/>
          </w:tcPr>
          <w:p w:rsidR="009E7265" w:rsidRPr="00664168" w:rsidRDefault="009E7265"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指标、目标完成监控</w:t>
            </w:r>
          </w:p>
        </w:tc>
        <w:tc>
          <w:tcPr>
            <w:tcW w:w="6004" w:type="dxa"/>
          </w:tcPr>
          <w:p w:rsidR="009E7265" w:rsidRPr="00664168" w:rsidRDefault="009E7265"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自动统计分析各指标的完成情况，智能分析将会达到的指标值，把握进度，从而保证指标、目标进行能顺利的完成</w:t>
            </w:r>
          </w:p>
        </w:tc>
      </w:tr>
      <w:tr w:rsidR="00664168" w:rsidRPr="00664168" w:rsidTr="00D17966">
        <w:trPr>
          <w:trHeight w:val="416"/>
        </w:trPr>
        <w:tc>
          <w:tcPr>
            <w:tcW w:w="0" w:type="auto"/>
            <w:vMerge w:val="restart"/>
            <w:tcBorders>
              <w:top w:val="single" w:sz="4" w:space="0" w:color="auto"/>
            </w:tcBorders>
          </w:tcPr>
          <w:p w:rsidR="00664168" w:rsidRPr="00664168" w:rsidRDefault="00664168" w:rsidP="00C66E23">
            <w:pPr>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能效评估管理</w:t>
            </w:r>
          </w:p>
        </w:tc>
        <w:tc>
          <w:tcPr>
            <w:tcW w:w="1596" w:type="dxa"/>
          </w:tcPr>
          <w:p w:rsidR="00664168" w:rsidRPr="00664168" w:rsidRDefault="00664168"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设置评估模型</w:t>
            </w:r>
          </w:p>
        </w:tc>
        <w:tc>
          <w:tcPr>
            <w:tcW w:w="6004" w:type="dxa"/>
          </w:tcPr>
          <w:p w:rsidR="00664168" w:rsidRPr="00664168" w:rsidRDefault="00664168"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根据评估的指标及其指标体系设置不同的评估模型的参数、方法、算法等，并应用到不同的评估方面</w:t>
            </w:r>
          </w:p>
        </w:tc>
      </w:tr>
      <w:tr w:rsidR="00664168" w:rsidRPr="00664168" w:rsidTr="00D17966">
        <w:trPr>
          <w:trHeight w:val="416"/>
        </w:trPr>
        <w:tc>
          <w:tcPr>
            <w:tcW w:w="0" w:type="auto"/>
            <w:vMerge/>
          </w:tcPr>
          <w:p w:rsidR="00664168" w:rsidRPr="00664168" w:rsidRDefault="00664168" w:rsidP="00C66E23">
            <w:pPr>
              <w:widowControl/>
              <w:spacing w:before="60"/>
              <w:ind w:firstLineChars="200" w:firstLine="420"/>
              <w:jc w:val="center"/>
              <w:rPr>
                <w:rFonts w:asciiTheme="minorEastAsia" w:eastAsiaTheme="minorEastAsia" w:hAnsiTheme="minorEastAsia"/>
                <w:kern w:val="0"/>
                <w:szCs w:val="21"/>
              </w:rPr>
            </w:pPr>
          </w:p>
        </w:tc>
        <w:tc>
          <w:tcPr>
            <w:tcW w:w="1596" w:type="dxa"/>
            <w:tcBorders>
              <w:bottom w:val="single" w:sz="4" w:space="0" w:color="auto"/>
            </w:tcBorders>
          </w:tcPr>
          <w:p w:rsidR="00664168" w:rsidRPr="00664168" w:rsidRDefault="00664168"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能效评估</w:t>
            </w:r>
          </w:p>
        </w:tc>
        <w:tc>
          <w:tcPr>
            <w:tcW w:w="6004" w:type="dxa"/>
          </w:tcPr>
          <w:p w:rsidR="00664168" w:rsidRPr="00664168" w:rsidRDefault="00664168"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机楼、机房能效评估、节能措施的评估</w:t>
            </w:r>
          </w:p>
        </w:tc>
      </w:tr>
      <w:tr w:rsidR="00664168" w:rsidRPr="00664168" w:rsidTr="00D17966">
        <w:trPr>
          <w:trHeight w:val="416"/>
        </w:trPr>
        <w:tc>
          <w:tcPr>
            <w:tcW w:w="0" w:type="auto"/>
            <w:vMerge/>
            <w:tcBorders>
              <w:bottom w:val="single" w:sz="4" w:space="0" w:color="auto"/>
            </w:tcBorders>
          </w:tcPr>
          <w:p w:rsidR="00664168" w:rsidRPr="00664168" w:rsidRDefault="00664168" w:rsidP="00C66E23">
            <w:pPr>
              <w:widowControl/>
              <w:spacing w:before="60"/>
              <w:ind w:firstLineChars="200" w:firstLine="420"/>
              <w:jc w:val="center"/>
              <w:rPr>
                <w:rFonts w:asciiTheme="minorEastAsia" w:eastAsiaTheme="minorEastAsia" w:hAnsiTheme="minorEastAsia"/>
                <w:kern w:val="0"/>
                <w:szCs w:val="21"/>
              </w:rPr>
            </w:pPr>
          </w:p>
        </w:tc>
        <w:tc>
          <w:tcPr>
            <w:tcW w:w="1596" w:type="dxa"/>
            <w:tcBorders>
              <w:bottom w:val="single" w:sz="4" w:space="0" w:color="auto"/>
            </w:tcBorders>
          </w:tcPr>
          <w:p w:rsidR="00664168" w:rsidRPr="00664168" w:rsidRDefault="00664168" w:rsidP="00C66E23">
            <w:pPr>
              <w:widowControl/>
              <w:spacing w:before="60"/>
              <w:jc w:val="center"/>
              <w:rPr>
                <w:rFonts w:asciiTheme="minorEastAsia" w:eastAsiaTheme="minorEastAsia" w:hAnsiTheme="minorEastAsia"/>
                <w:kern w:val="0"/>
                <w:szCs w:val="21"/>
              </w:rPr>
            </w:pPr>
            <w:r>
              <w:rPr>
                <w:rFonts w:asciiTheme="minorEastAsia" w:eastAsiaTheme="minorEastAsia" w:hAnsiTheme="minorEastAsia" w:hint="eastAsia"/>
                <w:kern w:val="0"/>
                <w:szCs w:val="21"/>
              </w:rPr>
              <w:t>专家系统</w:t>
            </w:r>
          </w:p>
        </w:tc>
        <w:tc>
          <w:tcPr>
            <w:tcW w:w="6004" w:type="dxa"/>
          </w:tcPr>
          <w:p w:rsidR="00664168" w:rsidRPr="00664168" w:rsidRDefault="00664168" w:rsidP="00C66E23">
            <w:pPr>
              <w:widowControl/>
              <w:spacing w:before="60"/>
              <w:rPr>
                <w:rFonts w:asciiTheme="minorEastAsia" w:eastAsiaTheme="minorEastAsia" w:hAnsiTheme="minorEastAsia"/>
                <w:kern w:val="0"/>
                <w:szCs w:val="21"/>
              </w:rPr>
            </w:pPr>
            <w:r>
              <w:rPr>
                <w:rFonts w:asciiTheme="minorEastAsia" w:eastAsiaTheme="minorEastAsia" w:hAnsiTheme="minorEastAsia" w:hint="eastAsia"/>
                <w:kern w:val="0"/>
                <w:szCs w:val="21"/>
              </w:rPr>
              <w:t>自动根据评估的结果给出实施的建议</w:t>
            </w:r>
          </w:p>
        </w:tc>
      </w:tr>
      <w:tr w:rsidR="000D7FDE" w:rsidRPr="00664168" w:rsidTr="00D17966">
        <w:trPr>
          <w:trHeight w:val="416"/>
        </w:trPr>
        <w:tc>
          <w:tcPr>
            <w:tcW w:w="0" w:type="auto"/>
            <w:vMerge w:val="restart"/>
            <w:tcBorders>
              <w:top w:val="single" w:sz="4" w:space="0" w:color="auto"/>
            </w:tcBorders>
          </w:tcPr>
          <w:p w:rsidR="000D7FDE" w:rsidRPr="00664168" w:rsidRDefault="00D50569" w:rsidP="00C66E23">
            <w:pPr>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能耗考核管理</w:t>
            </w:r>
          </w:p>
        </w:tc>
        <w:tc>
          <w:tcPr>
            <w:tcW w:w="1596" w:type="dxa"/>
            <w:tcBorders>
              <w:top w:val="single" w:sz="4" w:space="0" w:color="auto"/>
            </w:tcBorders>
          </w:tcPr>
          <w:p w:rsidR="000D7FDE" w:rsidRPr="00664168" w:rsidRDefault="000D7FDE"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制定考核指标</w:t>
            </w:r>
          </w:p>
        </w:tc>
        <w:tc>
          <w:tcPr>
            <w:tcW w:w="6004" w:type="dxa"/>
          </w:tcPr>
          <w:p w:rsidR="000D7FDE" w:rsidRPr="00664168" w:rsidRDefault="000D7FDE"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根据历史数据、举措数据智能给出各分公司能耗指标分配建议</w:t>
            </w:r>
            <w:r w:rsidR="004D6B09" w:rsidRPr="00664168">
              <w:rPr>
                <w:rFonts w:asciiTheme="minorEastAsia" w:eastAsiaTheme="minorEastAsia" w:hAnsiTheme="minorEastAsia" w:hint="eastAsia"/>
                <w:kern w:val="0"/>
                <w:szCs w:val="21"/>
              </w:rPr>
              <w:t>。</w:t>
            </w:r>
          </w:p>
        </w:tc>
      </w:tr>
      <w:tr w:rsidR="000D7FDE" w:rsidRPr="00664168" w:rsidTr="00D17966">
        <w:trPr>
          <w:trHeight w:val="416"/>
        </w:trPr>
        <w:tc>
          <w:tcPr>
            <w:tcW w:w="0" w:type="auto"/>
            <w:vMerge/>
          </w:tcPr>
          <w:p w:rsidR="000D7FDE" w:rsidRPr="00664168" w:rsidRDefault="000D7FDE" w:rsidP="00C66E23">
            <w:pPr>
              <w:widowControl/>
              <w:spacing w:before="60"/>
              <w:jc w:val="center"/>
              <w:rPr>
                <w:rFonts w:asciiTheme="minorEastAsia" w:eastAsiaTheme="minorEastAsia" w:hAnsiTheme="minorEastAsia"/>
                <w:kern w:val="0"/>
                <w:szCs w:val="21"/>
              </w:rPr>
            </w:pPr>
          </w:p>
        </w:tc>
        <w:tc>
          <w:tcPr>
            <w:tcW w:w="1596" w:type="dxa"/>
          </w:tcPr>
          <w:p w:rsidR="000D7FDE" w:rsidRPr="00664168" w:rsidRDefault="000D7FDE"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跟踪指标完成情况</w:t>
            </w:r>
          </w:p>
        </w:tc>
        <w:tc>
          <w:tcPr>
            <w:tcW w:w="6004" w:type="dxa"/>
          </w:tcPr>
          <w:p w:rsidR="000D7FDE" w:rsidRPr="00664168" w:rsidRDefault="000D7FDE"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根据分公司录入的能耗数据显示完成的进度，根据历史环比情况和已有月份的数据智能分析将要达到的指标</w:t>
            </w:r>
          </w:p>
        </w:tc>
      </w:tr>
      <w:tr w:rsidR="00963D4B" w:rsidRPr="00664168" w:rsidTr="00D17966">
        <w:trPr>
          <w:trHeight w:val="416"/>
        </w:trPr>
        <w:tc>
          <w:tcPr>
            <w:tcW w:w="0" w:type="auto"/>
          </w:tcPr>
          <w:p w:rsidR="00963D4B" w:rsidRPr="00664168" w:rsidRDefault="00963D4B" w:rsidP="00C66E23">
            <w:pPr>
              <w:widowControl/>
              <w:spacing w:before="60"/>
              <w:jc w:val="center"/>
              <w:rPr>
                <w:rFonts w:asciiTheme="minorEastAsia" w:eastAsiaTheme="minorEastAsia" w:hAnsiTheme="minorEastAsia"/>
                <w:kern w:val="0"/>
                <w:szCs w:val="21"/>
              </w:rPr>
            </w:pPr>
          </w:p>
        </w:tc>
        <w:tc>
          <w:tcPr>
            <w:tcW w:w="1596" w:type="dxa"/>
          </w:tcPr>
          <w:p w:rsidR="00963D4B" w:rsidRPr="00664168" w:rsidRDefault="00963D4B" w:rsidP="007846AD">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预评估各指标值</w:t>
            </w:r>
          </w:p>
        </w:tc>
        <w:tc>
          <w:tcPr>
            <w:tcW w:w="6004" w:type="dxa"/>
          </w:tcPr>
          <w:p w:rsidR="00963D4B" w:rsidRPr="00664168" w:rsidRDefault="00963D4B" w:rsidP="007846AD">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系统根据智能分析不同机房、设备现状，得到可以节能的量化目标。</w:t>
            </w:r>
          </w:p>
        </w:tc>
      </w:tr>
      <w:tr w:rsidR="00963D4B" w:rsidRPr="00664168" w:rsidTr="00D17966">
        <w:trPr>
          <w:trHeight w:val="416"/>
        </w:trPr>
        <w:tc>
          <w:tcPr>
            <w:tcW w:w="0" w:type="auto"/>
            <w:vMerge w:val="restart"/>
          </w:tcPr>
          <w:p w:rsidR="00963D4B" w:rsidRPr="00963D4B" w:rsidRDefault="00963D4B" w:rsidP="00C66E23">
            <w:pPr>
              <w:widowControl/>
              <w:spacing w:before="60"/>
              <w:jc w:val="center"/>
              <w:rPr>
                <w:rFonts w:asciiTheme="minorEastAsia" w:eastAsiaTheme="minorEastAsia" w:hAnsiTheme="minorEastAsia"/>
                <w:strike/>
                <w:color w:val="FF0000"/>
                <w:kern w:val="0"/>
                <w:szCs w:val="21"/>
              </w:rPr>
            </w:pPr>
            <w:r w:rsidRPr="00963D4B">
              <w:rPr>
                <w:rFonts w:asciiTheme="minorEastAsia" w:eastAsiaTheme="minorEastAsia" w:hAnsiTheme="minorEastAsia" w:hint="eastAsia"/>
                <w:strike/>
                <w:color w:val="FF0000"/>
                <w:kern w:val="0"/>
                <w:szCs w:val="21"/>
              </w:rPr>
              <w:t>组织机构管理</w:t>
            </w:r>
          </w:p>
        </w:tc>
        <w:tc>
          <w:tcPr>
            <w:tcW w:w="1596" w:type="dxa"/>
          </w:tcPr>
          <w:p w:rsidR="00963D4B" w:rsidRPr="00963D4B" w:rsidRDefault="00963D4B" w:rsidP="00C66E23">
            <w:pPr>
              <w:widowControl/>
              <w:spacing w:before="60"/>
              <w:jc w:val="center"/>
              <w:rPr>
                <w:rFonts w:asciiTheme="minorEastAsia" w:eastAsiaTheme="minorEastAsia" w:hAnsiTheme="minorEastAsia"/>
                <w:strike/>
                <w:color w:val="FF0000"/>
                <w:kern w:val="0"/>
                <w:szCs w:val="21"/>
              </w:rPr>
            </w:pPr>
            <w:r w:rsidRPr="00963D4B">
              <w:rPr>
                <w:rFonts w:asciiTheme="minorEastAsia" w:eastAsiaTheme="minorEastAsia" w:hAnsiTheme="minorEastAsia" w:hint="eastAsia"/>
                <w:strike/>
                <w:color w:val="FF0000"/>
                <w:kern w:val="0"/>
                <w:szCs w:val="21"/>
              </w:rPr>
              <w:t>权限管理</w:t>
            </w:r>
          </w:p>
        </w:tc>
        <w:tc>
          <w:tcPr>
            <w:tcW w:w="6004" w:type="dxa"/>
          </w:tcPr>
          <w:p w:rsidR="00963D4B" w:rsidRPr="00963D4B" w:rsidRDefault="00963D4B" w:rsidP="00C66E23">
            <w:pPr>
              <w:widowControl/>
              <w:spacing w:before="60"/>
              <w:rPr>
                <w:rFonts w:asciiTheme="minorEastAsia" w:eastAsiaTheme="minorEastAsia" w:hAnsiTheme="minorEastAsia"/>
                <w:strike/>
                <w:color w:val="FF0000"/>
                <w:kern w:val="0"/>
                <w:szCs w:val="21"/>
              </w:rPr>
            </w:pPr>
            <w:r w:rsidRPr="00963D4B">
              <w:rPr>
                <w:rFonts w:asciiTheme="minorEastAsia" w:eastAsiaTheme="minorEastAsia" w:hAnsiTheme="minorEastAsia" w:hint="eastAsia"/>
                <w:strike/>
                <w:color w:val="FF0000"/>
                <w:kern w:val="0"/>
                <w:szCs w:val="21"/>
              </w:rPr>
              <w:t>为系统的各菜单、各模块及其子模块定义权限</w:t>
            </w:r>
          </w:p>
        </w:tc>
      </w:tr>
      <w:tr w:rsidR="00963D4B" w:rsidRPr="00664168" w:rsidTr="00D17966">
        <w:trPr>
          <w:trHeight w:val="416"/>
        </w:trPr>
        <w:tc>
          <w:tcPr>
            <w:tcW w:w="0" w:type="auto"/>
            <w:vMerge/>
          </w:tcPr>
          <w:p w:rsidR="00963D4B" w:rsidRPr="00963D4B" w:rsidRDefault="00963D4B" w:rsidP="00C66E23">
            <w:pPr>
              <w:widowControl/>
              <w:spacing w:before="60"/>
              <w:jc w:val="center"/>
              <w:rPr>
                <w:rFonts w:asciiTheme="minorEastAsia" w:eastAsiaTheme="minorEastAsia" w:hAnsiTheme="minorEastAsia"/>
                <w:strike/>
                <w:color w:val="FF0000"/>
                <w:kern w:val="0"/>
                <w:szCs w:val="21"/>
              </w:rPr>
            </w:pPr>
          </w:p>
        </w:tc>
        <w:tc>
          <w:tcPr>
            <w:tcW w:w="1596" w:type="dxa"/>
          </w:tcPr>
          <w:p w:rsidR="00963D4B" w:rsidRPr="00963D4B" w:rsidRDefault="00963D4B" w:rsidP="00C66E23">
            <w:pPr>
              <w:widowControl/>
              <w:spacing w:before="60"/>
              <w:jc w:val="center"/>
              <w:rPr>
                <w:rFonts w:asciiTheme="minorEastAsia" w:eastAsiaTheme="minorEastAsia" w:hAnsiTheme="minorEastAsia"/>
                <w:strike/>
                <w:color w:val="FF0000"/>
                <w:kern w:val="0"/>
                <w:szCs w:val="21"/>
              </w:rPr>
            </w:pPr>
            <w:r w:rsidRPr="00963D4B">
              <w:rPr>
                <w:rFonts w:asciiTheme="minorEastAsia" w:eastAsiaTheme="minorEastAsia" w:hAnsiTheme="minorEastAsia" w:hint="eastAsia"/>
                <w:strike/>
                <w:color w:val="FF0000"/>
                <w:kern w:val="0"/>
                <w:szCs w:val="21"/>
              </w:rPr>
              <w:t>角色管理</w:t>
            </w:r>
          </w:p>
        </w:tc>
        <w:tc>
          <w:tcPr>
            <w:tcW w:w="6004" w:type="dxa"/>
          </w:tcPr>
          <w:p w:rsidR="00963D4B" w:rsidRPr="00963D4B" w:rsidRDefault="00963D4B" w:rsidP="00C66E23">
            <w:pPr>
              <w:widowControl/>
              <w:spacing w:before="60"/>
              <w:rPr>
                <w:rFonts w:asciiTheme="minorEastAsia" w:eastAsiaTheme="minorEastAsia" w:hAnsiTheme="minorEastAsia"/>
                <w:strike/>
                <w:color w:val="FF0000"/>
                <w:kern w:val="0"/>
                <w:szCs w:val="21"/>
              </w:rPr>
            </w:pPr>
            <w:r w:rsidRPr="00963D4B">
              <w:rPr>
                <w:rFonts w:asciiTheme="minorEastAsia" w:eastAsiaTheme="minorEastAsia" w:hAnsiTheme="minorEastAsia" w:hint="eastAsia"/>
                <w:strike/>
                <w:color w:val="FF0000"/>
                <w:kern w:val="0"/>
                <w:szCs w:val="21"/>
              </w:rPr>
              <w:t>根据组织机构为不同的职位定义角色</w:t>
            </w:r>
          </w:p>
        </w:tc>
      </w:tr>
      <w:tr w:rsidR="00963D4B" w:rsidRPr="00664168" w:rsidTr="00D17966">
        <w:trPr>
          <w:trHeight w:val="416"/>
        </w:trPr>
        <w:tc>
          <w:tcPr>
            <w:tcW w:w="0" w:type="auto"/>
            <w:vMerge/>
          </w:tcPr>
          <w:p w:rsidR="00963D4B" w:rsidRPr="00963D4B" w:rsidRDefault="00963D4B" w:rsidP="00C66E23">
            <w:pPr>
              <w:widowControl/>
              <w:spacing w:before="60"/>
              <w:jc w:val="center"/>
              <w:rPr>
                <w:rFonts w:asciiTheme="minorEastAsia" w:eastAsiaTheme="minorEastAsia" w:hAnsiTheme="minorEastAsia"/>
                <w:strike/>
                <w:color w:val="FF0000"/>
                <w:kern w:val="0"/>
                <w:szCs w:val="21"/>
              </w:rPr>
            </w:pPr>
          </w:p>
        </w:tc>
        <w:tc>
          <w:tcPr>
            <w:tcW w:w="1596" w:type="dxa"/>
          </w:tcPr>
          <w:p w:rsidR="00963D4B" w:rsidRPr="00963D4B" w:rsidRDefault="00963D4B" w:rsidP="00C66E23">
            <w:pPr>
              <w:widowControl/>
              <w:spacing w:before="60"/>
              <w:jc w:val="center"/>
              <w:rPr>
                <w:rFonts w:asciiTheme="minorEastAsia" w:eastAsiaTheme="minorEastAsia" w:hAnsiTheme="minorEastAsia"/>
                <w:strike/>
                <w:color w:val="FF0000"/>
                <w:kern w:val="0"/>
                <w:szCs w:val="21"/>
              </w:rPr>
            </w:pPr>
            <w:r w:rsidRPr="00963D4B">
              <w:rPr>
                <w:rFonts w:asciiTheme="minorEastAsia" w:eastAsiaTheme="minorEastAsia" w:hAnsiTheme="minorEastAsia" w:hint="eastAsia"/>
                <w:strike/>
                <w:color w:val="FF0000"/>
                <w:kern w:val="0"/>
                <w:szCs w:val="21"/>
              </w:rPr>
              <w:t>用户管理</w:t>
            </w:r>
          </w:p>
        </w:tc>
        <w:tc>
          <w:tcPr>
            <w:tcW w:w="6004" w:type="dxa"/>
          </w:tcPr>
          <w:p w:rsidR="00963D4B" w:rsidRPr="00963D4B" w:rsidRDefault="00963D4B" w:rsidP="00C66E23">
            <w:pPr>
              <w:widowControl/>
              <w:spacing w:before="60"/>
              <w:rPr>
                <w:rFonts w:asciiTheme="minorEastAsia" w:eastAsiaTheme="minorEastAsia" w:hAnsiTheme="minorEastAsia"/>
                <w:strike/>
                <w:color w:val="FF0000"/>
                <w:kern w:val="0"/>
                <w:szCs w:val="21"/>
              </w:rPr>
            </w:pPr>
            <w:r w:rsidRPr="00963D4B">
              <w:rPr>
                <w:rFonts w:asciiTheme="minorEastAsia" w:eastAsiaTheme="minorEastAsia" w:hAnsiTheme="minorEastAsia" w:hint="eastAsia"/>
                <w:strike/>
                <w:color w:val="FF0000"/>
                <w:kern w:val="0"/>
                <w:szCs w:val="21"/>
              </w:rPr>
              <w:t>管理用户基本信息、为不同用户分配角色</w:t>
            </w:r>
          </w:p>
        </w:tc>
      </w:tr>
      <w:tr w:rsidR="00963D4B" w:rsidRPr="00664168" w:rsidTr="00D17966">
        <w:trPr>
          <w:trHeight w:val="416"/>
        </w:trPr>
        <w:tc>
          <w:tcPr>
            <w:tcW w:w="0" w:type="auto"/>
            <w:vMerge/>
          </w:tcPr>
          <w:p w:rsidR="00963D4B" w:rsidRPr="00963D4B" w:rsidRDefault="00963D4B" w:rsidP="00C66E23">
            <w:pPr>
              <w:widowControl/>
              <w:spacing w:before="60"/>
              <w:ind w:firstLineChars="200" w:firstLine="420"/>
              <w:jc w:val="center"/>
              <w:rPr>
                <w:rFonts w:asciiTheme="minorEastAsia" w:eastAsiaTheme="minorEastAsia" w:hAnsiTheme="minorEastAsia"/>
                <w:strike/>
                <w:color w:val="FF0000"/>
                <w:kern w:val="0"/>
                <w:szCs w:val="21"/>
              </w:rPr>
            </w:pPr>
          </w:p>
        </w:tc>
        <w:tc>
          <w:tcPr>
            <w:tcW w:w="1596" w:type="dxa"/>
          </w:tcPr>
          <w:p w:rsidR="00963D4B" w:rsidRPr="00963D4B" w:rsidRDefault="00963D4B" w:rsidP="00C66E23">
            <w:pPr>
              <w:widowControl/>
              <w:spacing w:before="60"/>
              <w:jc w:val="center"/>
              <w:rPr>
                <w:rFonts w:asciiTheme="minorEastAsia" w:eastAsiaTheme="minorEastAsia" w:hAnsiTheme="minorEastAsia"/>
                <w:strike/>
                <w:color w:val="FF0000"/>
                <w:kern w:val="0"/>
                <w:szCs w:val="21"/>
              </w:rPr>
            </w:pPr>
          </w:p>
        </w:tc>
        <w:tc>
          <w:tcPr>
            <w:tcW w:w="6004" w:type="dxa"/>
          </w:tcPr>
          <w:p w:rsidR="00963D4B" w:rsidRPr="00963D4B" w:rsidRDefault="00963D4B" w:rsidP="00C66E23">
            <w:pPr>
              <w:widowControl/>
              <w:spacing w:before="60"/>
              <w:rPr>
                <w:rFonts w:asciiTheme="minorEastAsia" w:eastAsiaTheme="minorEastAsia" w:hAnsiTheme="minorEastAsia"/>
                <w:strike/>
                <w:color w:val="FF0000"/>
                <w:kern w:val="0"/>
                <w:szCs w:val="21"/>
              </w:rPr>
            </w:pPr>
          </w:p>
        </w:tc>
      </w:tr>
      <w:tr w:rsidR="00963D4B" w:rsidRPr="00664168" w:rsidTr="00D17966">
        <w:trPr>
          <w:trHeight w:val="564"/>
        </w:trPr>
        <w:tc>
          <w:tcPr>
            <w:tcW w:w="0" w:type="auto"/>
            <w:vMerge w:val="restart"/>
          </w:tcPr>
          <w:p w:rsidR="00963D4B" w:rsidRPr="00664168" w:rsidRDefault="00963D4B"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合同能源管理</w:t>
            </w:r>
          </w:p>
        </w:tc>
        <w:tc>
          <w:tcPr>
            <w:tcW w:w="1596" w:type="dxa"/>
          </w:tcPr>
          <w:p w:rsidR="00963D4B" w:rsidRPr="00664168" w:rsidRDefault="00963D4B"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设置评估模型</w:t>
            </w:r>
          </w:p>
        </w:tc>
        <w:tc>
          <w:tcPr>
            <w:tcW w:w="6004" w:type="dxa"/>
          </w:tcPr>
          <w:p w:rsidR="00963D4B" w:rsidRPr="00664168" w:rsidRDefault="00963D4B"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系统为不同的合同能源管理方案制定不同的模型</w:t>
            </w:r>
          </w:p>
        </w:tc>
      </w:tr>
      <w:tr w:rsidR="00963D4B" w:rsidRPr="00664168" w:rsidTr="00D17966">
        <w:trPr>
          <w:trHeight w:val="564"/>
        </w:trPr>
        <w:tc>
          <w:tcPr>
            <w:tcW w:w="0" w:type="auto"/>
            <w:vMerge/>
          </w:tcPr>
          <w:p w:rsidR="00963D4B" w:rsidRPr="00664168" w:rsidRDefault="00963D4B" w:rsidP="00C66E23">
            <w:pPr>
              <w:widowControl/>
              <w:spacing w:before="60"/>
              <w:jc w:val="center"/>
              <w:rPr>
                <w:rFonts w:asciiTheme="minorEastAsia" w:eastAsiaTheme="minorEastAsia" w:hAnsiTheme="minorEastAsia"/>
                <w:kern w:val="0"/>
                <w:szCs w:val="21"/>
              </w:rPr>
            </w:pPr>
          </w:p>
        </w:tc>
        <w:tc>
          <w:tcPr>
            <w:tcW w:w="1596" w:type="dxa"/>
          </w:tcPr>
          <w:p w:rsidR="00963D4B" w:rsidRPr="00664168" w:rsidRDefault="00963D4B"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实施过程监控</w:t>
            </w:r>
          </w:p>
        </w:tc>
        <w:tc>
          <w:tcPr>
            <w:tcW w:w="6004" w:type="dxa"/>
          </w:tcPr>
          <w:p w:rsidR="00963D4B" w:rsidRPr="00664168" w:rsidRDefault="00963D4B"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对采用合同能源管理的设备、机房进行每日/ 旬/月监控分析，发现低于双方约定节能指标值时报警</w:t>
            </w:r>
          </w:p>
        </w:tc>
      </w:tr>
      <w:tr w:rsidR="00963D4B" w:rsidRPr="00664168" w:rsidTr="00D17966">
        <w:trPr>
          <w:trHeight w:val="564"/>
        </w:trPr>
        <w:tc>
          <w:tcPr>
            <w:tcW w:w="0" w:type="auto"/>
            <w:vMerge/>
          </w:tcPr>
          <w:p w:rsidR="00963D4B" w:rsidRPr="00664168" w:rsidRDefault="00963D4B" w:rsidP="00C66E23">
            <w:pPr>
              <w:widowControl/>
              <w:spacing w:before="60"/>
              <w:jc w:val="center"/>
              <w:rPr>
                <w:rFonts w:asciiTheme="minorEastAsia" w:eastAsiaTheme="minorEastAsia" w:hAnsiTheme="minorEastAsia"/>
                <w:kern w:val="0"/>
                <w:szCs w:val="21"/>
              </w:rPr>
            </w:pPr>
          </w:p>
        </w:tc>
        <w:tc>
          <w:tcPr>
            <w:tcW w:w="1596" w:type="dxa"/>
          </w:tcPr>
          <w:p w:rsidR="00963D4B" w:rsidRPr="00664168" w:rsidRDefault="00963D4B"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对比评估分析</w:t>
            </w:r>
          </w:p>
        </w:tc>
        <w:tc>
          <w:tcPr>
            <w:tcW w:w="6004" w:type="dxa"/>
          </w:tcPr>
          <w:p w:rsidR="00963D4B" w:rsidRPr="00664168" w:rsidRDefault="00963D4B"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对实施合同能源管理的设备、机房进行改造前后的对比评估分析</w:t>
            </w:r>
          </w:p>
        </w:tc>
      </w:tr>
      <w:tr w:rsidR="00963D4B" w:rsidRPr="00664168" w:rsidTr="00D17966">
        <w:tc>
          <w:tcPr>
            <w:tcW w:w="0" w:type="auto"/>
            <w:vMerge w:val="restart"/>
          </w:tcPr>
          <w:p w:rsidR="00963D4B" w:rsidRPr="00664168" w:rsidRDefault="00963D4B"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实验室工作管理</w:t>
            </w:r>
          </w:p>
        </w:tc>
        <w:tc>
          <w:tcPr>
            <w:tcW w:w="1596" w:type="dxa"/>
          </w:tcPr>
          <w:p w:rsidR="00963D4B" w:rsidRPr="00664168" w:rsidRDefault="00963D4B"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绿色认证管理</w:t>
            </w:r>
          </w:p>
        </w:tc>
        <w:tc>
          <w:tcPr>
            <w:tcW w:w="6004" w:type="dxa"/>
          </w:tcPr>
          <w:p w:rsidR="00963D4B" w:rsidRPr="00664168" w:rsidRDefault="00963D4B"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1.电信产品绿色认证信息管理</w:t>
            </w:r>
          </w:p>
          <w:p w:rsidR="00963D4B" w:rsidRPr="00664168" w:rsidRDefault="00963D4B"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2.现网设备绿色能效评估管理</w:t>
            </w:r>
          </w:p>
          <w:p w:rsidR="00963D4B" w:rsidRPr="00664168" w:rsidRDefault="00963D4B"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3.新设备的绿色认证信息管理</w:t>
            </w:r>
          </w:p>
          <w:p w:rsidR="00963D4B" w:rsidRPr="00664168" w:rsidRDefault="00963D4B"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4.绿色合作伙伴信息管理</w:t>
            </w:r>
          </w:p>
        </w:tc>
      </w:tr>
      <w:tr w:rsidR="00963D4B" w:rsidRPr="00664168" w:rsidTr="00D17966">
        <w:tc>
          <w:tcPr>
            <w:tcW w:w="0" w:type="auto"/>
            <w:vMerge/>
          </w:tcPr>
          <w:p w:rsidR="00963D4B" w:rsidRPr="00664168" w:rsidRDefault="00963D4B" w:rsidP="00C66E23">
            <w:pPr>
              <w:widowControl/>
              <w:spacing w:before="60"/>
              <w:jc w:val="center"/>
              <w:rPr>
                <w:rFonts w:asciiTheme="minorEastAsia" w:eastAsiaTheme="minorEastAsia" w:hAnsiTheme="minorEastAsia"/>
                <w:kern w:val="0"/>
                <w:szCs w:val="21"/>
              </w:rPr>
            </w:pPr>
          </w:p>
        </w:tc>
        <w:tc>
          <w:tcPr>
            <w:tcW w:w="1596" w:type="dxa"/>
          </w:tcPr>
          <w:p w:rsidR="00963D4B" w:rsidRPr="00664168" w:rsidRDefault="00963D4B"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节能技术研究</w:t>
            </w:r>
          </w:p>
        </w:tc>
        <w:tc>
          <w:tcPr>
            <w:tcW w:w="6004" w:type="dxa"/>
          </w:tcPr>
          <w:p w:rsidR="00963D4B" w:rsidRPr="00664168" w:rsidRDefault="00963D4B"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1.节能技术研究数据管理</w:t>
            </w:r>
          </w:p>
          <w:p w:rsidR="00963D4B" w:rsidRPr="00664168" w:rsidRDefault="00963D4B"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2.节能技术资料管理</w:t>
            </w:r>
          </w:p>
          <w:p w:rsidR="00963D4B" w:rsidRPr="00664168" w:rsidRDefault="00963D4B"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3.节能技术验证工作流程管理</w:t>
            </w:r>
          </w:p>
          <w:p w:rsidR="00963D4B" w:rsidRPr="00664168" w:rsidRDefault="00963D4B"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4.节能技术验证结果管理</w:t>
            </w:r>
          </w:p>
        </w:tc>
      </w:tr>
      <w:tr w:rsidR="00963D4B" w:rsidRPr="00664168" w:rsidTr="00D17966">
        <w:tc>
          <w:tcPr>
            <w:tcW w:w="0" w:type="auto"/>
            <w:vMerge/>
          </w:tcPr>
          <w:p w:rsidR="00963D4B" w:rsidRPr="00664168" w:rsidRDefault="00963D4B" w:rsidP="00C66E23">
            <w:pPr>
              <w:widowControl/>
              <w:spacing w:before="60"/>
              <w:jc w:val="center"/>
              <w:rPr>
                <w:rFonts w:asciiTheme="minorEastAsia" w:eastAsiaTheme="minorEastAsia" w:hAnsiTheme="minorEastAsia"/>
                <w:kern w:val="0"/>
                <w:szCs w:val="21"/>
              </w:rPr>
            </w:pPr>
          </w:p>
        </w:tc>
        <w:tc>
          <w:tcPr>
            <w:tcW w:w="1596" w:type="dxa"/>
          </w:tcPr>
          <w:p w:rsidR="00963D4B" w:rsidRPr="00664168" w:rsidRDefault="00963D4B"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设备评测管理</w:t>
            </w:r>
          </w:p>
        </w:tc>
        <w:tc>
          <w:tcPr>
            <w:tcW w:w="6004" w:type="dxa"/>
          </w:tcPr>
          <w:p w:rsidR="00963D4B" w:rsidRPr="00664168" w:rsidRDefault="00963D4B"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1.现网能效评估统计分析</w:t>
            </w:r>
          </w:p>
          <w:p w:rsidR="00963D4B" w:rsidRPr="00664168" w:rsidRDefault="00963D4B"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2.网改建议管理</w:t>
            </w:r>
          </w:p>
          <w:p w:rsidR="00963D4B" w:rsidRPr="00664168" w:rsidRDefault="00963D4B"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3.集采工作支撑管理</w:t>
            </w:r>
          </w:p>
        </w:tc>
      </w:tr>
      <w:tr w:rsidR="00963D4B" w:rsidRPr="00664168" w:rsidTr="00D17966">
        <w:tc>
          <w:tcPr>
            <w:tcW w:w="0" w:type="auto"/>
            <w:vMerge w:val="restart"/>
          </w:tcPr>
          <w:p w:rsidR="00963D4B" w:rsidRPr="00664168" w:rsidRDefault="00963D4B"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知识库管理</w:t>
            </w:r>
          </w:p>
        </w:tc>
        <w:tc>
          <w:tcPr>
            <w:tcW w:w="1596" w:type="dxa"/>
          </w:tcPr>
          <w:p w:rsidR="00963D4B" w:rsidRPr="00664168" w:rsidRDefault="00963D4B"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节能动态信息管理</w:t>
            </w:r>
          </w:p>
        </w:tc>
        <w:tc>
          <w:tcPr>
            <w:tcW w:w="6004" w:type="dxa"/>
          </w:tcPr>
          <w:p w:rsidR="00963D4B" w:rsidRPr="00664168" w:rsidRDefault="00963D4B"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节能动态信息管理</w:t>
            </w:r>
          </w:p>
        </w:tc>
      </w:tr>
      <w:tr w:rsidR="00963D4B" w:rsidRPr="00664168" w:rsidTr="00D17966">
        <w:tc>
          <w:tcPr>
            <w:tcW w:w="0" w:type="auto"/>
            <w:vMerge/>
          </w:tcPr>
          <w:p w:rsidR="00963D4B" w:rsidRPr="00664168" w:rsidRDefault="00963D4B" w:rsidP="00C66E23">
            <w:pPr>
              <w:widowControl/>
              <w:spacing w:before="60"/>
              <w:jc w:val="center"/>
              <w:rPr>
                <w:rFonts w:asciiTheme="minorEastAsia" w:eastAsiaTheme="minorEastAsia" w:hAnsiTheme="minorEastAsia"/>
                <w:kern w:val="0"/>
                <w:szCs w:val="21"/>
              </w:rPr>
            </w:pPr>
          </w:p>
        </w:tc>
        <w:tc>
          <w:tcPr>
            <w:tcW w:w="1596" w:type="dxa"/>
          </w:tcPr>
          <w:p w:rsidR="00963D4B" w:rsidRPr="00664168" w:rsidRDefault="00963D4B"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节能举措规范信息</w:t>
            </w:r>
          </w:p>
        </w:tc>
        <w:tc>
          <w:tcPr>
            <w:tcW w:w="6004" w:type="dxa"/>
          </w:tcPr>
          <w:p w:rsidR="00963D4B" w:rsidRPr="00664168" w:rsidRDefault="00963D4B"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节能动态信息</w:t>
            </w:r>
          </w:p>
        </w:tc>
      </w:tr>
      <w:tr w:rsidR="00963D4B" w:rsidRPr="00664168" w:rsidTr="00D17966">
        <w:tc>
          <w:tcPr>
            <w:tcW w:w="0" w:type="auto"/>
            <w:vMerge/>
          </w:tcPr>
          <w:p w:rsidR="00963D4B" w:rsidRPr="00664168" w:rsidRDefault="00963D4B" w:rsidP="00C66E23">
            <w:pPr>
              <w:widowControl/>
              <w:spacing w:before="60"/>
              <w:jc w:val="center"/>
              <w:rPr>
                <w:rFonts w:asciiTheme="minorEastAsia" w:eastAsiaTheme="minorEastAsia" w:hAnsiTheme="minorEastAsia"/>
                <w:kern w:val="0"/>
                <w:szCs w:val="21"/>
              </w:rPr>
            </w:pPr>
          </w:p>
        </w:tc>
        <w:tc>
          <w:tcPr>
            <w:tcW w:w="1596" w:type="dxa"/>
          </w:tcPr>
          <w:p w:rsidR="00963D4B" w:rsidRPr="00664168" w:rsidRDefault="00963D4B"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节能技术信息</w:t>
            </w:r>
            <w:r w:rsidRPr="00664168">
              <w:rPr>
                <w:rFonts w:asciiTheme="minorEastAsia" w:eastAsiaTheme="minorEastAsia" w:hAnsiTheme="minorEastAsia" w:hint="eastAsia"/>
                <w:kern w:val="0"/>
                <w:szCs w:val="21"/>
              </w:rPr>
              <w:lastRenderedPageBreak/>
              <w:t>管理</w:t>
            </w:r>
          </w:p>
        </w:tc>
        <w:tc>
          <w:tcPr>
            <w:tcW w:w="6004" w:type="dxa"/>
          </w:tcPr>
          <w:p w:rsidR="00963D4B" w:rsidRPr="00664168" w:rsidRDefault="00963D4B"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lastRenderedPageBreak/>
              <w:t>节能动态信息管理</w:t>
            </w:r>
          </w:p>
        </w:tc>
      </w:tr>
      <w:tr w:rsidR="00963D4B" w:rsidRPr="00664168" w:rsidTr="00D17966">
        <w:tc>
          <w:tcPr>
            <w:tcW w:w="0" w:type="auto"/>
            <w:vMerge w:val="restart"/>
          </w:tcPr>
          <w:p w:rsidR="00963D4B" w:rsidRPr="00D75658" w:rsidRDefault="00963D4B" w:rsidP="00C66E23">
            <w:pPr>
              <w:widowControl/>
              <w:spacing w:before="60"/>
              <w:jc w:val="center"/>
              <w:rPr>
                <w:rFonts w:asciiTheme="minorEastAsia" w:eastAsiaTheme="minorEastAsia" w:hAnsiTheme="minorEastAsia"/>
                <w:color w:val="FF0000"/>
                <w:kern w:val="0"/>
                <w:szCs w:val="21"/>
              </w:rPr>
            </w:pPr>
            <w:r w:rsidRPr="00D75658">
              <w:rPr>
                <w:rFonts w:asciiTheme="minorEastAsia" w:eastAsiaTheme="minorEastAsia" w:hAnsiTheme="minorEastAsia" w:hint="eastAsia"/>
                <w:color w:val="FF0000"/>
                <w:kern w:val="0"/>
                <w:szCs w:val="21"/>
              </w:rPr>
              <w:lastRenderedPageBreak/>
              <w:t>基础数据维护</w:t>
            </w:r>
          </w:p>
        </w:tc>
        <w:tc>
          <w:tcPr>
            <w:tcW w:w="1596" w:type="dxa"/>
          </w:tcPr>
          <w:p w:rsidR="00963D4B" w:rsidRPr="00D75658" w:rsidRDefault="00963D4B" w:rsidP="00C66E23">
            <w:pPr>
              <w:widowControl/>
              <w:spacing w:before="60"/>
              <w:jc w:val="center"/>
              <w:rPr>
                <w:rFonts w:asciiTheme="minorEastAsia" w:eastAsiaTheme="minorEastAsia" w:hAnsiTheme="minorEastAsia"/>
                <w:color w:val="FF0000"/>
                <w:kern w:val="0"/>
                <w:szCs w:val="21"/>
              </w:rPr>
            </w:pPr>
            <w:r w:rsidRPr="00D75658">
              <w:rPr>
                <w:rFonts w:asciiTheme="minorEastAsia" w:eastAsiaTheme="minorEastAsia" w:hAnsiTheme="minorEastAsia" w:hint="eastAsia"/>
                <w:color w:val="FF0000"/>
                <w:kern w:val="0"/>
                <w:szCs w:val="21"/>
              </w:rPr>
              <w:t>机楼信息管理</w:t>
            </w:r>
          </w:p>
        </w:tc>
        <w:tc>
          <w:tcPr>
            <w:tcW w:w="6004" w:type="dxa"/>
          </w:tcPr>
          <w:p w:rsidR="00963D4B" w:rsidRPr="00D75658" w:rsidRDefault="00963D4B" w:rsidP="00C66E23">
            <w:pPr>
              <w:widowControl/>
              <w:spacing w:before="60"/>
              <w:rPr>
                <w:rFonts w:asciiTheme="minorEastAsia" w:eastAsiaTheme="minorEastAsia" w:hAnsiTheme="minorEastAsia"/>
                <w:color w:val="FF0000"/>
                <w:kern w:val="0"/>
                <w:szCs w:val="21"/>
              </w:rPr>
            </w:pPr>
            <w:r w:rsidRPr="00D75658">
              <w:rPr>
                <w:rFonts w:asciiTheme="minorEastAsia" w:eastAsiaTheme="minorEastAsia" w:hAnsiTheme="minorEastAsia" w:hint="eastAsia"/>
                <w:color w:val="FF0000"/>
                <w:kern w:val="0"/>
                <w:szCs w:val="21"/>
              </w:rPr>
              <w:t>维护机楼、楼层、房间等通信机房相关信息。包括基础信息、动力信息、和（IDC机房）设备信息的录入、维护、查询（报表）。</w:t>
            </w:r>
          </w:p>
        </w:tc>
      </w:tr>
      <w:tr w:rsidR="00963D4B" w:rsidRPr="00664168" w:rsidTr="00D17966">
        <w:tc>
          <w:tcPr>
            <w:tcW w:w="0" w:type="auto"/>
            <w:vMerge/>
          </w:tcPr>
          <w:p w:rsidR="00963D4B" w:rsidRPr="00D75658" w:rsidRDefault="00963D4B" w:rsidP="00C66E23">
            <w:pPr>
              <w:widowControl/>
              <w:spacing w:before="60"/>
              <w:jc w:val="center"/>
              <w:rPr>
                <w:rFonts w:asciiTheme="minorEastAsia" w:eastAsiaTheme="minorEastAsia" w:hAnsiTheme="minorEastAsia"/>
                <w:color w:val="FF0000"/>
                <w:kern w:val="0"/>
                <w:szCs w:val="21"/>
              </w:rPr>
            </w:pPr>
          </w:p>
        </w:tc>
        <w:tc>
          <w:tcPr>
            <w:tcW w:w="1596" w:type="dxa"/>
          </w:tcPr>
          <w:p w:rsidR="00963D4B" w:rsidRPr="00D75658" w:rsidRDefault="00963D4B" w:rsidP="00C66E23">
            <w:pPr>
              <w:widowControl/>
              <w:spacing w:before="60"/>
              <w:jc w:val="center"/>
              <w:rPr>
                <w:rFonts w:asciiTheme="minorEastAsia" w:eastAsiaTheme="minorEastAsia" w:hAnsiTheme="minorEastAsia"/>
                <w:color w:val="FF0000"/>
                <w:kern w:val="0"/>
                <w:szCs w:val="21"/>
              </w:rPr>
            </w:pPr>
            <w:r w:rsidRPr="00D75658">
              <w:rPr>
                <w:rFonts w:asciiTheme="minorEastAsia" w:eastAsiaTheme="minorEastAsia" w:hAnsiTheme="minorEastAsia" w:hint="eastAsia"/>
                <w:color w:val="FF0000"/>
                <w:kern w:val="0"/>
                <w:szCs w:val="21"/>
              </w:rPr>
              <w:t>基站信息管理</w:t>
            </w:r>
          </w:p>
        </w:tc>
        <w:tc>
          <w:tcPr>
            <w:tcW w:w="6004" w:type="dxa"/>
          </w:tcPr>
          <w:p w:rsidR="00963D4B" w:rsidRPr="00D75658" w:rsidRDefault="00963D4B" w:rsidP="00C66E23">
            <w:pPr>
              <w:widowControl/>
              <w:spacing w:before="60"/>
              <w:rPr>
                <w:rFonts w:asciiTheme="minorEastAsia" w:eastAsiaTheme="minorEastAsia" w:hAnsiTheme="minorEastAsia"/>
                <w:color w:val="FF0000"/>
                <w:kern w:val="0"/>
                <w:szCs w:val="21"/>
              </w:rPr>
            </w:pPr>
            <w:r w:rsidRPr="00D75658">
              <w:rPr>
                <w:rFonts w:asciiTheme="minorEastAsia" w:eastAsiaTheme="minorEastAsia" w:hAnsiTheme="minorEastAsia" w:hint="eastAsia"/>
                <w:color w:val="FF0000"/>
                <w:kern w:val="0"/>
                <w:szCs w:val="21"/>
              </w:rPr>
              <w:t>基站的基础信息、设备信息、动力信息等。</w:t>
            </w:r>
          </w:p>
        </w:tc>
      </w:tr>
      <w:tr w:rsidR="00963D4B" w:rsidRPr="00664168" w:rsidTr="00D17966">
        <w:tc>
          <w:tcPr>
            <w:tcW w:w="0" w:type="auto"/>
            <w:vMerge/>
          </w:tcPr>
          <w:p w:rsidR="00963D4B" w:rsidRPr="00D75658" w:rsidRDefault="00963D4B" w:rsidP="00C66E23">
            <w:pPr>
              <w:widowControl/>
              <w:spacing w:before="60"/>
              <w:jc w:val="center"/>
              <w:rPr>
                <w:rFonts w:asciiTheme="minorEastAsia" w:eastAsiaTheme="minorEastAsia" w:hAnsiTheme="minorEastAsia"/>
                <w:color w:val="FF0000"/>
                <w:kern w:val="0"/>
                <w:szCs w:val="21"/>
              </w:rPr>
            </w:pPr>
          </w:p>
        </w:tc>
        <w:tc>
          <w:tcPr>
            <w:tcW w:w="1596" w:type="dxa"/>
          </w:tcPr>
          <w:p w:rsidR="00963D4B" w:rsidRPr="00E77E3B" w:rsidRDefault="003A5863" w:rsidP="00C66E23">
            <w:pPr>
              <w:widowControl/>
              <w:spacing w:before="60"/>
              <w:jc w:val="center"/>
              <w:rPr>
                <w:rFonts w:asciiTheme="minorEastAsia" w:eastAsiaTheme="minorEastAsia" w:hAnsiTheme="minorEastAsia"/>
                <w:strike/>
                <w:color w:val="FF0000"/>
                <w:kern w:val="0"/>
                <w:szCs w:val="21"/>
                <w:rPrChange w:id="41" w:author="曾青松" w:date="2011-05-20T10:31:00Z">
                  <w:rPr>
                    <w:rFonts w:asciiTheme="minorEastAsia" w:eastAsiaTheme="minorEastAsia" w:hAnsiTheme="minorEastAsia"/>
                    <w:color w:val="FF0000"/>
                    <w:kern w:val="0"/>
                    <w:szCs w:val="21"/>
                  </w:rPr>
                </w:rPrChange>
              </w:rPr>
            </w:pPr>
            <w:r w:rsidRPr="003A5863">
              <w:rPr>
                <w:rFonts w:asciiTheme="minorEastAsia" w:eastAsiaTheme="minorEastAsia" w:hAnsiTheme="minorEastAsia" w:hint="eastAsia"/>
                <w:strike/>
                <w:color w:val="FF0000"/>
                <w:kern w:val="0"/>
                <w:szCs w:val="21"/>
                <w:rPrChange w:id="42" w:author="曾青松" w:date="2011-05-20T10:31:00Z">
                  <w:rPr>
                    <w:rFonts w:asciiTheme="minorEastAsia" w:eastAsiaTheme="minorEastAsia" w:hAnsiTheme="minorEastAsia" w:hint="eastAsia"/>
                    <w:color w:val="FF0000"/>
                    <w:kern w:val="0"/>
                    <w:szCs w:val="21"/>
                  </w:rPr>
                </w:rPrChange>
              </w:rPr>
              <w:t>接入间信息管理</w:t>
            </w:r>
          </w:p>
        </w:tc>
        <w:tc>
          <w:tcPr>
            <w:tcW w:w="6004" w:type="dxa"/>
          </w:tcPr>
          <w:p w:rsidR="00963D4B" w:rsidRPr="00E77E3B" w:rsidRDefault="003A5863" w:rsidP="00C66E23">
            <w:pPr>
              <w:widowControl/>
              <w:spacing w:before="60"/>
              <w:rPr>
                <w:rFonts w:asciiTheme="minorEastAsia" w:eastAsiaTheme="minorEastAsia" w:hAnsiTheme="minorEastAsia"/>
                <w:strike/>
                <w:color w:val="FF0000"/>
                <w:kern w:val="0"/>
                <w:szCs w:val="21"/>
                <w:rPrChange w:id="43" w:author="曾青松" w:date="2011-05-20T10:31:00Z">
                  <w:rPr>
                    <w:rFonts w:asciiTheme="minorEastAsia" w:eastAsiaTheme="minorEastAsia" w:hAnsiTheme="minorEastAsia"/>
                    <w:color w:val="FF0000"/>
                    <w:kern w:val="0"/>
                    <w:szCs w:val="21"/>
                  </w:rPr>
                </w:rPrChange>
              </w:rPr>
            </w:pPr>
            <w:r w:rsidRPr="003A5863">
              <w:rPr>
                <w:rFonts w:asciiTheme="minorEastAsia" w:eastAsiaTheme="minorEastAsia" w:hAnsiTheme="minorEastAsia" w:hint="eastAsia"/>
                <w:strike/>
                <w:color w:val="FF0000"/>
                <w:kern w:val="0"/>
                <w:szCs w:val="21"/>
                <w:rPrChange w:id="44" w:author="曾青松" w:date="2011-05-20T10:31:00Z">
                  <w:rPr>
                    <w:rFonts w:asciiTheme="minorEastAsia" w:eastAsiaTheme="minorEastAsia" w:hAnsiTheme="minorEastAsia" w:hint="eastAsia"/>
                    <w:color w:val="FF0000"/>
                    <w:kern w:val="0"/>
                    <w:szCs w:val="21"/>
                  </w:rPr>
                </w:rPrChange>
              </w:rPr>
              <w:t>接入间的基础信息录入、查询。</w:t>
            </w:r>
          </w:p>
        </w:tc>
      </w:tr>
      <w:tr w:rsidR="00963D4B" w:rsidRPr="003176A1" w:rsidTr="00D17966">
        <w:tc>
          <w:tcPr>
            <w:tcW w:w="0" w:type="auto"/>
            <w:vMerge/>
          </w:tcPr>
          <w:p w:rsidR="00963D4B" w:rsidRPr="00D75658" w:rsidRDefault="00963D4B" w:rsidP="00C66E23">
            <w:pPr>
              <w:widowControl/>
              <w:spacing w:before="60"/>
              <w:jc w:val="center"/>
              <w:rPr>
                <w:rFonts w:asciiTheme="minorEastAsia" w:eastAsiaTheme="minorEastAsia" w:hAnsiTheme="minorEastAsia"/>
                <w:color w:val="FF0000"/>
                <w:kern w:val="0"/>
                <w:szCs w:val="21"/>
              </w:rPr>
            </w:pPr>
          </w:p>
        </w:tc>
        <w:tc>
          <w:tcPr>
            <w:tcW w:w="1596" w:type="dxa"/>
          </w:tcPr>
          <w:p w:rsidR="00963D4B" w:rsidRPr="00D75658" w:rsidRDefault="00963D4B" w:rsidP="00C66E23">
            <w:pPr>
              <w:widowControl/>
              <w:spacing w:before="60"/>
              <w:jc w:val="center"/>
              <w:rPr>
                <w:rFonts w:asciiTheme="minorEastAsia" w:eastAsiaTheme="minorEastAsia" w:hAnsiTheme="minorEastAsia"/>
                <w:color w:val="FF0000"/>
                <w:kern w:val="0"/>
                <w:szCs w:val="21"/>
              </w:rPr>
            </w:pPr>
            <w:r w:rsidRPr="00D75658">
              <w:rPr>
                <w:rFonts w:asciiTheme="minorEastAsia" w:eastAsiaTheme="minorEastAsia" w:hAnsiTheme="minorEastAsia" w:hint="eastAsia"/>
                <w:color w:val="FF0000"/>
                <w:kern w:val="0"/>
                <w:szCs w:val="21"/>
              </w:rPr>
              <w:t>标准地址库维护</w:t>
            </w:r>
          </w:p>
        </w:tc>
        <w:tc>
          <w:tcPr>
            <w:tcW w:w="6004" w:type="dxa"/>
          </w:tcPr>
          <w:p w:rsidR="00963D4B" w:rsidRPr="00D75658" w:rsidRDefault="00963D4B" w:rsidP="00C66E23">
            <w:pPr>
              <w:widowControl/>
              <w:spacing w:before="60"/>
              <w:rPr>
                <w:rFonts w:asciiTheme="minorEastAsia" w:eastAsiaTheme="minorEastAsia" w:hAnsiTheme="minorEastAsia"/>
                <w:color w:val="FF0000"/>
                <w:kern w:val="0"/>
                <w:szCs w:val="21"/>
              </w:rPr>
            </w:pPr>
            <w:r w:rsidRPr="00D75658">
              <w:rPr>
                <w:rFonts w:asciiTheme="minorEastAsia" w:eastAsiaTheme="minorEastAsia" w:hAnsiTheme="minorEastAsia" w:hint="eastAsia"/>
                <w:color w:val="FF0000"/>
                <w:kern w:val="0"/>
                <w:szCs w:val="21"/>
              </w:rPr>
              <w:t>11级标准地址等信息的维护。</w:t>
            </w:r>
          </w:p>
        </w:tc>
      </w:tr>
      <w:tr w:rsidR="00963D4B" w:rsidRPr="003176A1" w:rsidTr="00D17966">
        <w:tc>
          <w:tcPr>
            <w:tcW w:w="0" w:type="auto"/>
            <w:vMerge/>
          </w:tcPr>
          <w:p w:rsidR="00963D4B" w:rsidRPr="00D75658" w:rsidRDefault="00963D4B" w:rsidP="00C66E23">
            <w:pPr>
              <w:widowControl/>
              <w:spacing w:before="60"/>
              <w:jc w:val="center"/>
              <w:rPr>
                <w:rFonts w:asciiTheme="minorEastAsia" w:eastAsiaTheme="minorEastAsia" w:hAnsiTheme="minorEastAsia"/>
                <w:color w:val="FF0000"/>
                <w:kern w:val="0"/>
                <w:szCs w:val="21"/>
              </w:rPr>
            </w:pPr>
          </w:p>
        </w:tc>
        <w:tc>
          <w:tcPr>
            <w:tcW w:w="1596" w:type="dxa"/>
          </w:tcPr>
          <w:p w:rsidR="00963D4B" w:rsidRPr="00D75658" w:rsidRDefault="00963D4B" w:rsidP="00C66E23">
            <w:pPr>
              <w:widowControl/>
              <w:spacing w:before="60"/>
              <w:jc w:val="center"/>
              <w:rPr>
                <w:rFonts w:asciiTheme="minorEastAsia" w:eastAsiaTheme="minorEastAsia" w:hAnsiTheme="minorEastAsia"/>
                <w:color w:val="FF0000"/>
                <w:kern w:val="0"/>
                <w:szCs w:val="21"/>
              </w:rPr>
            </w:pPr>
            <w:r w:rsidRPr="00D75658">
              <w:rPr>
                <w:rFonts w:asciiTheme="minorEastAsia" w:eastAsiaTheme="minorEastAsia" w:hAnsiTheme="minorEastAsia" w:hint="eastAsia"/>
                <w:color w:val="FF0000"/>
                <w:kern w:val="0"/>
                <w:szCs w:val="21"/>
              </w:rPr>
              <w:t>区域信息维护</w:t>
            </w:r>
          </w:p>
        </w:tc>
        <w:tc>
          <w:tcPr>
            <w:tcW w:w="6004" w:type="dxa"/>
          </w:tcPr>
          <w:p w:rsidR="00963D4B" w:rsidRPr="00D75658" w:rsidRDefault="00963D4B" w:rsidP="00C66E23">
            <w:pPr>
              <w:widowControl/>
              <w:spacing w:before="60"/>
              <w:rPr>
                <w:rFonts w:asciiTheme="minorEastAsia" w:eastAsiaTheme="minorEastAsia" w:hAnsiTheme="minorEastAsia"/>
                <w:color w:val="FF0000"/>
                <w:kern w:val="0"/>
                <w:szCs w:val="21"/>
              </w:rPr>
            </w:pPr>
            <w:r w:rsidRPr="00D75658">
              <w:rPr>
                <w:rFonts w:asciiTheme="minorEastAsia" w:eastAsiaTheme="minorEastAsia" w:hAnsiTheme="minorEastAsia" w:hint="eastAsia"/>
                <w:color w:val="FF0000"/>
                <w:kern w:val="0"/>
                <w:szCs w:val="21"/>
              </w:rPr>
              <w:t>包括全国（省）公司所辖范围内的标准电话区号码、邮政编码、省市、地区信息、细化到乡镇。</w:t>
            </w:r>
          </w:p>
        </w:tc>
      </w:tr>
      <w:tr w:rsidR="00963D4B" w:rsidRPr="003176A1" w:rsidTr="00D17966">
        <w:tc>
          <w:tcPr>
            <w:tcW w:w="0" w:type="auto"/>
            <w:vMerge/>
          </w:tcPr>
          <w:p w:rsidR="00963D4B" w:rsidRPr="00D75658" w:rsidRDefault="00963D4B" w:rsidP="00C66E23">
            <w:pPr>
              <w:widowControl/>
              <w:spacing w:before="60"/>
              <w:jc w:val="center"/>
              <w:rPr>
                <w:rFonts w:asciiTheme="minorEastAsia" w:eastAsiaTheme="minorEastAsia" w:hAnsiTheme="minorEastAsia"/>
                <w:color w:val="FF0000"/>
                <w:kern w:val="0"/>
                <w:szCs w:val="21"/>
              </w:rPr>
            </w:pPr>
          </w:p>
        </w:tc>
        <w:tc>
          <w:tcPr>
            <w:tcW w:w="1596" w:type="dxa"/>
          </w:tcPr>
          <w:p w:rsidR="00963D4B" w:rsidRPr="00D75658" w:rsidRDefault="00963D4B" w:rsidP="00C66E23">
            <w:pPr>
              <w:widowControl/>
              <w:spacing w:before="60"/>
              <w:jc w:val="center"/>
              <w:rPr>
                <w:rFonts w:asciiTheme="minorEastAsia" w:eastAsiaTheme="minorEastAsia" w:hAnsiTheme="minorEastAsia"/>
                <w:color w:val="FF0000"/>
                <w:kern w:val="0"/>
                <w:szCs w:val="21"/>
              </w:rPr>
            </w:pPr>
            <w:r w:rsidRPr="00D75658">
              <w:rPr>
                <w:rFonts w:asciiTheme="minorEastAsia" w:eastAsiaTheme="minorEastAsia" w:hAnsiTheme="minorEastAsia" w:hint="eastAsia"/>
                <w:color w:val="FF0000"/>
                <w:kern w:val="0"/>
                <w:szCs w:val="21"/>
              </w:rPr>
              <w:t>GIS功能支持</w:t>
            </w:r>
          </w:p>
        </w:tc>
        <w:tc>
          <w:tcPr>
            <w:tcW w:w="6004" w:type="dxa"/>
          </w:tcPr>
          <w:p w:rsidR="00963D4B" w:rsidRPr="00D75658" w:rsidRDefault="00963D4B" w:rsidP="00C66E23">
            <w:pPr>
              <w:widowControl/>
              <w:spacing w:before="60"/>
              <w:rPr>
                <w:rFonts w:asciiTheme="minorEastAsia" w:eastAsiaTheme="minorEastAsia" w:hAnsiTheme="minorEastAsia"/>
                <w:color w:val="FF0000"/>
                <w:kern w:val="0"/>
                <w:szCs w:val="21"/>
              </w:rPr>
            </w:pPr>
            <w:r w:rsidRPr="00D75658">
              <w:rPr>
                <w:rFonts w:asciiTheme="minorEastAsia" w:eastAsiaTheme="minorEastAsia" w:hAnsiTheme="minorEastAsia" w:hint="eastAsia"/>
                <w:color w:val="FF0000"/>
                <w:kern w:val="0"/>
                <w:szCs w:val="21"/>
              </w:rPr>
              <w:t>提供基本的GIS功能接口，实现基站、机楼等信息的地图展示、信息的标注等功能。</w:t>
            </w:r>
            <w:r>
              <w:rPr>
                <w:rFonts w:asciiTheme="minorEastAsia" w:eastAsiaTheme="minorEastAsia" w:hAnsiTheme="minorEastAsia" w:hint="eastAsia"/>
                <w:color w:val="FF0000"/>
                <w:kern w:val="0"/>
                <w:szCs w:val="21"/>
              </w:rPr>
              <w:t>图层数据</w:t>
            </w:r>
          </w:p>
        </w:tc>
      </w:tr>
      <w:tr w:rsidR="00963D4B" w:rsidRPr="00664168" w:rsidTr="00D17966">
        <w:tc>
          <w:tcPr>
            <w:tcW w:w="0" w:type="auto"/>
            <w:vMerge w:val="restart"/>
          </w:tcPr>
          <w:p w:rsidR="00963D4B" w:rsidRPr="00664168" w:rsidRDefault="00963D4B"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系统</w:t>
            </w:r>
            <w:r>
              <w:rPr>
                <w:rFonts w:asciiTheme="minorEastAsia" w:eastAsiaTheme="minorEastAsia" w:hAnsiTheme="minorEastAsia" w:hint="eastAsia"/>
                <w:kern w:val="0"/>
                <w:szCs w:val="21"/>
              </w:rPr>
              <w:t>管理</w:t>
            </w:r>
          </w:p>
        </w:tc>
        <w:tc>
          <w:tcPr>
            <w:tcW w:w="1596" w:type="dxa"/>
          </w:tcPr>
          <w:p w:rsidR="00963D4B" w:rsidRPr="00664168" w:rsidRDefault="00963D4B"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系统设置</w:t>
            </w:r>
          </w:p>
        </w:tc>
        <w:tc>
          <w:tcPr>
            <w:tcW w:w="6004" w:type="dxa"/>
          </w:tcPr>
          <w:p w:rsidR="00963D4B" w:rsidRPr="00664168" w:rsidRDefault="00963D4B"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界面</w:t>
            </w:r>
            <w:r>
              <w:rPr>
                <w:rFonts w:asciiTheme="minorEastAsia" w:eastAsiaTheme="minorEastAsia" w:hAnsiTheme="minorEastAsia" w:hint="eastAsia"/>
                <w:kern w:val="0"/>
                <w:szCs w:val="21"/>
              </w:rPr>
              <w:t>等各</w:t>
            </w:r>
            <w:r w:rsidRPr="00664168">
              <w:rPr>
                <w:rFonts w:asciiTheme="minorEastAsia" w:eastAsiaTheme="minorEastAsia" w:hAnsiTheme="minorEastAsia" w:hint="eastAsia"/>
                <w:kern w:val="0"/>
                <w:szCs w:val="21"/>
              </w:rPr>
              <w:t>参数设置</w:t>
            </w:r>
          </w:p>
        </w:tc>
      </w:tr>
      <w:tr w:rsidR="00963D4B" w:rsidRPr="00664168" w:rsidTr="00D17966">
        <w:tc>
          <w:tcPr>
            <w:tcW w:w="0" w:type="auto"/>
            <w:vMerge/>
          </w:tcPr>
          <w:p w:rsidR="00963D4B" w:rsidRPr="00664168" w:rsidRDefault="00963D4B" w:rsidP="00C66E23">
            <w:pPr>
              <w:widowControl/>
              <w:spacing w:before="60"/>
              <w:jc w:val="center"/>
              <w:rPr>
                <w:rFonts w:asciiTheme="minorEastAsia" w:eastAsiaTheme="minorEastAsia" w:hAnsiTheme="minorEastAsia"/>
                <w:kern w:val="0"/>
                <w:szCs w:val="21"/>
              </w:rPr>
            </w:pPr>
          </w:p>
        </w:tc>
        <w:tc>
          <w:tcPr>
            <w:tcW w:w="1596" w:type="dxa"/>
          </w:tcPr>
          <w:p w:rsidR="00963D4B" w:rsidRPr="00664168" w:rsidRDefault="00963D4B" w:rsidP="00C66E23">
            <w:pPr>
              <w:widowControl/>
              <w:spacing w:before="60"/>
              <w:jc w:val="center"/>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系统接口设计</w:t>
            </w:r>
          </w:p>
        </w:tc>
        <w:tc>
          <w:tcPr>
            <w:tcW w:w="6004" w:type="dxa"/>
          </w:tcPr>
          <w:p w:rsidR="00963D4B" w:rsidRPr="00664168" w:rsidRDefault="00963D4B" w:rsidP="00C66E23">
            <w:pPr>
              <w:widowControl/>
              <w:spacing w:before="60"/>
              <w:rPr>
                <w:rFonts w:asciiTheme="minorEastAsia" w:eastAsiaTheme="minorEastAsia" w:hAnsiTheme="minorEastAsia"/>
                <w:kern w:val="0"/>
                <w:szCs w:val="21"/>
              </w:rPr>
            </w:pPr>
            <w:r w:rsidRPr="00664168">
              <w:rPr>
                <w:rFonts w:asciiTheme="minorEastAsia" w:eastAsiaTheme="minorEastAsia" w:hAnsiTheme="minorEastAsia" w:hint="eastAsia"/>
                <w:kern w:val="0"/>
                <w:szCs w:val="21"/>
              </w:rPr>
              <w:t>系统接口设计</w:t>
            </w:r>
          </w:p>
        </w:tc>
      </w:tr>
      <w:tr w:rsidR="00963D4B" w:rsidRPr="00664168" w:rsidTr="00D17966">
        <w:tc>
          <w:tcPr>
            <w:tcW w:w="0" w:type="auto"/>
            <w:vMerge/>
          </w:tcPr>
          <w:p w:rsidR="00963D4B" w:rsidRPr="00664168" w:rsidRDefault="00963D4B" w:rsidP="00C66E23">
            <w:pPr>
              <w:widowControl/>
              <w:spacing w:before="60"/>
              <w:jc w:val="left"/>
              <w:rPr>
                <w:rFonts w:asciiTheme="minorEastAsia" w:eastAsiaTheme="minorEastAsia" w:hAnsiTheme="minorEastAsia"/>
                <w:kern w:val="0"/>
                <w:szCs w:val="21"/>
              </w:rPr>
            </w:pPr>
          </w:p>
        </w:tc>
        <w:tc>
          <w:tcPr>
            <w:tcW w:w="1596" w:type="dxa"/>
          </w:tcPr>
          <w:p w:rsidR="00963D4B" w:rsidRPr="00963D4B" w:rsidRDefault="00963D4B" w:rsidP="00993809">
            <w:pPr>
              <w:widowControl/>
              <w:spacing w:before="60"/>
              <w:jc w:val="center"/>
              <w:rPr>
                <w:rFonts w:asciiTheme="minorEastAsia" w:eastAsiaTheme="minorEastAsia" w:hAnsiTheme="minorEastAsia"/>
                <w:color w:val="FF0000"/>
                <w:kern w:val="0"/>
                <w:szCs w:val="21"/>
              </w:rPr>
            </w:pPr>
            <w:r w:rsidRPr="00963D4B">
              <w:rPr>
                <w:rFonts w:asciiTheme="minorEastAsia" w:eastAsiaTheme="minorEastAsia" w:hAnsiTheme="minorEastAsia" w:hint="eastAsia"/>
                <w:color w:val="FF0000"/>
                <w:kern w:val="0"/>
                <w:szCs w:val="21"/>
              </w:rPr>
              <w:t>权限管理</w:t>
            </w:r>
          </w:p>
        </w:tc>
        <w:tc>
          <w:tcPr>
            <w:tcW w:w="6004" w:type="dxa"/>
          </w:tcPr>
          <w:p w:rsidR="00963D4B" w:rsidRPr="00963D4B" w:rsidRDefault="00963D4B" w:rsidP="00993809">
            <w:pPr>
              <w:widowControl/>
              <w:spacing w:before="60"/>
              <w:rPr>
                <w:rFonts w:asciiTheme="minorEastAsia" w:eastAsiaTheme="minorEastAsia" w:hAnsiTheme="minorEastAsia"/>
                <w:color w:val="FF0000"/>
                <w:kern w:val="0"/>
                <w:szCs w:val="21"/>
              </w:rPr>
            </w:pPr>
            <w:r w:rsidRPr="00963D4B">
              <w:rPr>
                <w:rFonts w:asciiTheme="minorEastAsia" w:eastAsiaTheme="minorEastAsia" w:hAnsiTheme="minorEastAsia" w:hint="eastAsia"/>
                <w:color w:val="FF0000"/>
                <w:kern w:val="0"/>
                <w:szCs w:val="21"/>
              </w:rPr>
              <w:t>为系统的各菜单、各模块及其子模块定义权限</w:t>
            </w:r>
          </w:p>
        </w:tc>
      </w:tr>
      <w:tr w:rsidR="00963D4B" w:rsidRPr="00664168" w:rsidTr="00D17966">
        <w:tc>
          <w:tcPr>
            <w:tcW w:w="0" w:type="auto"/>
            <w:vMerge/>
          </w:tcPr>
          <w:p w:rsidR="00963D4B" w:rsidRPr="00664168" w:rsidRDefault="00963D4B" w:rsidP="00C66E23">
            <w:pPr>
              <w:widowControl/>
              <w:spacing w:before="60"/>
              <w:jc w:val="left"/>
              <w:rPr>
                <w:rFonts w:asciiTheme="minorEastAsia" w:eastAsiaTheme="minorEastAsia" w:hAnsiTheme="minorEastAsia"/>
                <w:kern w:val="0"/>
                <w:szCs w:val="21"/>
              </w:rPr>
            </w:pPr>
          </w:p>
        </w:tc>
        <w:tc>
          <w:tcPr>
            <w:tcW w:w="1596" w:type="dxa"/>
          </w:tcPr>
          <w:p w:rsidR="00963D4B" w:rsidRPr="00963D4B" w:rsidRDefault="00963D4B" w:rsidP="00993809">
            <w:pPr>
              <w:widowControl/>
              <w:spacing w:before="60"/>
              <w:jc w:val="center"/>
              <w:rPr>
                <w:rFonts w:asciiTheme="minorEastAsia" w:eastAsiaTheme="minorEastAsia" w:hAnsiTheme="minorEastAsia"/>
                <w:color w:val="FF0000"/>
                <w:kern w:val="0"/>
                <w:szCs w:val="21"/>
              </w:rPr>
            </w:pPr>
            <w:r w:rsidRPr="00963D4B">
              <w:rPr>
                <w:rFonts w:asciiTheme="minorEastAsia" w:eastAsiaTheme="minorEastAsia" w:hAnsiTheme="minorEastAsia" w:hint="eastAsia"/>
                <w:color w:val="FF0000"/>
                <w:kern w:val="0"/>
                <w:szCs w:val="21"/>
              </w:rPr>
              <w:t>角色管理</w:t>
            </w:r>
          </w:p>
        </w:tc>
        <w:tc>
          <w:tcPr>
            <w:tcW w:w="6004" w:type="dxa"/>
          </w:tcPr>
          <w:p w:rsidR="00963D4B" w:rsidRPr="00963D4B" w:rsidRDefault="00963D4B" w:rsidP="00993809">
            <w:pPr>
              <w:widowControl/>
              <w:spacing w:before="60"/>
              <w:rPr>
                <w:rFonts w:asciiTheme="minorEastAsia" w:eastAsiaTheme="minorEastAsia" w:hAnsiTheme="minorEastAsia"/>
                <w:color w:val="FF0000"/>
                <w:kern w:val="0"/>
                <w:szCs w:val="21"/>
              </w:rPr>
            </w:pPr>
            <w:r w:rsidRPr="00963D4B">
              <w:rPr>
                <w:rFonts w:asciiTheme="minorEastAsia" w:eastAsiaTheme="minorEastAsia" w:hAnsiTheme="minorEastAsia" w:hint="eastAsia"/>
                <w:color w:val="FF0000"/>
                <w:kern w:val="0"/>
                <w:szCs w:val="21"/>
              </w:rPr>
              <w:t>根据组织机构为不同的职位定义角色</w:t>
            </w:r>
          </w:p>
        </w:tc>
      </w:tr>
      <w:tr w:rsidR="00963D4B" w:rsidRPr="00664168" w:rsidTr="00D17966">
        <w:tc>
          <w:tcPr>
            <w:tcW w:w="0" w:type="auto"/>
            <w:vMerge/>
          </w:tcPr>
          <w:p w:rsidR="00963D4B" w:rsidRPr="00664168" w:rsidRDefault="00963D4B" w:rsidP="00C66E23">
            <w:pPr>
              <w:widowControl/>
              <w:spacing w:before="60"/>
              <w:jc w:val="left"/>
              <w:rPr>
                <w:rFonts w:asciiTheme="minorEastAsia" w:eastAsiaTheme="minorEastAsia" w:hAnsiTheme="minorEastAsia"/>
                <w:kern w:val="0"/>
                <w:szCs w:val="21"/>
              </w:rPr>
            </w:pPr>
          </w:p>
        </w:tc>
        <w:tc>
          <w:tcPr>
            <w:tcW w:w="1596" w:type="dxa"/>
          </w:tcPr>
          <w:p w:rsidR="00963D4B" w:rsidRPr="00963D4B" w:rsidRDefault="00963D4B" w:rsidP="00993809">
            <w:pPr>
              <w:widowControl/>
              <w:spacing w:before="60"/>
              <w:jc w:val="center"/>
              <w:rPr>
                <w:rFonts w:asciiTheme="minorEastAsia" w:eastAsiaTheme="minorEastAsia" w:hAnsiTheme="minorEastAsia"/>
                <w:color w:val="FF0000"/>
                <w:kern w:val="0"/>
                <w:szCs w:val="21"/>
              </w:rPr>
            </w:pPr>
            <w:r w:rsidRPr="00963D4B">
              <w:rPr>
                <w:rFonts w:asciiTheme="minorEastAsia" w:eastAsiaTheme="minorEastAsia" w:hAnsiTheme="minorEastAsia" w:hint="eastAsia"/>
                <w:color w:val="FF0000"/>
                <w:kern w:val="0"/>
                <w:szCs w:val="21"/>
              </w:rPr>
              <w:t>用户管理</w:t>
            </w:r>
          </w:p>
        </w:tc>
        <w:tc>
          <w:tcPr>
            <w:tcW w:w="6004" w:type="dxa"/>
          </w:tcPr>
          <w:p w:rsidR="00963D4B" w:rsidRPr="00963D4B" w:rsidRDefault="00963D4B" w:rsidP="00993809">
            <w:pPr>
              <w:widowControl/>
              <w:spacing w:before="60"/>
              <w:rPr>
                <w:rFonts w:asciiTheme="minorEastAsia" w:eastAsiaTheme="minorEastAsia" w:hAnsiTheme="minorEastAsia"/>
                <w:color w:val="FF0000"/>
                <w:kern w:val="0"/>
                <w:szCs w:val="21"/>
              </w:rPr>
            </w:pPr>
            <w:r w:rsidRPr="00963D4B">
              <w:rPr>
                <w:rFonts w:asciiTheme="minorEastAsia" w:eastAsiaTheme="minorEastAsia" w:hAnsiTheme="minorEastAsia" w:hint="eastAsia"/>
                <w:color w:val="FF0000"/>
                <w:kern w:val="0"/>
                <w:szCs w:val="21"/>
              </w:rPr>
              <w:t>管理用户基本信息、为不同用户分配角色</w:t>
            </w:r>
          </w:p>
        </w:tc>
      </w:tr>
      <w:tr w:rsidR="00963D4B" w:rsidRPr="00664168" w:rsidTr="00D17966">
        <w:tc>
          <w:tcPr>
            <w:tcW w:w="0" w:type="auto"/>
            <w:vMerge/>
          </w:tcPr>
          <w:p w:rsidR="00963D4B" w:rsidRPr="00664168" w:rsidRDefault="00963D4B" w:rsidP="00C66E23">
            <w:pPr>
              <w:widowControl/>
              <w:spacing w:before="60"/>
              <w:jc w:val="left"/>
              <w:rPr>
                <w:rFonts w:asciiTheme="minorEastAsia" w:eastAsiaTheme="minorEastAsia" w:hAnsiTheme="minorEastAsia"/>
                <w:kern w:val="0"/>
                <w:szCs w:val="21"/>
              </w:rPr>
            </w:pPr>
          </w:p>
        </w:tc>
        <w:tc>
          <w:tcPr>
            <w:tcW w:w="1596" w:type="dxa"/>
          </w:tcPr>
          <w:p w:rsidR="00963D4B" w:rsidRPr="00963D4B" w:rsidRDefault="00E77E3B" w:rsidP="00993809">
            <w:pPr>
              <w:widowControl/>
              <w:spacing w:before="60"/>
              <w:jc w:val="center"/>
              <w:rPr>
                <w:rFonts w:asciiTheme="minorEastAsia" w:eastAsiaTheme="minorEastAsia" w:hAnsiTheme="minorEastAsia"/>
                <w:color w:val="FF0000"/>
                <w:kern w:val="0"/>
                <w:szCs w:val="21"/>
              </w:rPr>
            </w:pPr>
            <w:r>
              <w:rPr>
                <w:rFonts w:asciiTheme="minorEastAsia" w:eastAsiaTheme="minorEastAsia" w:hAnsiTheme="minorEastAsia" w:hint="eastAsia"/>
                <w:color w:val="FF0000"/>
                <w:kern w:val="0"/>
                <w:szCs w:val="21"/>
              </w:rPr>
              <w:t>组织</w:t>
            </w:r>
            <w:ins w:id="45" w:author="曾青松" w:date="2011-05-20T10:29:00Z">
              <w:r>
                <w:rPr>
                  <w:rFonts w:asciiTheme="minorEastAsia" w:eastAsiaTheme="minorEastAsia" w:hAnsiTheme="minorEastAsia" w:hint="eastAsia"/>
                  <w:color w:val="FF0000"/>
                  <w:kern w:val="0"/>
                  <w:szCs w:val="21"/>
                </w:rPr>
                <w:t>机构</w:t>
              </w:r>
            </w:ins>
            <w:del w:id="46" w:author="曾青松" w:date="2011-05-20T10:29:00Z">
              <w:r w:rsidDel="00E77E3B">
                <w:rPr>
                  <w:rFonts w:asciiTheme="minorEastAsia" w:eastAsiaTheme="minorEastAsia" w:hAnsiTheme="minorEastAsia" w:hint="eastAsia"/>
                  <w:color w:val="FF0000"/>
                  <w:kern w:val="0"/>
                  <w:szCs w:val="21"/>
                </w:rPr>
                <w:delText>结构</w:delText>
              </w:r>
            </w:del>
            <w:r>
              <w:rPr>
                <w:rFonts w:asciiTheme="minorEastAsia" w:eastAsiaTheme="minorEastAsia" w:hAnsiTheme="minorEastAsia" w:hint="eastAsia"/>
                <w:color w:val="FF0000"/>
                <w:kern w:val="0"/>
                <w:szCs w:val="21"/>
              </w:rPr>
              <w:t>管理</w:t>
            </w:r>
          </w:p>
        </w:tc>
        <w:tc>
          <w:tcPr>
            <w:tcW w:w="6004" w:type="dxa"/>
          </w:tcPr>
          <w:p w:rsidR="00963D4B" w:rsidRPr="00963D4B" w:rsidRDefault="00E77E3B" w:rsidP="00993809">
            <w:pPr>
              <w:widowControl/>
              <w:spacing w:before="60"/>
              <w:rPr>
                <w:rFonts w:asciiTheme="minorEastAsia" w:eastAsiaTheme="minorEastAsia" w:hAnsiTheme="minorEastAsia"/>
                <w:color w:val="FF0000"/>
                <w:kern w:val="0"/>
                <w:szCs w:val="21"/>
              </w:rPr>
            </w:pPr>
            <w:r w:rsidRPr="00D75658">
              <w:rPr>
                <w:rFonts w:asciiTheme="minorEastAsia" w:eastAsiaTheme="minorEastAsia" w:hAnsiTheme="minorEastAsia" w:hint="eastAsia"/>
                <w:color w:val="FF0000"/>
                <w:kern w:val="0"/>
                <w:szCs w:val="21"/>
              </w:rPr>
              <w:t>全省分公司/二级单位信息的维护</w:t>
            </w:r>
            <w:r>
              <w:rPr>
                <w:rFonts w:asciiTheme="minorEastAsia" w:eastAsiaTheme="minorEastAsia" w:hAnsiTheme="minorEastAsia" w:hint="eastAsia"/>
                <w:color w:val="FF0000"/>
                <w:kern w:val="0"/>
                <w:szCs w:val="21"/>
              </w:rPr>
              <w:t>。包括：二级单位（分公司）、部门信息</w:t>
            </w:r>
          </w:p>
        </w:tc>
      </w:tr>
      <w:tr w:rsidR="00963D4B" w:rsidRPr="00664168" w:rsidTr="00D17966">
        <w:tc>
          <w:tcPr>
            <w:tcW w:w="0" w:type="auto"/>
            <w:vMerge/>
          </w:tcPr>
          <w:p w:rsidR="00963D4B" w:rsidRPr="00664168" w:rsidRDefault="00963D4B" w:rsidP="00C66E23">
            <w:pPr>
              <w:widowControl/>
              <w:spacing w:before="60"/>
              <w:jc w:val="left"/>
              <w:rPr>
                <w:rFonts w:asciiTheme="minorEastAsia" w:eastAsiaTheme="minorEastAsia" w:hAnsiTheme="minorEastAsia"/>
                <w:kern w:val="0"/>
                <w:szCs w:val="21"/>
              </w:rPr>
            </w:pPr>
          </w:p>
        </w:tc>
        <w:tc>
          <w:tcPr>
            <w:tcW w:w="1596" w:type="dxa"/>
          </w:tcPr>
          <w:p w:rsidR="00963D4B" w:rsidRPr="00963D4B" w:rsidRDefault="00963D4B" w:rsidP="00993809">
            <w:pPr>
              <w:widowControl/>
              <w:spacing w:before="60"/>
              <w:jc w:val="center"/>
              <w:rPr>
                <w:rFonts w:asciiTheme="minorEastAsia" w:eastAsiaTheme="minorEastAsia" w:hAnsiTheme="minorEastAsia"/>
                <w:color w:val="FF0000"/>
                <w:kern w:val="0"/>
                <w:szCs w:val="21"/>
              </w:rPr>
            </w:pPr>
            <w:r w:rsidRPr="00963D4B">
              <w:rPr>
                <w:rFonts w:asciiTheme="minorEastAsia" w:eastAsiaTheme="minorEastAsia" w:hAnsiTheme="minorEastAsia" w:hint="eastAsia"/>
                <w:color w:val="FF0000"/>
                <w:kern w:val="0"/>
                <w:szCs w:val="21"/>
              </w:rPr>
              <w:t>数据字典管理</w:t>
            </w:r>
          </w:p>
        </w:tc>
        <w:tc>
          <w:tcPr>
            <w:tcW w:w="6004" w:type="dxa"/>
          </w:tcPr>
          <w:p w:rsidR="00963D4B" w:rsidRPr="00963D4B" w:rsidRDefault="00F03514" w:rsidP="00993809">
            <w:pPr>
              <w:widowControl/>
              <w:spacing w:before="60"/>
              <w:rPr>
                <w:rFonts w:asciiTheme="minorEastAsia" w:eastAsiaTheme="minorEastAsia" w:hAnsiTheme="minorEastAsia"/>
                <w:color w:val="FF0000"/>
                <w:kern w:val="0"/>
                <w:szCs w:val="21"/>
              </w:rPr>
            </w:pPr>
            <w:ins w:id="47" w:author="曾青松" w:date="2011-05-20T11:28:00Z">
              <w:r>
                <w:rPr>
                  <w:rFonts w:asciiTheme="minorEastAsia" w:eastAsiaTheme="minorEastAsia" w:hAnsiTheme="minorEastAsia" w:hint="eastAsia"/>
                  <w:color w:val="FF0000"/>
                  <w:kern w:val="0"/>
                  <w:szCs w:val="21"/>
                </w:rPr>
                <w:t>系统数据字典的维护与管理</w:t>
              </w:r>
            </w:ins>
          </w:p>
        </w:tc>
      </w:tr>
      <w:tr w:rsidR="00963D4B" w:rsidRPr="00664168" w:rsidTr="00D17966">
        <w:tc>
          <w:tcPr>
            <w:tcW w:w="0" w:type="auto"/>
            <w:vMerge/>
          </w:tcPr>
          <w:p w:rsidR="00963D4B" w:rsidRPr="00664168" w:rsidRDefault="00963D4B" w:rsidP="00C66E23">
            <w:pPr>
              <w:widowControl/>
              <w:spacing w:before="60"/>
              <w:jc w:val="left"/>
              <w:rPr>
                <w:rFonts w:asciiTheme="minorEastAsia" w:eastAsiaTheme="minorEastAsia" w:hAnsiTheme="minorEastAsia"/>
                <w:kern w:val="0"/>
                <w:szCs w:val="21"/>
              </w:rPr>
            </w:pPr>
          </w:p>
        </w:tc>
        <w:tc>
          <w:tcPr>
            <w:tcW w:w="1596" w:type="dxa"/>
          </w:tcPr>
          <w:p w:rsidR="00963D4B" w:rsidRPr="00963D4B" w:rsidRDefault="00963D4B" w:rsidP="00993809">
            <w:pPr>
              <w:widowControl/>
              <w:spacing w:before="60"/>
              <w:jc w:val="center"/>
              <w:rPr>
                <w:rFonts w:asciiTheme="minorEastAsia" w:eastAsiaTheme="minorEastAsia" w:hAnsiTheme="minorEastAsia"/>
                <w:color w:val="FF0000"/>
                <w:kern w:val="0"/>
                <w:szCs w:val="21"/>
              </w:rPr>
            </w:pPr>
            <w:r w:rsidRPr="00963D4B">
              <w:rPr>
                <w:rFonts w:asciiTheme="minorEastAsia" w:eastAsiaTheme="minorEastAsia" w:hAnsiTheme="minorEastAsia" w:hint="eastAsia"/>
                <w:color w:val="FF0000"/>
                <w:kern w:val="0"/>
                <w:szCs w:val="21"/>
              </w:rPr>
              <w:t>日志管理</w:t>
            </w:r>
          </w:p>
        </w:tc>
        <w:tc>
          <w:tcPr>
            <w:tcW w:w="6004" w:type="dxa"/>
          </w:tcPr>
          <w:p w:rsidR="00963D4B" w:rsidRPr="00963D4B" w:rsidRDefault="00963D4B" w:rsidP="00993809">
            <w:pPr>
              <w:widowControl/>
              <w:spacing w:before="60"/>
              <w:rPr>
                <w:rFonts w:asciiTheme="minorEastAsia" w:eastAsiaTheme="minorEastAsia" w:hAnsiTheme="minorEastAsia"/>
                <w:color w:val="FF0000"/>
                <w:kern w:val="0"/>
                <w:szCs w:val="21"/>
              </w:rPr>
            </w:pPr>
          </w:p>
        </w:tc>
      </w:tr>
    </w:tbl>
    <w:p w:rsidR="00BB1BA6" w:rsidRPr="00BB1BA6" w:rsidRDefault="005B08CB" w:rsidP="00C66E23">
      <w:pPr>
        <w:pStyle w:val="1"/>
        <w:numPr>
          <w:ilvl w:val="0"/>
          <w:numId w:val="2"/>
        </w:numPr>
        <w:tabs>
          <w:tab w:val="clear" w:pos="432"/>
          <w:tab w:val="num" w:pos="360"/>
        </w:tabs>
        <w:spacing w:line="240" w:lineRule="auto"/>
        <w:rPr>
          <w:sz w:val="32"/>
          <w:szCs w:val="32"/>
        </w:rPr>
      </w:pPr>
      <w:bookmarkStart w:id="48" w:name="_Toc293611023"/>
      <w:r w:rsidRPr="00BB1BA6">
        <w:rPr>
          <w:rFonts w:hint="eastAsia"/>
          <w:sz w:val="32"/>
          <w:szCs w:val="32"/>
        </w:rPr>
        <w:t>功能需求</w:t>
      </w:r>
      <w:r w:rsidR="008F617C">
        <w:rPr>
          <w:rFonts w:hint="eastAsia"/>
          <w:sz w:val="32"/>
          <w:szCs w:val="32"/>
        </w:rPr>
        <w:t>描述</w:t>
      </w:r>
      <w:bookmarkEnd w:id="48"/>
    </w:p>
    <w:p w:rsidR="00321179" w:rsidRDefault="007B770B" w:rsidP="00C66E23">
      <w:pPr>
        <w:widowControl/>
        <w:spacing w:before="60"/>
        <w:ind w:firstLineChars="200" w:firstLine="480"/>
        <w:jc w:val="left"/>
      </w:pPr>
      <w:r>
        <w:rPr>
          <w:rFonts w:ascii="Arial" w:hAnsi="Arial" w:hint="eastAsia"/>
          <w:kern w:val="0"/>
          <w:sz w:val="24"/>
          <w:szCs w:val="20"/>
        </w:rPr>
        <w:t>本节主要对</w:t>
      </w:r>
      <w:r w:rsidR="000F5C75" w:rsidRPr="000F5C75">
        <w:rPr>
          <w:rFonts w:ascii="Arial" w:hAnsi="Arial" w:hint="eastAsia"/>
          <w:kern w:val="0"/>
          <w:sz w:val="24"/>
          <w:szCs w:val="20"/>
          <w:lang w:val="en-GB"/>
        </w:rPr>
        <w:t>本</w:t>
      </w:r>
      <w:r w:rsidR="00E10515">
        <w:rPr>
          <w:rFonts w:ascii="Arial" w:hAnsi="Arial" w:hint="eastAsia"/>
          <w:kern w:val="0"/>
          <w:sz w:val="24"/>
          <w:szCs w:val="20"/>
          <w:lang w:val="en-GB"/>
        </w:rPr>
        <w:t>系统</w:t>
      </w:r>
      <w:r>
        <w:rPr>
          <w:rFonts w:ascii="Arial" w:hAnsi="Arial" w:hint="eastAsia"/>
          <w:kern w:val="0"/>
          <w:sz w:val="24"/>
          <w:szCs w:val="20"/>
          <w:lang w:val="en-GB"/>
        </w:rPr>
        <w:t>要是</w:t>
      </w:r>
      <w:r w:rsidR="00E10515">
        <w:rPr>
          <w:rFonts w:ascii="Arial" w:hAnsi="Arial" w:hint="eastAsia"/>
          <w:kern w:val="0"/>
          <w:sz w:val="24"/>
          <w:szCs w:val="20"/>
          <w:lang w:val="en-GB"/>
        </w:rPr>
        <w:t>实现的</w:t>
      </w:r>
      <w:r>
        <w:rPr>
          <w:rFonts w:ascii="Arial" w:hAnsi="Arial" w:hint="eastAsia"/>
          <w:kern w:val="0"/>
          <w:sz w:val="24"/>
          <w:szCs w:val="20"/>
          <w:lang w:val="en-GB"/>
        </w:rPr>
        <w:t>各个</w:t>
      </w:r>
      <w:r w:rsidR="000F5C75" w:rsidRPr="000F5C75">
        <w:rPr>
          <w:rFonts w:ascii="Arial" w:hAnsi="Arial" w:hint="eastAsia"/>
          <w:kern w:val="0"/>
          <w:sz w:val="24"/>
          <w:szCs w:val="20"/>
          <w:lang w:val="en-GB"/>
        </w:rPr>
        <w:t>功能模</w:t>
      </w:r>
      <w:r w:rsidR="00E10515">
        <w:rPr>
          <w:rFonts w:ascii="Arial" w:hAnsi="Arial" w:hint="eastAsia"/>
          <w:kern w:val="0"/>
          <w:sz w:val="24"/>
          <w:szCs w:val="20"/>
          <w:lang w:val="en-GB"/>
        </w:rPr>
        <w:t>块</w:t>
      </w:r>
      <w:r w:rsidR="000F5C75">
        <w:rPr>
          <w:rFonts w:ascii="Arial" w:hAnsi="Arial" w:hint="eastAsia"/>
          <w:kern w:val="0"/>
          <w:sz w:val="24"/>
          <w:szCs w:val="20"/>
          <w:lang w:val="en-GB"/>
        </w:rPr>
        <w:t>进行</w:t>
      </w:r>
      <w:r>
        <w:rPr>
          <w:rFonts w:ascii="Arial" w:hAnsi="Arial" w:hint="eastAsia"/>
          <w:kern w:val="0"/>
          <w:sz w:val="24"/>
          <w:szCs w:val="20"/>
          <w:lang w:val="en-GB"/>
        </w:rPr>
        <w:t>详细</w:t>
      </w:r>
      <w:r w:rsidR="000F5C75">
        <w:rPr>
          <w:rFonts w:ascii="Arial" w:hAnsi="Arial" w:hint="eastAsia"/>
          <w:kern w:val="0"/>
          <w:sz w:val="24"/>
          <w:szCs w:val="20"/>
          <w:lang w:val="en-GB"/>
        </w:rPr>
        <w:t>描述</w:t>
      </w:r>
      <w:r w:rsidR="001F26DC">
        <w:rPr>
          <w:rFonts w:ascii="Arial" w:hAnsi="Arial" w:hint="eastAsia"/>
          <w:kern w:val="0"/>
          <w:sz w:val="24"/>
          <w:szCs w:val="20"/>
          <w:lang w:val="en-GB"/>
        </w:rPr>
        <w:t>。</w:t>
      </w:r>
    </w:p>
    <w:p w:rsidR="007845D5" w:rsidRDefault="00274A9A" w:rsidP="00C66E23">
      <w:pPr>
        <w:pStyle w:val="MMTopic2"/>
        <w:numPr>
          <w:ilvl w:val="1"/>
          <w:numId w:val="2"/>
        </w:numPr>
        <w:spacing w:line="240" w:lineRule="auto"/>
      </w:pPr>
      <w:bookmarkStart w:id="49" w:name="_Toc293611024"/>
      <w:r>
        <w:rPr>
          <w:rFonts w:hint="eastAsia"/>
        </w:rPr>
        <w:lastRenderedPageBreak/>
        <w:t>界面</w:t>
      </w:r>
      <w:bookmarkEnd w:id="49"/>
    </w:p>
    <w:p w:rsidR="00823E1A" w:rsidRPr="00AF6634" w:rsidRDefault="00274A9A" w:rsidP="00C66E23">
      <w:pPr>
        <w:pStyle w:val="3"/>
        <w:numPr>
          <w:ilvl w:val="2"/>
          <w:numId w:val="2"/>
        </w:numPr>
        <w:spacing w:line="240" w:lineRule="auto"/>
        <w:rPr>
          <w:sz w:val="28"/>
        </w:rPr>
      </w:pPr>
      <w:bookmarkStart w:id="50" w:name="_Toc293611025"/>
      <w:r>
        <w:rPr>
          <w:rFonts w:hint="eastAsia"/>
          <w:sz w:val="28"/>
        </w:rPr>
        <w:t>登录界面</w:t>
      </w:r>
      <w:bookmarkEnd w:id="50"/>
    </w:p>
    <w:p w:rsidR="00F66167" w:rsidRPr="00F66167" w:rsidRDefault="00AE0268" w:rsidP="00D4290A">
      <w:pPr>
        <w:widowControl/>
        <w:spacing w:before="60"/>
        <w:ind w:firstLineChars="200" w:firstLine="480"/>
        <w:jc w:val="left"/>
        <w:rPr>
          <w:rPrChange w:id="51" w:author="曾青松" w:date="2011-05-24T16:22:00Z">
            <w:rPr/>
          </w:rPrChange>
        </w:rPr>
        <w:pPrChange w:id="52" w:author="曾青松" w:date="2011-05-24T16:33:00Z">
          <w:pPr>
            <w:widowControl/>
            <w:spacing w:before="60"/>
            <w:ind w:firstLineChars="200" w:firstLine="480"/>
            <w:jc w:val="left"/>
          </w:pPr>
        </w:pPrChange>
      </w:pPr>
      <w:r>
        <w:rPr>
          <w:rFonts w:ascii="Arial" w:hAnsi="Arial" w:hint="eastAsia"/>
          <w:kern w:val="0"/>
          <w:sz w:val="24"/>
          <w:szCs w:val="20"/>
          <w:lang w:val="en-GB"/>
        </w:rPr>
        <w:t>显示①“</w:t>
      </w:r>
      <w:del w:id="53" w:author="曾青松" w:date="2011-05-24T16:23:00Z">
        <w:r w:rsidDel="00F66167">
          <w:rPr>
            <w:rFonts w:ascii="Arial" w:hAnsi="Arial" w:hint="eastAsia"/>
            <w:kern w:val="0"/>
            <w:sz w:val="24"/>
            <w:szCs w:val="20"/>
            <w:lang w:val="en-GB"/>
          </w:rPr>
          <w:delText>广东</w:delText>
        </w:r>
      </w:del>
      <w:ins w:id="54" w:author="曾青松" w:date="2011-05-24T16:23:00Z">
        <w:r w:rsidR="00F66167">
          <w:rPr>
            <w:rFonts w:ascii="Arial" w:hAnsi="Arial" w:hint="eastAsia"/>
            <w:kern w:val="0"/>
            <w:sz w:val="24"/>
            <w:szCs w:val="20"/>
            <w:lang w:val="en-GB"/>
          </w:rPr>
          <w:t>中国</w:t>
        </w:r>
      </w:ins>
      <w:r w:rsidR="001E6B71">
        <w:rPr>
          <w:rFonts w:ascii="Arial" w:hAnsi="Arial" w:hint="eastAsia"/>
          <w:kern w:val="0"/>
          <w:sz w:val="24"/>
          <w:szCs w:val="20"/>
          <w:lang w:val="en-GB"/>
        </w:rPr>
        <w:t>电信</w:t>
      </w:r>
      <w:r w:rsidR="009140EE">
        <w:rPr>
          <w:rFonts w:ascii="Arial" w:hAnsi="Arial" w:hint="eastAsia"/>
          <w:kern w:val="0"/>
          <w:sz w:val="24"/>
          <w:szCs w:val="20"/>
          <w:lang w:val="en-GB"/>
        </w:rPr>
        <w:t>节能减排信息管理系统</w:t>
      </w:r>
      <w:r w:rsidR="00C4465A" w:rsidRPr="00C4465A">
        <w:rPr>
          <w:rFonts w:ascii="Arial" w:hAnsi="Arial" w:hint="eastAsia"/>
          <w:kern w:val="0"/>
          <w:sz w:val="24"/>
          <w:szCs w:val="20"/>
          <w:lang w:val="en-GB"/>
        </w:rPr>
        <w:t>”字样。②用户登录界面：需要键入用户名、密码。</w:t>
      </w:r>
      <w:ins w:id="55" w:author="曾青松" w:date="2011-05-24T16:33:00Z">
        <w:r w:rsidR="00D4290A">
          <w:rPr>
            <w:noProof/>
          </w:rPr>
          <w:drawing>
            <wp:inline distT="0" distB="0" distL="0" distR="0">
              <wp:extent cx="5274310" cy="1969688"/>
              <wp:effectExtent l="19050" t="0" r="254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274310" cy="1969688"/>
                      </a:xfrm>
                      <a:prstGeom prst="rect">
                        <a:avLst/>
                      </a:prstGeom>
                      <a:noFill/>
                      <a:ln w="9525">
                        <a:noFill/>
                        <a:miter lim="800000"/>
                        <a:headEnd/>
                        <a:tailEnd/>
                      </a:ln>
                    </pic:spPr>
                  </pic:pic>
                </a:graphicData>
              </a:graphic>
            </wp:inline>
          </w:drawing>
        </w:r>
      </w:ins>
    </w:p>
    <w:p w:rsidR="00550393" w:rsidRDefault="00274A9A" w:rsidP="00C66E23">
      <w:pPr>
        <w:pStyle w:val="3"/>
        <w:numPr>
          <w:ilvl w:val="2"/>
          <w:numId w:val="2"/>
        </w:numPr>
        <w:spacing w:line="240" w:lineRule="auto"/>
        <w:rPr>
          <w:ins w:id="56" w:author="曾青松" w:date="2011-05-24T16:33:00Z"/>
          <w:rFonts w:hint="eastAsia"/>
          <w:sz w:val="28"/>
        </w:rPr>
      </w:pPr>
      <w:bookmarkStart w:id="57" w:name="_Toc293611026"/>
      <w:r>
        <w:rPr>
          <w:rFonts w:hint="eastAsia"/>
          <w:sz w:val="28"/>
        </w:rPr>
        <w:t>菜单</w:t>
      </w:r>
      <w:bookmarkEnd w:id="57"/>
    </w:p>
    <w:p w:rsidR="00422FC7" w:rsidRPr="00422FC7" w:rsidRDefault="00422FC7" w:rsidP="00422FC7">
      <w:pPr>
        <w:rPr>
          <w:rPrChange w:id="58" w:author="曾青松" w:date="2011-05-24T16:33:00Z">
            <w:rPr>
              <w:sz w:val="28"/>
            </w:rPr>
          </w:rPrChange>
        </w:rPr>
        <w:pPrChange w:id="59" w:author="曾青松" w:date="2011-05-24T16:33:00Z">
          <w:pPr>
            <w:pStyle w:val="3"/>
            <w:numPr>
              <w:ilvl w:val="2"/>
              <w:numId w:val="2"/>
            </w:numPr>
            <w:tabs>
              <w:tab w:val="num" w:pos="1146"/>
            </w:tabs>
            <w:spacing w:line="240" w:lineRule="auto"/>
            <w:ind w:left="1146" w:hanging="720"/>
          </w:pPr>
        </w:pPrChange>
      </w:pPr>
      <w:ins w:id="60" w:author="曾青松" w:date="2011-05-24T16:33:00Z">
        <w:r>
          <w:rPr>
            <w:rFonts w:hint="eastAsia"/>
          </w:rPr>
          <w:t>系统菜单采用下拉</w:t>
        </w:r>
        <w:r>
          <w:rPr>
            <w:rFonts w:hint="eastAsia"/>
          </w:rPr>
          <w:t>2-</w:t>
        </w:r>
      </w:ins>
      <w:ins w:id="61" w:author="曾青松" w:date="2011-05-24T16:34:00Z">
        <w:r>
          <w:rPr>
            <w:rFonts w:hint="eastAsia"/>
          </w:rPr>
          <w:t>3</w:t>
        </w:r>
        <w:r>
          <w:rPr>
            <w:rFonts w:hint="eastAsia"/>
          </w:rPr>
          <w:t>级菜单形式，内容能够组织可参考下面的设计。</w:t>
        </w:r>
      </w:ins>
    </w:p>
    <w:p w:rsidR="00E306DB" w:rsidRDefault="00E306DB" w:rsidP="00C66E23">
      <w:pPr>
        <w:widowControl/>
        <w:spacing w:before="60"/>
        <w:rPr>
          <w:rFonts w:ascii="Arial" w:hAnsi="Arial"/>
          <w:kern w:val="0"/>
          <w:sz w:val="24"/>
          <w:szCs w:val="20"/>
          <w:lang w:val="en-GB"/>
        </w:rPr>
      </w:pPr>
      <w:r w:rsidRPr="00E306DB">
        <w:rPr>
          <w:rFonts w:ascii="Arial" w:hAnsi="Arial"/>
          <w:noProof/>
          <w:kern w:val="0"/>
          <w:sz w:val="24"/>
          <w:szCs w:val="20"/>
        </w:rPr>
        <w:drawing>
          <wp:inline distT="0" distB="0" distL="0" distR="0">
            <wp:extent cx="5274310" cy="2379191"/>
            <wp:effectExtent l="19050" t="0" r="40640" b="0"/>
            <wp:docPr id="6" name="图示 1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E306DB" w:rsidRDefault="00E306DB" w:rsidP="00C66E23">
      <w:pPr>
        <w:widowControl/>
        <w:spacing w:before="60"/>
        <w:rPr>
          <w:rFonts w:ascii="Arial" w:hAnsi="Arial"/>
          <w:kern w:val="0"/>
          <w:sz w:val="24"/>
          <w:szCs w:val="20"/>
          <w:lang w:val="en-GB"/>
        </w:rPr>
      </w:pPr>
      <w:r>
        <w:rPr>
          <w:rFonts w:ascii="Arial" w:hAnsi="Arial"/>
          <w:noProof/>
          <w:kern w:val="0"/>
          <w:sz w:val="24"/>
          <w:szCs w:val="20"/>
        </w:rPr>
        <w:lastRenderedPageBreak/>
        <w:drawing>
          <wp:inline distT="0" distB="0" distL="0" distR="0">
            <wp:extent cx="5250528" cy="3252159"/>
            <wp:effectExtent l="19050" t="0" r="7272"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842C13" w:rsidRPr="00842C13" w:rsidRDefault="00842C13" w:rsidP="00C66E23">
      <w:pPr>
        <w:widowControl/>
        <w:spacing w:before="60"/>
        <w:jc w:val="center"/>
        <w:rPr>
          <w:rFonts w:ascii="黑体" w:eastAsia="黑体" w:hAnsi="Arial"/>
          <w:kern w:val="0"/>
          <w:sz w:val="20"/>
          <w:szCs w:val="20"/>
          <w:lang w:val="en-GB"/>
        </w:rPr>
      </w:pPr>
      <w:r w:rsidRPr="00842C13">
        <w:rPr>
          <w:rFonts w:ascii="黑体" w:eastAsia="黑体" w:hint="eastAsia"/>
          <w:sz w:val="20"/>
          <w:szCs w:val="20"/>
        </w:rPr>
        <w:t>图</w:t>
      </w:r>
      <w:r w:rsidR="003A5863">
        <w:rPr>
          <w:rFonts w:ascii="黑体" w:eastAsia="黑体"/>
          <w:sz w:val="20"/>
          <w:szCs w:val="20"/>
        </w:rPr>
        <w:fldChar w:fldCharType="begin"/>
      </w:r>
      <w:r w:rsidR="00B931AE">
        <w:rPr>
          <w:rFonts w:ascii="黑体" w:eastAsia="黑体"/>
          <w:sz w:val="20"/>
          <w:szCs w:val="20"/>
        </w:rPr>
        <w:instrText xml:space="preserve"> </w:instrText>
      </w:r>
      <w:r w:rsidR="00B931AE">
        <w:rPr>
          <w:rFonts w:ascii="黑体" w:eastAsia="黑体" w:hint="eastAsia"/>
          <w:sz w:val="20"/>
          <w:szCs w:val="20"/>
        </w:rPr>
        <w:instrText>= 3 \* Arabic</w:instrText>
      </w:r>
      <w:r w:rsidR="00B931AE">
        <w:rPr>
          <w:rFonts w:ascii="黑体" w:eastAsia="黑体"/>
          <w:sz w:val="20"/>
          <w:szCs w:val="20"/>
        </w:rPr>
        <w:instrText xml:space="preserve"> </w:instrText>
      </w:r>
      <w:r w:rsidR="003A5863">
        <w:rPr>
          <w:rFonts w:ascii="黑体" w:eastAsia="黑体"/>
          <w:sz w:val="20"/>
          <w:szCs w:val="20"/>
        </w:rPr>
        <w:fldChar w:fldCharType="separate"/>
      </w:r>
      <w:r w:rsidR="00B931AE">
        <w:rPr>
          <w:rFonts w:ascii="黑体" w:eastAsia="黑体"/>
          <w:noProof/>
          <w:sz w:val="20"/>
          <w:szCs w:val="20"/>
        </w:rPr>
        <w:t>3</w:t>
      </w:r>
      <w:r w:rsidR="003A5863">
        <w:rPr>
          <w:rFonts w:ascii="黑体" w:eastAsia="黑体"/>
          <w:sz w:val="20"/>
          <w:szCs w:val="20"/>
        </w:rPr>
        <w:fldChar w:fldCharType="end"/>
      </w:r>
      <w:r w:rsidRPr="00842C13">
        <w:rPr>
          <w:rFonts w:ascii="黑体" w:eastAsia="黑体" w:hint="eastAsia"/>
          <w:sz w:val="20"/>
          <w:szCs w:val="20"/>
        </w:rPr>
        <w:t>-</w:t>
      </w:r>
      <w:r w:rsidR="003A5863">
        <w:rPr>
          <w:rFonts w:ascii="黑体" w:eastAsia="黑体"/>
          <w:sz w:val="20"/>
          <w:szCs w:val="20"/>
        </w:rPr>
        <w:fldChar w:fldCharType="begin"/>
      </w:r>
      <w:r w:rsidR="00B931AE">
        <w:rPr>
          <w:rFonts w:ascii="黑体" w:eastAsia="黑体"/>
          <w:sz w:val="20"/>
          <w:szCs w:val="20"/>
        </w:rPr>
        <w:instrText xml:space="preserve"> </w:instrText>
      </w:r>
      <w:r w:rsidR="00B931AE">
        <w:rPr>
          <w:rFonts w:ascii="黑体" w:eastAsia="黑体" w:hint="eastAsia"/>
          <w:sz w:val="20"/>
          <w:szCs w:val="20"/>
        </w:rPr>
        <w:instrText>= 1 \* Arabic</w:instrText>
      </w:r>
      <w:r w:rsidR="00B931AE">
        <w:rPr>
          <w:rFonts w:ascii="黑体" w:eastAsia="黑体"/>
          <w:sz w:val="20"/>
          <w:szCs w:val="20"/>
        </w:rPr>
        <w:instrText xml:space="preserve"> </w:instrText>
      </w:r>
      <w:r w:rsidR="003A5863">
        <w:rPr>
          <w:rFonts w:ascii="黑体" w:eastAsia="黑体"/>
          <w:sz w:val="20"/>
          <w:szCs w:val="20"/>
        </w:rPr>
        <w:fldChar w:fldCharType="separate"/>
      </w:r>
      <w:r w:rsidR="00B931AE">
        <w:rPr>
          <w:rFonts w:ascii="黑体" w:eastAsia="黑体"/>
          <w:noProof/>
          <w:sz w:val="20"/>
          <w:szCs w:val="20"/>
        </w:rPr>
        <w:t>1</w:t>
      </w:r>
      <w:r w:rsidR="003A5863">
        <w:rPr>
          <w:rFonts w:ascii="黑体" w:eastAsia="黑体"/>
          <w:sz w:val="20"/>
          <w:szCs w:val="20"/>
        </w:rPr>
        <w:fldChar w:fldCharType="end"/>
      </w:r>
      <w:r w:rsidRPr="00842C13">
        <w:rPr>
          <w:rFonts w:ascii="黑体" w:eastAsia="黑体" w:hint="eastAsia"/>
          <w:sz w:val="20"/>
          <w:szCs w:val="20"/>
        </w:rPr>
        <w:t xml:space="preserve">  </w:t>
      </w:r>
      <w:r>
        <w:rPr>
          <w:rFonts w:ascii="黑体" w:eastAsia="黑体" w:hint="eastAsia"/>
          <w:sz w:val="20"/>
          <w:szCs w:val="20"/>
        </w:rPr>
        <w:t>菜单</w:t>
      </w:r>
    </w:p>
    <w:p w:rsidR="005B08CB" w:rsidRDefault="00406EF5" w:rsidP="00C66E23">
      <w:pPr>
        <w:pStyle w:val="MMTopic2"/>
        <w:numPr>
          <w:ilvl w:val="1"/>
          <w:numId w:val="2"/>
        </w:numPr>
        <w:spacing w:line="240" w:lineRule="auto"/>
      </w:pPr>
      <w:bookmarkStart w:id="62" w:name="OLE_LINK1"/>
      <w:bookmarkStart w:id="63" w:name="OLE_LINK2"/>
      <w:bookmarkStart w:id="64" w:name="_Toc293611027"/>
      <w:r>
        <w:rPr>
          <w:rFonts w:hint="eastAsia"/>
        </w:rPr>
        <w:t>现状</w:t>
      </w:r>
      <w:r w:rsidR="00DF0CFD">
        <w:rPr>
          <w:rFonts w:hint="eastAsia"/>
        </w:rPr>
        <w:t>数据</w:t>
      </w:r>
      <w:bookmarkEnd w:id="62"/>
      <w:bookmarkEnd w:id="63"/>
      <w:r w:rsidR="001C381D">
        <w:rPr>
          <w:rFonts w:hint="eastAsia"/>
        </w:rPr>
        <w:t>管理</w:t>
      </w:r>
      <w:bookmarkEnd w:id="64"/>
    </w:p>
    <w:p w:rsidR="00490517" w:rsidRPr="00AF6634" w:rsidRDefault="00406EF5" w:rsidP="00C66E23">
      <w:pPr>
        <w:pStyle w:val="3"/>
        <w:numPr>
          <w:ilvl w:val="2"/>
          <w:numId w:val="2"/>
        </w:numPr>
        <w:spacing w:line="240" w:lineRule="auto"/>
        <w:rPr>
          <w:sz w:val="28"/>
        </w:rPr>
      </w:pPr>
      <w:bookmarkStart w:id="65" w:name="_Toc293611028"/>
      <w:r>
        <w:rPr>
          <w:rFonts w:hint="eastAsia"/>
          <w:sz w:val="28"/>
        </w:rPr>
        <w:t>数据录入</w:t>
      </w:r>
      <w:r w:rsidR="001C381D">
        <w:rPr>
          <w:rFonts w:hint="eastAsia"/>
          <w:sz w:val="28"/>
        </w:rPr>
        <w:t>管理</w:t>
      </w:r>
      <w:bookmarkEnd w:id="65"/>
    </w:p>
    <w:p w:rsidR="00406EF5" w:rsidRPr="00406EF5" w:rsidRDefault="00406EF5" w:rsidP="00C66E23">
      <w:pPr>
        <w:widowControl/>
        <w:spacing w:before="120"/>
        <w:ind w:firstLineChars="200" w:firstLine="480"/>
        <w:jc w:val="left"/>
        <w:rPr>
          <w:rFonts w:ascii="Arial" w:hAnsi="Arial"/>
          <w:kern w:val="0"/>
          <w:sz w:val="24"/>
          <w:szCs w:val="20"/>
          <w:lang w:val="en-GB"/>
        </w:rPr>
      </w:pPr>
      <w:r w:rsidRPr="00406EF5">
        <w:rPr>
          <w:rFonts w:ascii="Arial" w:hAnsi="Arial" w:hint="eastAsia"/>
          <w:kern w:val="0"/>
          <w:sz w:val="24"/>
          <w:szCs w:val="20"/>
          <w:lang w:val="en-GB"/>
        </w:rPr>
        <w:t>提供</w:t>
      </w:r>
      <w:r w:rsidR="00B06329" w:rsidRPr="00406EF5">
        <w:rPr>
          <w:rFonts w:ascii="Arial" w:hAnsi="Arial" w:hint="eastAsia"/>
          <w:kern w:val="0"/>
          <w:sz w:val="24"/>
          <w:szCs w:val="20"/>
          <w:lang w:val="en-GB"/>
        </w:rPr>
        <w:t>能耗数据</w:t>
      </w:r>
      <w:r w:rsidRPr="00406EF5">
        <w:rPr>
          <w:rFonts w:ascii="Arial" w:hAnsi="Arial" w:hint="eastAsia"/>
          <w:kern w:val="0"/>
          <w:sz w:val="24"/>
          <w:szCs w:val="20"/>
          <w:lang w:val="en-GB"/>
        </w:rPr>
        <w:t>、</w:t>
      </w:r>
      <w:r w:rsidR="00B06329">
        <w:rPr>
          <w:rFonts w:ascii="Arial" w:hAnsi="Arial" w:hint="eastAsia"/>
          <w:kern w:val="0"/>
          <w:sz w:val="24"/>
          <w:szCs w:val="20"/>
          <w:lang w:val="en-GB"/>
        </w:rPr>
        <w:t>举措数据、</w:t>
      </w:r>
      <w:r w:rsidRPr="00406EF5">
        <w:rPr>
          <w:rFonts w:ascii="Arial" w:hAnsi="Arial" w:hint="eastAsia"/>
          <w:kern w:val="0"/>
          <w:sz w:val="24"/>
          <w:szCs w:val="20"/>
          <w:lang w:val="en-GB"/>
        </w:rPr>
        <w:t>业务数据、</w:t>
      </w:r>
      <w:r w:rsidR="00B06329">
        <w:rPr>
          <w:rFonts w:ascii="Arial" w:hAnsi="Arial" w:hint="eastAsia"/>
          <w:kern w:val="0"/>
          <w:sz w:val="24"/>
          <w:szCs w:val="20"/>
          <w:lang w:val="en-GB"/>
        </w:rPr>
        <w:t>能源</w:t>
      </w:r>
      <w:r w:rsidR="0085687C">
        <w:rPr>
          <w:rFonts w:ascii="Arial" w:hAnsi="Arial" w:hint="eastAsia"/>
          <w:kern w:val="0"/>
          <w:sz w:val="24"/>
          <w:szCs w:val="20"/>
          <w:lang w:val="en-GB"/>
        </w:rPr>
        <w:t>合同数据</w:t>
      </w:r>
      <w:r w:rsidRPr="00406EF5">
        <w:rPr>
          <w:rFonts w:ascii="Arial" w:hAnsi="Arial" w:hint="eastAsia"/>
          <w:kern w:val="0"/>
          <w:sz w:val="24"/>
          <w:szCs w:val="20"/>
          <w:lang w:val="en-GB"/>
        </w:rPr>
        <w:t>的录入管理功能；并自动</w:t>
      </w:r>
      <w:r w:rsidR="009D1A2F">
        <w:rPr>
          <w:rFonts w:ascii="Arial" w:hAnsi="Arial" w:hint="eastAsia"/>
          <w:kern w:val="0"/>
          <w:sz w:val="24"/>
          <w:szCs w:val="20"/>
          <w:lang w:val="en-GB"/>
        </w:rPr>
        <w:t>从</w:t>
      </w:r>
      <w:r>
        <w:rPr>
          <w:rFonts w:ascii="Arial" w:hAnsi="Arial" w:hint="eastAsia"/>
          <w:kern w:val="0"/>
          <w:sz w:val="24"/>
          <w:szCs w:val="20"/>
          <w:lang w:val="en-GB"/>
        </w:rPr>
        <w:t>机楼管理系统、</w:t>
      </w:r>
      <w:r w:rsidR="00A718BD">
        <w:rPr>
          <w:rFonts w:ascii="Arial" w:hAnsi="Arial" w:hint="eastAsia"/>
          <w:kern w:val="0"/>
          <w:sz w:val="24"/>
          <w:szCs w:val="20"/>
          <w:lang w:val="en-GB"/>
        </w:rPr>
        <w:t>财务系统、</w:t>
      </w:r>
      <w:r w:rsidR="00B06329" w:rsidRPr="00406EF5">
        <w:rPr>
          <w:rFonts w:ascii="Arial" w:hAnsi="Arial" w:hint="eastAsia"/>
          <w:kern w:val="0"/>
          <w:sz w:val="24"/>
          <w:szCs w:val="20"/>
          <w:lang w:val="en-GB"/>
        </w:rPr>
        <w:t>环境数据</w:t>
      </w:r>
      <w:r w:rsidR="00B06329">
        <w:rPr>
          <w:rFonts w:ascii="Arial" w:hAnsi="Arial" w:hint="eastAsia"/>
          <w:kern w:val="0"/>
          <w:sz w:val="24"/>
          <w:szCs w:val="20"/>
          <w:lang w:val="en-GB"/>
        </w:rPr>
        <w:t>、</w:t>
      </w:r>
      <w:r>
        <w:rPr>
          <w:rFonts w:ascii="Arial" w:hAnsi="Arial" w:hint="eastAsia"/>
          <w:kern w:val="0"/>
          <w:sz w:val="24"/>
          <w:szCs w:val="20"/>
          <w:lang w:val="en-GB"/>
        </w:rPr>
        <w:t>网管系统、能耗管理平台与财务系统的交互</w:t>
      </w:r>
      <w:r w:rsidRPr="00406EF5">
        <w:rPr>
          <w:rFonts w:ascii="Arial" w:hAnsi="Arial" w:hint="eastAsia"/>
          <w:kern w:val="0"/>
          <w:sz w:val="24"/>
          <w:szCs w:val="20"/>
          <w:lang w:val="en-GB"/>
        </w:rPr>
        <w:t>验证数据的合理性、一致性等；提供</w:t>
      </w:r>
      <w:r w:rsidRPr="00406EF5">
        <w:rPr>
          <w:rFonts w:ascii="Arial" w:hAnsi="Arial" w:hint="eastAsia"/>
          <w:kern w:val="0"/>
          <w:sz w:val="24"/>
          <w:szCs w:val="20"/>
          <w:lang w:val="en-GB"/>
        </w:rPr>
        <w:t>EXCEL</w:t>
      </w:r>
      <w:r w:rsidRPr="00406EF5">
        <w:rPr>
          <w:rFonts w:ascii="Arial" w:hAnsi="Arial" w:hint="eastAsia"/>
          <w:kern w:val="0"/>
          <w:sz w:val="24"/>
          <w:szCs w:val="20"/>
          <w:lang w:val="en-GB"/>
        </w:rPr>
        <w:t>的导入导出功能。</w:t>
      </w:r>
    </w:p>
    <w:p w:rsidR="009944E2" w:rsidDel="003D3748" w:rsidRDefault="00406EF5" w:rsidP="00C66E23">
      <w:pPr>
        <w:widowControl/>
        <w:spacing w:before="120"/>
        <w:ind w:firstLineChars="200" w:firstLine="480"/>
        <w:jc w:val="left"/>
        <w:rPr>
          <w:del w:id="66" w:author="曾青松" w:date="2011-05-24T16:37:00Z"/>
          <w:rFonts w:ascii="Arial" w:hAnsi="Arial"/>
          <w:kern w:val="0"/>
          <w:sz w:val="24"/>
          <w:szCs w:val="20"/>
          <w:lang w:val="en-GB"/>
        </w:rPr>
      </w:pPr>
      <w:r>
        <w:rPr>
          <w:rFonts w:ascii="Arial" w:hAnsi="Arial" w:hint="eastAsia"/>
          <w:kern w:val="0"/>
          <w:sz w:val="24"/>
          <w:szCs w:val="20"/>
          <w:lang w:val="en-GB"/>
        </w:rPr>
        <w:t>现状信息录入的信息如表</w:t>
      </w:r>
      <w:r>
        <w:rPr>
          <w:rFonts w:ascii="Arial" w:hAnsi="Arial" w:hint="eastAsia"/>
          <w:kern w:val="0"/>
          <w:sz w:val="24"/>
          <w:szCs w:val="20"/>
          <w:lang w:val="en-GB"/>
        </w:rPr>
        <w:t>3-1</w:t>
      </w:r>
      <w:r>
        <w:rPr>
          <w:rFonts w:ascii="Arial" w:hAnsi="Arial" w:hint="eastAsia"/>
          <w:kern w:val="0"/>
          <w:sz w:val="24"/>
          <w:szCs w:val="20"/>
          <w:lang w:val="en-GB"/>
        </w:rPr>
        <w:t>，所示：</w:t>
      </w:r>
    </w:p>
    <w:p w:rsidR="00406EF5" w:rsidRPr="009944E2" w:rsidRDefault="00406EF5" w:rsidP="003D3748">
      <w:pPr>
        <w:widowControl/>
        <w:spacing w:before="120"/>
        <w:ind w:firstLineChars="200" w:firstLine="480"/>
        <w:jc w:val="left"/>
        <w:rPr>
          <w:rFonts w:ascii="Arial" w:hAnsi="Arial"/>
          <w:kern w:val="0"/>
          <w:sz w:val="24"/>
          <w:szCs w:val="20"/>
          <w:lang w:val="en-GB"/>
        </w:rPr>
        <w:pPrChange w:id="67" w:author="曾青松" w:date="2011-05-24T16:37:00Z">
          <w:pPr>
            <w:widowControl/>
            <w:spacing w:before="120"/>
            <w:ind w:firstLineChars="200" w:firstLine="480"/>
            <w:jc w:val="left"/>
          </w:pPr>
        </w:pPrChange>
      </w:pPr>
    </w:p>
    <w:p w:rsidR="008320E0" w:rsidRPr="003D3748" w:rsidRDefault="004B6D61" w:rsidP="003D3748">
      <w:pPr>
        <w:widowControl/>
        <w:spacing w:before="120"/>
        <w:ind w:firstLineChars="200" w:firstLine="480"/>
        <w:jc w:val="center"/>
        <w:rPr>
          <w:rFonts w:ascii="Arial" w:hAnsi="Arial"/>
          <w:kern w:val="0"/>
          <w:sz w:val="24"/>
          <w:szCs w:val="20"/>
          <w:lang w:val="en-GB"/>
          <w:rPrChange w:id="68" w:author="曾青松" w:date="2011-05-24T16:37:00Z">
            <w:rPr>
              <w:sz w:val="24"/>
            </w:rPr>
          </w:rPrChange>
        </w:rPr>
        <w:pPrChange w:id="69" w:author="曾青松" w:date="2011-05-24T16:37:00Z">
          <w:pPr>
            <w:pStyle w:val="aa"/>
            <w:keepNext/>
            <w:jc w:val="center"/>
          </w:pPr>
        </w:pPrChange>
      </w:pPr>
      <w:r w:rsidRPr="003D3748">
        <w:rPr>
          <w:rFonts w:ascii="Arial" w:hAnsi="Arial" w:hint="eastAsia"/>
          <w:kern w:val="0"/>
          <w:sz w:val="24"/>
          <w:szCs w:val="20"/>
          <w:lang w:val="en-GB"/>
          <w:rPrChange w:id="70" w:author="曾青松" w:date="2011-05-24T16:37:00Z">
            <w:rPr>
              <w:rFonts w:ascii="黑体" w:hint="eastAsia"/>
              <w:sz w:val="24"/>
            </w:rPr>
          </w:rPrChange>
        </w:rPr>
        <w:t>表</w:t>
      </w:r>
      <w:r w:rsidRPr="003D3748">
        <w:rPr>
          <w:rFonts w:ascii="Arial" w:hAnsi="Arial" w:hint="eastAsia"/>
          <w:kern w:val="0"/>
          <w:sz w:val="24"/>
          <w:szCs w:val="20"/>
          <w:lang w:val="en-GB"/>
          <w:rPrChange w:id="71" w:author="曾青松" w:date="2011-05-24T16:37:00Z">
            <w:rPr>
              <w:rFonts w:ascii="黑体" w:hint="eastAsia"/>
              <w:sz w:val="24"/>
            </w:rPr>
          </w:rPrChange>
        </w:rPr>
        <w:t xml:space="preserve"> </w:t>
      </w:r>
      <w:r w:rsidR="003A5863" w:rsidRPr="003D3748">
        <w:rPr>
          <w:rFonts w:ascii="Arial" w:hAnsi="Arial"/>
          <w:kern w:val="0"/>
          <w:sz w:val="24"/>
          <w:szCs w:val="20"/>
          <w:lang w:val="en-GB"/>
          <w:rPrChange w:id="72" w:author="曾青松" w:date="2011-05-24T16:37:00Z">
            <w:rPr>
              <w:rFonts w:ascii="黑体"/>
              <w:sz w:val="24"/>
            </w:rPr>
          </w:rPrChange>
        </w:rPr>
        <w:fldChar w:fldCharType="begin"/>
      </w:r>
      <w:r w:rsidRPr="003D3748">
        <w:rPr>
          <w:rFonts w:ascii="Arial" w:hAnsi="Arial"/>
          <w:kern w:val="0"/>
          <w:sz w:val="24"/>
          <w:szCs w:val="20"/>
          <w:lang w:val="en-GB"/>
          <w:rPrChange w:id="73" w:author="曾青松" w:date="2011-05-24T16:37:00Z">
            <w:rPr>
              <w:rFonts w:ascii="黑体"/>
              <w:sz w:val="24"/>
            </w:rPr>
          </w:rPrChange>
        </w:rPr>
        <w:instrText xml:space="preserve"> </w:instrText>
      </w:r>
      <w:r w:rsidRPr="003D3748">
        <w:rPr>
          <w:rFonts w:ascii="Arial" w:hAnsi="Arial" w:hint="eastAsia"/>
          <w:kern w:val="0"/>
          <w:sz w:val="24"/>
          <w:szCs w:val="20"/>
          <w:lang w:val="en-GB"/>
          <w:rPrChange w:id="74" w:author="曾青松" w:date="2011-05-24T16:37:00Z">
            <w:rPr>
              <w:rFonts w:ascii="黑体" w:hint="eastAsia"/>
              <w:sz w:val="24"/>
            </w:rPr>
          </w:rPrChange>
        </w:rPr>
        <w:instrText>= 3 \* Arabic</w:instrText>
      </w:r>
      <w:r w:rsidRPr="003D3748">
        <w:rPr>
          <w:rFonts w:ascii="Arial" w:hAnsi="Arial"/>
          <w:kern w:val="0"/>
          <w:sz w:val="24"/>
          <w:szCs w:val="20"/>
          <w:lang w:val="en-GB"/>
          <w:rPrChange w:id="75" w:author="曾青松" w:date="2011-05-24T16:37:00Z">
            <w:rPr>
              <w:rFonts w:ascii="黑体"/>
              <w:sz w:val="24"/>
            </w:rPr>
          </w:rPrChange>
        </w:rPr>
        <w:instrText xml:space="preserve"> </w:instrText>
      </w:r>
      <w:r w:rsidR="003A5863" w:rsidRPr="003D3748">
        <w:rPr>
          <w:rFonts w:ascii="Arial" w:hAnsi="Arial"/>
          <w:kern w:val="0"/>
          <w:sz w:val="24"/>
          <w:szCs w:val="20"/>
          <w:lang w:val="en-GB"/>
          <w:rPrChange w:id="76" w:author="曾青松" w:date="2011-05-24T16:37:00Z">
            <w:rPr>
              <w:rFonts w:ascii="黑体"/>
              <w:sz w:val="24"/>
            </w:rPr>
          </w:rPrChange>
        </w:rPr>
        <w:fldChar w:fldCharType="separate"/>
      </w:r>
      <w:r w:rsidRPr="003D3748">
        <w:rPr>
          <w:rFonts w:ascii="Arial" w:hAnsi="Arial"/>
          <w:kern w:val="0"/>
          <w:sz w:val="24"/>
          <w:szCs w:val="20"/>
          <w:lang w:val="en-GB"/>
          <w:rPrChange w:id="77" w:author="曾青松" w:date="2011-05-24T16:37:00Z">
            <w:rPr>
              <w:rFonts w:ascii="黑体"/>
              <w:noProof/>
              <w:sz w:val="24"/>
            </w:rPr>
          </w:rPrChange>
        </w:rPr>
        <w:t>3</w:t>
      </w:r>
      <w:r w:rsidR="003A5863" w:rsidRPr="003D3748">
        <w:rPr>
          <w:rFonts w:ascii="Arial" w:hAnsi="Arial"/>
          <w:kern w:val="0"/>
          <w:sz w:val="24"/>
          <w:szCs w:val="20"/>
          <w:lang w:val="en-GB"/>
          <w:rPrChange w:id="78" w:author="曾青松" w:date="2011-05-24T16:37:00Z">
            <w:rPr>
              <w:rFonts w:ascii="黑体"/>
              <w:sz w:val="24"/>
            </w:rPr>
          </w:rPrChange>
        </w:rPr>
        <w:fldChar w:fldCharType="end"/>
      </w:r>
      <w:r w:rsidRPr="003D3748">
        <w:rPr>
          <w:rFonts w:ascii="Arial" w:hAnsi="Arial" w:hint="eastAsia"/>
          <w:kern w:val="0"/>
          <w:sz w:val="24"/>
          <w:szCs w:val="20"/>
          <w:lang w:val="en-GB"/>
          <w:rPrChange w:id="79" w:author="曾青松" w:date="2011-05-24T16:37:00Z">
            <w:rPr>
              <w:rFonts w:ascii="黑体" w:hint="eastAsia"/>
              <w:sz w:val="24"/>
            </w:rPr>
          </w:rPrChange>
        </w:rPr>
        <w:noBreakHyphen/>
      </w:r>
      <w:r w:rsidR="00406EF5" w:rsidRPr="003D3748">
        <w:rPr>
          <w:rFonts w:ascii="Arial" w:hAnsi="Arial" w:hint="eastAsia"/>
          <w:kern w:val="0"/>
          <w:sz w:val="24"/>
          <w:szCs w:val="20"/>
          <w:lang w:val="en-GB"/>
          <w:rPrChange w:id="80" w:author="曾青松" w:date="2011-05-24T16:37:00Z">
            <w:rPr>
              <w:rFonts w:ascii="黑体" w:hint="eastAsia"/>
              <w:sz w:val="24"/>
            </w:rPr>
          </w:rPrChange>
        </w:rPr>
        <w:t>1-</w:t>
      </w:r>
      <w:r w:rsidR="003A5863" w:rsidRPr="003D3748">
        <w:rPr>
          <w:rFonts w:ascii="Arial" w:hAnsi="Arial"/>
          <w:kern w:val="0"/>
          <w:sz w:val="24"/>
          <w:szCs w:val="20"/>
          <w:lang w:val="en-GB"/>
          <w:rPrChange w:id="81" w:author="曾青松" w:date="2011-05-24T16:37:00Z">
            <w:rPr>
              <w:rFonts w:ascii="黑体"/>
              <w:sz w:val="24"/>
            </w:rPr>
          </w:rPrChange>
        </w:rPr>
        <w:fldChar w:fldCharType="begin"/>
      </w:r>
      <w:r w:rsidRPr="003D3748">
        <w:rPr>
          <w:rFonts w:ascii="Arial" w:hAnsi="Arial"/>
          <w:kern w:val="0"/>
          <w:sz w:val="24"/>
          <w:szCs w:val="20"/>
          <w:lang w:val="en-GB"/>
          <w:rPrChange w:id="82" w:author="曾青松" w:date="2011-05-24T16:37:00Z">
            <w:rPr>
              <w:rFonts w:ascii="黑体"/>
              <w:sz w:val="24"/>
            </w:rPr>
          </w:rPrChange>
        </w:rPr>
        <w:instrText xml:space="preserve"> </w:instrText>
      </w:r>
      <w:r w:rsidRPr="003D3748">
        <w:rPr>
          <w:rFonts w:ascii="Arial" w:hAnsi="Arial" w:hint="eastAsia"/>
          <w:kern w:val="0"/>
          <w:sz w:val="24"/>
          <w:szCs w:val="20"/>
          <w:lang w:val="en-GB"/>
          <w:rPrChange w:id="83" w:author="曾青松" w:date="2011-05-24T16:37:00Z">
            <w:rPr>
              <w:rFonts w:ascii="黑体" w:hint="eastAsia"/>
              <w:sz w:val="24"/>
            </w:rPr>
          </w:rPrChange>
        </w:rPr>
        <w:instrText>= 1 \* Arabic</w:instrText>
      </w:r>
      <w:r w:rsidRPr="003D3748">
        <w:rPr>
          <w:rFonts w:ascii="Arial" w:hAnsi="Arial"/>
          <w:kern w:val="0"/>
          <w:sz w:val="24"/>
          <w:szCs w:val="20"/>
          <w:lang w:val="en-GB"/>
          <w:rPrChange w:id="84" w:author="曾青松" w:date="2011-05-24T16:37:00Z">
            <w:rPr>
              <w:rFonts w:ascii="黑体"/>
              <w:sz w:val="24"/>
            </w:rPr>
          </w:rPrChange>
        </w:rPr>
        <w:instrText xml:space="preserve"> </w:instrText>
      </w:r>
      <w:r w:rsidR="003A5863" w:rsidRPr="003D3748">
        <w:rPr>
          <w:rFonts w:ascii="Arial" w:hAnsi="Arial"/>
          <w:kern w:val="0"/>
          <w:sz w:val="24"/>
          <w:szCs w:val="20"/>
          <w:lang w:val="en-GB"/>
          <w:rPrChange w:id="85" w:author="曾青松" w:date="2011-05-24T16:37:00Z">
            <w:rPr>
              <w:rFonts w:ascii="黑体"/>
              <w:sz w:val="24"/>
            </w:rPr>
          </w:rPrChange>
        </w:rPr>
        <w:fldChar w:fldCharType="separate"/>
      </w:r>
      <w:r w:rsidRPr="003D3748">
        <w:rPr>
          <w:rFonts w:ascii="Arial" w:hAnsi="Arial"/>
          <w:kern w:val="0"/>
          <w:sz w:val="24"/>
          <w:szCs w:val="20"/>
          <w:lang w:val="en-GB"/>
          <w:rPrChange w:id="86" w:author="曾青松" w:date="2011-05-24T16:37:00Z">
            <w:rPr>
              <w:rFonts w:ascii="黑体"/>
              <w:noProof/>
              <w:sz w:val="24"/>
            </w:rPr>
          </w:rPrChange>
        </w:rPr>
        <w:t>1</w:t>
      </w:r>
      <w:r w:rsidR="003A5863" w:rsidRPr="003D3748">
        <w:rPr>
          <w:rFonts w:ascii="Arial" w:hAnsi="Arial"/>
          <w:kern w:val="0"/>
          <w:sz w:val="24"/>
          <w:szCs w:val="20"/>
          <w:lang w:val="en-GB"/>
          <w:rPrChange w:id="87" w:author="曾青松" w:date="2011-05-24T16:37:00Z">
            <w:rPr>
              <w:rFonts w:ascii="黑体"/>
              <w:sz w:val="24"/>
            </w:rPr>
          </w:rPrChange>
        </w:rPr>
        <w:fldChar w:fldCharType="end"/>
      </w:r>
      <w:r w:rsidR="008320E0" w:rsidRPr="003D3748">
        <w:rPr>
          <w:rFonts w:ascii="Arial" w:hAnsi="Arial" w:hint="eastAsia"/>
          <w:kern w:val="0"/>
          <w:sz w:val="24"/>
          <w:szCs w:val="20"/>
          <w:lang w:val="en-GB"/>
          <w:rPrChange w:id="88" w:author="曾青松" w:date="2011-05-24T16:37:00Z">
            <w:rPr>
              <w:rFonts w:hint="eastAsia"/>
              <w:sz w:val="24"/>
            </w:rPr>
          </w:rPrChange>
        </w:rPr>
        <w:t xml:space="preserve">  </w:t>
      </w:r>
      <w:r w:rsidR="00406EF5" w:rsidRPr="003D3748">
        <w:rPr>
          <w:rFonts w:ascii="Arial" w:hAnsi="Arial" w:hint="eastAsia"/>
          <w:kern w:val="0"/>
          <w:sz w:val="24"/>
          <w:szCs w:val="20"/>
          <w:lang w:val="en-GB"/>
          <w:rPrChange w:id="89" w:author="曾青松" w:date="2011-05-24T16:37:00Z">
            <w:rPr>
              <w:rFonts w:hint="eastAsia"/>
              <w:sz w:val="24"/>
            </w:rPr>
          </w:rPrChange>
        </w:rPr>
        <w:t>现状</w:t>
      </w:r>
      <w:r w:rsidR="008320E0" w:rsidRPr="003D3748">
        <w:rPr>
          <w:rFonts w:ascii="Arial" w:hAnsi="Arial" w:hint="eastAsia"/>
          <w:kern w:val="0"/>
          <w:sz w:val="24"/>
          <w:szCs w:val="20"/>
          <w:lang w:val="en-GB"/>
          <w:rPrChange w:id="90" w:author="曾青松" w:date="2011-05-24T16:37:00Z">
            <w:rPr>
              <w:rFonts w:hint="eastAsia"/>
              <w:sz w:val="24"/>
            </w:rPr>
          </w:rPrChange>
        </w:rPr>
        <w:t>信息编辑</w:t>
      </w:r>
    </w:p>
    <w:p w:rsidR="005150CE" w:rsidRPr="005150CE" w:rsidRDefault="005150CE" w:rsidP="00C66E23"/>
    <w:tbl>
      <w:tblPr>
        <w:tblW w:w="8063" w:type="dxa"/>
        <w:jc w:val="center"/>
        <w:tblInd w:w="-576" w:type="dxa"/>
        <w:tblLook w:val="0000"/>
      </w:tblPr>
      <w:tblGrid>
        <w:gridCol w:w="2124"/>
        <w:gridCol w:w="2021"/>
        <w:gridCol w:w="2255"/>
        <w:gridCol w:w="1663"/>
      </w:tblGrid>
      <w:tr w:rsidR="008320E0" w:rsidRPr="00B92BEE" w:rsidTr="00406EF5">
        <w:trPr>
          <w:trHeight w:val="285"/>
          <w:jc w:val="center"/>
        </w:trPr>
        <w:tc>
          <w:tcPr>
            <w:tcW w:w="8063"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rsidR="008320E0" w:rsidRPr="00B92BEE" w:rsidRDefault="00406EF5" w:rsidP="00C66E23">
            <w:pPr>
              <w:widowControl/>
              <w:jc w:val="center"/>
              <w:rPr>
                <w:rFonts w:ascii="宋体" w:hAnsi="宋体" w:cs="宋体"/>
                <w:b/>
                <w:bCs/>
                <w:kern w:val="0"/>
                <w:sz w:val="24"/>
              </w:rPr>
            </w:pPr>
            <w:r>
              <w:rPr>
                <w:rFonts w:ascii="宋体" w:hAnsi="宋体" w:cs="宋体" w:hint="eastAsia"/>
                <w:b/>
                <w:bCs/>
                <w:kern w:val="0"/>
                <w:sz w:val="24"/>
              </w:rPr>
              <w:t>现状</w:t>
            </w:r>
            <w:r w:rsidR="008320E0" w:rsidRPr="00B92BEE">
              <w:rPr>
                <w:rFonts w:ascii="宋体" w:hAnsi="宋体" w:cs="宋体" w:hint="eastAsia"/>
                <w:b/>
                <w:bCs/>
                <w:kern w:val="0"/>
                <w:sz w:val="24"/>
              </w:rPr>
              <w:t>信息</w:t>
            </w:r>
            <w:r>
              <w:rPr>
                <w:rFonts w:ascii="宋体" w:hAnsi="宋体" w:cs="宋体" w:hint="eastAsia"/>
                <w:b/>
                <w:bCs/>
                <w:kern w:val="0"/>
                <w:sz w:val="24"/>
              </w:rPr>
              <w:t>录入</w:t>
            </w:r>
          </w:p>
        </w:tc>
      </w:tr>
      <w:tr w:rsidR="008320E0" w:rsidRPr="00B92BEE" w:rsidTr="00406EF5">
        <w:trPr>
          <w:trHeight w:val="285"/>
          <w:jc w:val="center"/>
        </w:trPr>
        <w:tc>
          <w:tcPr>
            <w:tcW w:w="2124" w:type="dxa"/>
            <w:tcBorders>
              <w:top w:val="nil"/>
              <w:left w:val="single" w:sz="4" w:space="0" w:color="auto"/>
              <w:bottom w:val="single" w:sz="4" w:space="0" w:color="auto"/>
              <w:right w:val="single" w:sz="4" w:space="0" w:color="auto"/>
            </w:tcBorders>
            <w:shd w:val="clear" w:color="auto" w:fill="auto"/>
            <w:noWrap/>
            <w:vAlign w:val="bottom"/>
          </w:tcPr>
          <w:p w:rsidR="008320E0" w:rsidRPr="00B92BEE" w:rsidRDefault="00406EF5" w:rsidP="00C66E23">
            <w:pPr>
              <w:widowControl/>
              <w:jc w:val="left"/>
              <w:rPr>
                <w:rFonts w:ascii="宋体" w:hAnsi="宋体" w:cs="宋体"/>
                <w:kern w:val="0"/>
                <w:sz w:val="24"/>
              </w:rPr>
            </w:pPr>
            <w:r>
              <w:rPr>
                <w:rFonts w:ascii="宋体" w:hAnsi="宋体" w:cs="宋体" w:hint="eastAsia"/>
                <w:kern w:val="0"/>
                <w:sz w:val="24"/>
              </w:rPr>
              <w:t>机房</w:t>
            </w:r>
            <w:r w:rsidR="008320E0" w:rsidRPr="00B92BEE">
              <w:rPr>
                <w:rFonts w:ascii="宋体" w:hAnsi="宋体" w:cs="宋体" w:hint="eastAsia"/>
                <w:kern w:val="0"/>
                <w:sz w:val="24"/>
              </w:rPr>
              <w:t>：</w:t>
            </w:r>
          </w:p>
        </w:tc>
        <w:tc>
          <w:tcPr>
            <w:tcW w:w="2021" w:type="dxa"/>
            <w:tcBorders>
              <w:top w:val="nil"/>
              <w:left w:val="nil"/>
              <w:bottom w:val="single" w:sz="4" w:space="0" w:color="auto"/>
              <w:right w:val="single" w:sz="4" w:space="0" w:color="auto"/>
            </w:tcBorders>
            <w:shd w:val="clear" w:color="auto" w:fill="auto"/>
            <w:noWrap/>
            <w:vAlign w:val="bottom"/>
          </w:tcPr>
          <w:p w:rsidR="008320E0" w:rsidRPr="00B92BEE" w:rsidRDefault="008320E0" w:rsidP="00C66E23">
            <w:pPr>
              <w:widowControl/>
              <w:jc w:val="left"/>
              <w:rPr>
                <w:rFonts w:ascii="宋体" w:hAnsi="宋体" w:cs="宋体"/>
                <w:kern w:val="0"/>
                <w:sz w:val="24"/>
              </w:rPr>
            </w:pPr>
            <w:r w:rsidRPr="00B92BEE">
              <w:rPr>
                <w:rFonts w:ascii="宋体" w:hAnsi="宋体" w:cs="宋体" w:hint="eastAsia"/>
                <w:kern w:val="0"/>
                <w:sz w:val="24"/>
              </w:rPr>
              <w:t xml:space="preserve">　</w:t>
            </w:r>
          </w:p>
        </w:tc>
        <w:tc>
          <w:tcPr>
            <w:tcW w:w="2255" w:type="dxa"/>
            <w:tcBorders>
              <w:top w:val="nil"/>
              <w:left w:val="nil"/>
              <w:bottom w:val="single" w:sz="4" w:space="0" w:color="auto"/>
              <w:right w:val="single" w:sz="4" w:space="0" w:color="auto"/>
            </w:tcBorders>
            <w:shd w:val="clear" w:color="auto" w:fill="auto"/>
            <w:noWrap/>
            <w:vAlign w:val="bottom"/>
          </w:tcPr>
          <w:p w:rsidR="008320E0" w:rsidRPr="00B92BEE" w:rsidRDefault="00406EF5" w:rsidP="00C66E23">
            <w:pPr>
              <w:widowControl/>
              <w:jc w:val="left"/>
              <w:rPr>
                <w:rFonts w:ascii="宋体" w:hAnsi="宋体" w:cs="宋体"/>
                <w:kern w:val="0"/>
                <w:sz w:val="24"/>
              </w:rPr>
            </w:pPr>
            <w:r>
              <w:rPr>
                <w:rFonts w:ascii="宋体" w:hAnsi="宋体" w:cs="宋体" w:hint="eastAsia"/>
                <w:kern w:val="0"/>
                <w:sz w:val="24"/>
              </w:rPr>
              <w:t>建筑面积</w:t>
            </w:r>
            <w:r w:rsidR="008320E0" w:rsidRPr="00B92BEE">
              <w:rPr>
                <w:rFonts w:ascii="宋体" w:hAnsi="宋体" w:cs="宋体" w:hint="eastAsia"/>
                <w:kern w:val="0"/>
                <w:sz w:val="24"/>
              </w:rPr>
              <w:t>：</w:t>
            </w:r>
          </w:p>
        </w:tc>
        <w:tc>
          <w:tcPr>
            <w:tcW w:w="1663" w:type="dxa"/>
            <w:tcBorders>
              <w:top w:val="nil"/>
              <w:left w:val="nil"/>
              <w:bottom w:val="single" w:sz="4" w:space="0" w:color="auto"/>
              <w:right w:val="single" w:sz="4" w:space="0" w:color="auto"/>
            </w:tcBorders>
            <w:shd w:val="clear" w:color="auto" w:fill="auto"/>
            <w:noWrap/>
            <w:vAlign w:val="bottom"/>
          </w:tcPr>
          <w:p w:rsidR="008320E0" w:rsidRPr="00B92BEE" w:rsidRDefault="00652FE2" w:rsidP="00C66E23">
            <w:pPr>
              <w:widowControl/>
              <w:jc w:val="left"/>
              <w:rPr>
                <w:rFonts w:ascii="宋体" w:hAnsi="宋体" w:cs="宋体"/>
                <w:kern w:val="0"/>
                <w:sz w:val="24"/>
              </w:rPr>
            </w:pPr>
            <w:r>
              <w:rPr>
                <w:rFonts w:ascii="宋体" w:hAnsi="宋体" w:cs="宋体" w:hint="eastAsia"/>
                <w:kern w:val="0"/>
                <w:sz w:val="24"/>
              </w:rPr>
              <w:t>_____平方</w:t>
            </w:r>
          </w:p>
        </w:tc>
      </w:tr>
      <w:tr w:rsidR="008320E0" w:rsidRPr="00B92BEE" w:rsidTr="00406EF5">
        <w:trPr>
          <w:trHeight w:val="285"/>
          <w:jc w:val="center"/>
        </w:trPr>
        <w:tc>
          <w:tcPr>
            <w:tcW w:w="2124" w:type="dxa"/>
            <w:tcBorders>
              <w:top w:val="nil"/>
              <w:left w:val="single" w:sz="4" w:space="0" w:color="auto"/>
              <w:bottom w:val="single" w:sz="4" w:space="0" w:color="auto"/>
              <w:right w:val="single" w:sz="4" w:space="0" w:color="auto"/>
            </w:tcBorders>
            <w:shd w:val="clear" w:color="auto" w:fill="auto"/>
            <w:noWrap/>
            <w:vAlign w:val="bottom"/>
          </w:tcPr>
          <w:p w:rsidR="008320E0" w:rsidRPr="00B92BEE" w:rsidRDefault="00406EF5" w:rsidP="00C66E23">
            <w:pPr>
              <w:widowControl/>
              <w:jc w:val="left"/>
              <w:rPr>
                <w:rFonts w:ascii="宋体" w:hAnsi="宋体" w:cs="宋体"/>
                <w:kern w:val="0"/>
                <w:sz w:val="24"/>
              </w:rPr>
            </w:pPr>
            <w:r>
              <w:rPr>
                <w:rFonts w:ascii="宋体" w:hAnsi="宋体" w:cs="宋体" w:hint="eastAsia"/>
                <w:kern w:val="0"/>
                <w:sz w:val="24"/>
              </w:rPr>
              <w:t>主设备耗电量</w:t>
            </w:r>
            <w:r w:rsidR="008320E0" w:rsidRPr="00B92BEE">
              <w:rPr>
                <w:rFonts w:ascii="宋体" w:hAnsi="宋体" w:cs="宋体" w:hint="eastAsia"/>
                <w:kern w:val="0"/>
                <w:sz w:val="24"/>
              </w:rPr>
              <w:t>：</w:t>
            </w:r>
          </w:p>
        </w:tc>
        <w:tc>
          <w:tcPr>
            <w:tcW w:w="2021" w:type="dxa"/>
            <w:tcBorders>
              <w:top w:val="nil"/>
              <w:left w:val="nil"/>
              <w:bottom w:val="single" w:sz="4" w:space="0" w:color="auto"/>
              <w:right w:val="single" w:sz="4" w:space="0" w:color="auto"/>
            </w:tcBorders>
            <w:shd w:val="clear" w:color="auto" w:fill="auto"/>
            <w:noWrap/>
            <w:vAlign w:val="bottom"/>
          </w:tcPr>
          <w:p w:rsidR="008320E0" w:rsidRPr="00B92BEE" w:rsidRDefault="00652FE2" w:rsidP="00C66E23">
            <w:pPr>
              <w:widowControl/>
              <w:jc w:val="left"/>
              <w:rPr>
                <w:rFonts w:ascii="宋体" w:hAnsi="宋体" w:cs="宋体"/>
                <w:kern w:val="0"/>
                <w:sz w:val="24"/>
              </w:rPr>
            </w:pPr>
            <w:r>
              <w:rPr>
                <w:rFonts w:ascii="宋体" w:hAnsi="宋体" w:cs="宋体" w:hint="eastAsia"/>
                <w:kern w:val="0"/>
                <w:sz w:val="24"/>
              </w:rPr>
              <w:t>_____度</w:t>
            </w:r>
          </w:p>
        </w:tc>
        <w:tc>
          <w:tcPr>
            <w:tcW w:w="2255" w:type="dxa"/>
            <w:tcBorders>
              <w:top w:val="nil"/>
              <w:left w:val="nil"/>
              <w:bottom w:val="single" w:sz="4" w:space="0" w:color="auto"/>
              <w:right w:val="single" w:sz="4" w:space="0" w:color="auto"/>
            </w:tcBorders>
            <w:shd w:val="clear" w:color="auto" w:fill="auto"/>
            <w:noWrap/>
          </w:tcPr>
          <w:p w:rsidR="008320E0" w:rsidRPr="00B92BEE" w:rsidRDefault="00406EF5" w:rsidP="00C66E23">
            <w:pPr>
              <w:widowControl/>
              <w:rPr>
                <w:rFonts w:ascii="宋体" w:hAnsi="宋体" w:cs="宋体"/>
                <w:kern w:val="0"/>
                <w:sz w:val="24"/>
              </w:rPr>
            </w:pPr>
            <w:r>
              <w:rPr>
                <w:rFonts w:ascii="宋体" w:hAnsi="宋体" w:cs="宋体" w:hint="eastAsia"/>
                <w:kern w:val="0"/>
                <w:sz w:val="24"/>
              </w:rPr>
              <w:t>空调耗电量</w:t>
            </w:r>
            <w:r w:rsidR="008320E0" w:rsidRPr="00B92BEE">
              <w:rPr>
                <w:rFonts w:ascii="宋体" w:hAnsi="宋体" w:cs="宋体" w:hint="eastAsia"/>
                <w:kern w:val="0"/>
                <w:sz w:val="24"/>
              </w:rPr>
              <w:t>：</w:t>
            </w:r>
          </w:p>
        </w:tc>
        <w:tc>
          <w:tcPr>
            <w:tcW w:w="1663" w:type="dxa"/>
            <w:tcBorders>
              <w:top w:val="nil"/>
              <w:left w:val="nil"/>
              <w:bottom w:val="single" w:sz="4" w:space="0" w:color="auto"/>
              <w:right w:val="single" w:sz="4" w:space="0" w:color="auto"/>
            </w:tcBorders>
            <w:shd w:val="clear" w:color="auto" w:fill="auto"/>
            <w:noWrap/>
            <w:vAlign w:val="bottom"/>
          </w:tcPr>
          <w:p w:rsidR="008320E0" w:rsidRPr="00B92BEE" w:rsidRDefault="00652FE2" w:rsidP="00C66E23">
            <w:pPr>
              <w:widowControl/>
              <w:jc w:val="left"/>
              <w:rPr>
                <w:rFonts w:ascii="宋体" w:hAnsi="宋体" w:cs="宋体"/>
                <w:kern w:val="0"/>
                <w:sz w:val="24"/>
              </w:rPr>
            </w:pPr>
            <w:r>
              <w:rPr>
                <w:rFonts w:ascii="宋体" w:hAnsi="宋体" w:cs="宋体" w:hint="eastAsia"/>
                <w:kern w:val="0"/>
                <w:sz w:val="24"/>
              </w:rPr>
              <w:t>_____度</w:t>
            </w:r>
          </w:p>
        </w:tc>
      </w:tr>
      <w:tr w:rsidR="00406EF5" w:rsidRPr="00B92BEE" w:rsidTr="00406EF5">
        <w:trPr>
          <w:trHeight w:val="285"/>
          <w:jc w:val="center"/>
        </w:trPr>
        <w:tc>
          <w:tcPr>
            <w:tcW w:w="2124" w:type="dxa"/>
            <w:tcBorders>
              <w:top w:val="nil"/>
              <w:left w:val="single" w:sz="4" w:space="0" w:color="auto"/>
              <w:bottom w:val="single" w:sz="4" w:space="0" w:color="auto"/>
              <w:right w:val="single" w:sz="4" w:space="0" w:color="auto"/>
            </w:tcBorders>
            <w:shd w:val="clear" w:color="auto" w:fill="auto"/>
            <w:noWrap/>
            <w:vAlign w:val="bottom"/>
          </w:tcPr>
          <w:p w:rsidR="00406EF5" w:rsidRPr="00B92BEE" w:rsidRDefault="00406EF5" w:rsidP="00C66E23">
            <w:pPr>
              <w:widowControl/>
              <w:jc w:val="left"/>
              <w:rPr>
                <w:rFonts w:ascii="宋体" w:hAnsi="宋体" w:cs="宋体"/>
                <w:kern w:val="0"/>
                <w:sz w:val="24"/>
              </w:rPr>
            </w:pPr>
            <w:r>
              <w:rPr>
                <w:rFonts w:ascii="宋体" w:hAnsi="宋体" w:cs="宋体" w:hint="eastAsia"/>
                <w:kern w:val="0"/>
                <w:sz w:val="24"/>
              </w:rPr>
              <w:t>照明设备耗电量</w:t>
            </w:r>
            <w:r w:rsidRPr="00B92BEE">
              <w:rPr>
                <w:rFonts w:ascii="宋体" w:hAnsi="宋体" w:cs="宋体" w:hint="eastAsia"/>
                <w:kern w:val="0"/>
                <w:sz w:val="24"/>
              </w:rPr>
              <w:t>：</w:t>
            </w:r>
          </w:p>
        </w:tc>
        <w:tc>
          <w:tcPr>
            <w:tcW w:w="2021" w:type="dxa"/>
            <w:tcBorders>
              <w:top w:val="nil"/>
              <w:left w:val="nil"/>
              <w:bottom w:val="single" w:sz="4" w:space="0" w:color="auto"/>
              <w:right w:val="single" w:sz="4" w:space="0" w:color="auto"/>
            </w:tcBorders>
            <w:shd w:val="clear" w:color="auto" w:fill="auto"/>
            <w:noWrap/>
            <w:vAlign w:val="bottom"/>
          </w:tcPr>
          <w:p w:rsidR="00406EF5" w:rsidRPr="00B92BEE" w:rsidRDefault="00652FE2" w:rsidP="00C66E23">
            <w:pPr>
              <w:widowControl/>
              <w:jc w:val="left"/>
              <w:rPr>
                <w:rFonts w:ascii="宋体" w:hAnsi="宋体" w:cs="宋体"/>
                <w:kern w:val="0"/>
                <w:sz w:val="24"/>
              </w:rPr>
            </w:pPr>
            <w:r>
              <w:rPr>
                <w:rFonts w:ascii="宋体" w:hAnsi="宋体" w:cs="宋体" w:hint="eastAsia"/>
                <w:kern w:val="0"/>
                <w:sz w:val="24"/>
              </w:rPr>
              <w:t>_____度</w:t>
            </w:r>
          </w:p>
        </w:tc>
        <w:tc>
          <w:tcPr>
            <w:tcW w:w="2255" w:type="dxa"/>
            <w:tcBorders>
              <w:top w:val="nil"/>
              <w:left w:val="nil"/>
              <w:bottom w:val="single" w:sz="4" w:space="0" w:color="auto"/>
              <w:right w:val="single" w:sz="4" w:space="0" w:color="auto"/>
            </w:tcBorders>
            <w:shd w:val="clear" w:color="auto" w:fill="auto"/>
            <w:vAlign w:val="bottom"/>
          </w:tcPr>
          <w:p w:rsidR="00406EF5" w:rsidRPr="00B92BEE" w:rsidRDefault="00406EF5" w:rsidP="00C66E23">
            <w:pPr>
              <w:widowControl/>
              <w:jc w:val="left"/>
              <w:rPr>
                <w:rFonts w:ascii="宋体" w:hAnsi="宋体" w:cs="宋体"/>
                <w:kern w:val="0"/>
                <w:sz w:val="24"/>
              </w:rPr>
            </w:pPr>
            <w:r>
              <w:rPr>
                <w:rFonts w:ascii="宋体" w:hAnsi="宋体" w:cs="宋体" w:hint="eastAsia"/>
                <w:kern w:val="0"/>
                <w:sz w:val="24"/>
              </w:rPr>
              <w:t>业务量</w:t>
            </w:r>
            <w:r w:rsidRPr="00B92BEE">
              <w:rPr>
                <w:rFonts w:ascii="宋体" w:hAnsi="宋体" w:cs="宋体" w:hint="eastAsia"/>
                <w:kern w:val="0"/>
                <w:sz w:val="24"/>
              </w:rPr>
              <w:t>：</w:t>
            </w:r>
          </w:p>
        </w:tc>
        <w:tc>
          <w:tcPr>
            <w:tcW w:w="1663" w:type="dxa"/>
            <w:tcBorders>
              <w:top w:val="nil"/>
              <w:left w:val="nil"/>
              <w:bottom w:val="single" w:sz="4" w:space="0" w:color="auto"/>
              <w:right w:val="single" w:sz="4" w:space="0" w:color="auto"/>
            </w:tcBorders>
            <w:shd w:val="clear" w:color="auto" w:fill="auto"/>
            <w:vAlign w:val="bottom"/>
          </w:tcPr>
          <w:p w:rsidR="00406EF5" w:rsidRPr="00B92BEE" w:rsidRDefault="00406EF5" w:rsidP="00C66E23">
            <w:pPr>
              <w:widowControl/>
              <w:jc w:val="left"/>
              <w:rPr>
                <w:rFonts w:ascii="宋体" w:hAnsi="宋体" w:cs="宋体"/>
                <w:kern w:val="0"/>
                <w:sz w:val="24"/>
              </w:rPr>
            </w:pPr>
          </w:p>
        </w:tc>
      </w:tr>
      <w:tr w:rsidR="00406EF5" w:rsidRPr="00B92BEE" w:rsidTr="00406EF5">
        <w:trPr>
          <w:trHeight w:val="285"/>
          <w:jc w:val="center"/>
        </w:trPr>
        <w:tc>
          <w:tcPr>
            <w:tcW w:w="2124" w:type="dxa"/>
            <w:tcBorders>
              <w:top w:val="nil"/>
              <w:left w:val="single" w:sz="4" w:space="0" w:color="auto"/>
              <w:bottom w:val="single" w:sz="4" w:space="0" w:color="auto"/>
              <w:right w:val="single" w:sz="4" w:space="0" w:color="auto"/>
            </w:tcBorders>
            <w:shd w:val="clear" w:color="auto" w:fill="auto"/>
            <w:noWrap/>
            <w:vAlign w:val="bottom"/>
          </w:tcPr>
          <w:p w:rsidR="00406EF5" w:rsidRDefault="00406EF5" w:rsidP="00C66E23">
            <w:pPr>
              <w:widowControl/>
              <w:jc w:val="left"/>
              <w:rPr>
                <w:rFonts w:ascii="宋体" w:hAnsi="宋体" w:cs="宋体"/>
                <w:kern w:val="0"/>
                <w:sz w:val="24"/>
              </w:rPr>
            </w:pPr>
            <w:r>
              <w:rPr>
                <w:rFonts w:ascii="宋体" w:hAnsi="宋体" w:cs="宋体" w:hint="eastAsia"/>
                <w:kern w:val="0"/>
                <w:sz w:val="24"/>
              </w:rPr>
              <w:t>总用电量</w:t>
            </w:r>
          </w:p>
        </w:tc>
        <w:tc>
          <w:tcPr>
            <w:tcW w:w="2021" w:type="dxa"/>
            <w:tcBorders>
              <w:top w:val="nil"/>
              <w:left w:val="nil"/>
              <w:bottom w:val="single" w:sz="4" w:space="0" w:color="auto"/>
              <w:right w:val="single" w:sz="4" w:space="0" w:color="auto"/>
            </w:tcBorders>
            <w:shd w:val="clear" w:color="auto" w:fill="auto"/>
            <w:noWrap/>
            <w:vAlign w:val="bottom"/>
          </w:tcPr>
          <w:p w:rsidR="00406EF5" w:rsidRPr="00B92BEE" w:rsidRDefault="00652FE2" w:rsidP="00C66E23">
            <w:pPr>
              <w:widowControl/>
              <w:jc w:val="left"/>
              <w:rPr>
                <w:rFonts w:ascii="宋体" w:hAnsi="宋体" w:cs="宋体"/>
                <w:kern w:val="0"/>
                <w:sz w:val="24"/>
              </w:rPr>
            </w:pPr>
            <w:r>
              <w:rPr>
                <w:rFonts w:ascii="宋体" w:hAnsi="宋体" w:cs="宋体" w:hint="eastAsia"/>
                <w:kern w:val="0"/>
                <w:sz w:val="24"/>
              </w:rPr>
              <w:t>_____度</w:t>
            </w:r>
          </w:p>
        </w:tc>
        <w:tc>
          <w:tcPr>
            <w:tcW w:w="2255" w:type="dxa"/>
            <w:tcBorders>
              <w:top w:val="nil"/>
              <w:left w:val="nil"/>
              <w:bottom w:val="single" w:sz="4" w:space="0" w:color="auto"/>
              <w:right w:val="single" w:sz="4" w:space="0" w:color="auto"/>
            </w:tcBorders>
            <w:shd w:val="clear" w:color="auto" w:fill="auto"/>
            <w:vAlign w:val="bottom"/>
          </w:tcPr>
          <w:p w:rsidR="00406EF5" w:rsidRDefault="00652FE2" w:rsidP="00C66E23">
            <w:pPr>
              <w:widowControl/>
              <w:jc w:val="left"/>
              <w:rPr>
                <w:rFonts w:ascii="宋体" w:hAnsi="宋体" w:cs="宋体"/>
                <w:kern w:val="0"/>
                <w:sz w:val="24"/>
              </w:rPr>
            </w:pPr>
            <w:r>
              <w:rPr>
                <w:rFonts w:ascii="宋体" w:hAnsi="宋体" w:cs="宋体" w:hint="eastAsia"/>
                <w:kern w:val="0"/>
                <w:sz w:val="24"/>
              </w:rPr>
              <w:t>总用水量</w:t>
            </w:r>
          </w:p>
        </w:tc>
        <w:tc>
          <w:tcPr>
            <w:tcW w:w="1663" w:type="dxa"/>
            <w:tcBorders>
              <w:top w:val="nil"/>
              <w:left w:val="nil"/>
              <w:bottom w:val="single" w:sz="4" w:space="0" w:color="auto"/>
              <w:right w:val="single" w:sz="4" w:space="0" w:color="auto"/>
            </w:tcBorders>
            <w:shd w:val="clear" w:color="auto" w:fill="auto"/>
            <w:vAlign w:val="bottom"/>
          </w:tcPr>
          <w:p w:rsidR="00406EF5" w:rsidRPr="00B92BEE" w:rsidRDefault="00652FE2" w:rsidP="00C66E23">
            <w:pPr>
              <w:widowControl/>
              <w:jc w:val="left"/>
              <w:rPr>
                <w:rFonts w:ascii="宋体" w:hAnsi="宋体" w:cs="宋体"/>
                <w:kern w:val="0"/>
                <w:sz w:val="24"/>
              </w:rPr>
            </w:pPr>
            <w:r>
              <w:rPr>
                <w:rFonts w:ascii="宋体" w:hAnsi="宋体" w:cs="宋体" w:hint="eastAsia"/>
                <w:kern w:val="0"/>
                <w:sz w:val="24"/>
              </w:rPr>
              <w:t>_____吨</w:t>
            </w:r>
          </w:p>
        </w:tc>
      </w:tr>
      <w:tr w:rsidR="00406EF5" w:rsidRPr="00B92BEE" w:rsidTr="00406EF5">
        <w:trPr>
          <w:trHeight w:val="285"/>
          <w:jc w:val="center"/>
        </w:trPr>
        <w:tc>
          <w:tcPr>
            <w:tcW w:w="2124" w:type="dxa"/>
            <w:tcBorders>
              <w:top w:val="nil"/>
              <w:left w:val="single" w:sz="4" w:space="0" w:color="auto"/>
              <w:bottom w:val="single" w:sz="4" w:space="0" w:color="auto"/>
              <w:right w:val="single" w:sz="4" w:space="0" w:color="auto"/>
            </w:tcBorders>
            <w:shd w:val="clear" w:color="auto" w:fill="auto"/>
            <w:noWrap/>
            <w:vAlign w:val="bottom"/>
          </w:tcPr>
          <w:p w:rsidR="00406EF5" w:rsidRDefault="00652FE2" w:rsidP="00C66E23">
            <w:pPr>
              <w:widowControl/>
              <w:jc w:val="left"/>
              <w:rPr>
                <w:rFonts w:ascii="宋体" w:hAnsi="宋体" w:cs="宋体"/>
                <w:kern w:val="0"/>
                <w:sz w:val="24"/>
              </w:rPr>
            </w:pPr>
            <w:r>
              <w:rPr>
                <w:rFonts w:ascii="宋体" w:hAnsi="宋体" w:cs="宋体" w:hint="eastAsia"/>
                <w:kern w:val="0"/>
                <w:sz w:val="24"/>
              </w:rPr>
              <w:t>测量</w:t>
            </w:r>
            <w:r w:rsidR="00406EF5">
              <w:rPr>
                <w:rFonts w:ascii="宋体" w:hAnsi="宋体" w:cs="宋体" w:hint="eastAsia"/>
                <w:kern w:val="0"/>
                <w:sz w:val="24"/>
              </w:rPr>
              <w:t>时间</w:t>
            </w:r>
          </w:p>
        </w:tc>
        <w:tc>
          <w:tcPr>
            <w:tcW w:w="2021" w:type="dxa"/>
            <w:tcBorders>
              <w:top w:val="nil"/>
              <w:left w:val="nil"/>
              <w:bottom w:val="single" w:sz="4" w:space="0" w:color="auto"/>
              <w:right w:val="single" w:sz="4" w:space="0" w:color="auto"/>
            </w:tcBorders>
            <w:shd w:val="clear" w:color="auto" w:fill="auto"/>
            <w:noWrap/>
            <w:vAlign w:val="bottom"/>
          </w:tcPr>
          <w:p w:rsidR="00406EF5" w:rsidRPr="00B92BEE" w:rsidRDefault="00406EF5" w:rsidP="00C66E23">
            <w:pPr>
              <w:widowControl/>
              <w:jc w:val="left"/>
              <w:rPr>
                <w:rFonts w:ascii="宋体" w:hAnsi="宋体" w:cs="宋体"/>
                <w:kern w:val="0"/>
                <w:sz w:val="24"/>
              </w:rPr>
            </w:pPr>
          </w:p>
        </w:tc>
        <w:tc>
          <w:tcPr>
            <w:tcW w:w="2255" w:type="dxa"/>
            <w:tcBorders>
              <w:top w:val="nil"/>
              <w:left w:val="nil"/>
              <w:bottom w:val="single" w:sz="4" w:space="0" w:color="auto"/>
              <w:right w:val="single" w:sz="4" w:space="0" w:color="auto"/>
            </w:tcBorders>
            <w:shd w:val="clear" w:color="auto" w:fill="auto"/>
            <w:vAlign w:val="bottom"/>
          </w:tcPr>
          <w:p w:rsidR="00406EF5" w:rsidRDefault="00652FE2" w:rsidP="00C66E23">
            <w:pPr>
              <w:widowControl/>
              <w:jc w:val="left"/>
              <w:rPr>
                <w:rFonts w:ascii="宋体" w:hAnsi="宋体" w:cs="宋体"/>
                <w:kern w:val="0"/>
                <w:sz w:val="24"/>
              </w:rPr>
            </w:pPr>
            <w:r>
              <w:rPr>
                <w:rFonts w:ascii="宋体" w:hAnsi="宋体" w:cs="宋体" w:hint="eastAsia"/>
                <w:kern w:val="0"/>
                <w:sz w:val="24"/>
              </w:rPr>
              <w:t>是否采取节能措施</w:t>
            </w:r>
          </w:p>
        </w:tc>
        <w:tc>
          <w:tcPr>
            <w:tcW w:w="1663" w:type="dxa"/>
            <w:tcBorders>
              <w:top w:val="nil"/>
              <w:left w:val="nil"/>
              <w:bottom w:val="single" w:sz="4" w:space="0" w:color="auto"/>
              <w:right w:val="single" w:sz="4" w:space="0" w:color="auto"/>
            </w:tcBorders>
            <w:shd w:val="clear" w:color="auto" w:fill="auto"/>
            <w:vAlign w:val="bottom"/>
          </w:tcPr>
          <w:p w:rsidR="00406EF5" w:rsidRPr="00B92BEE" w:rsidRDefault="00406EF5" w:rsidP="00C66E23">
            <w:pPr>
              <w:widowControl/>
              <w:jc w:val="left"/>
              <w:rPr>
                <w:rFonts w:ascii="宋体" w:hAnsi="宋体" w:cs="宋体"/>
                <w:kern w:val="0"/>
                <w:sz w:val="24"/>
              </w:rPr>
            </w:pPr>
          </w:p>
        </w:tc>
      </w:tr>
      <w:tr w:rsidR="000F02F7" w:rsidRPr="00B92BEE" w:rsidTr="00406EF5">
        <w:trPr>
          <w:trHeight w:val="285"/>
          <w:jc w:val="center"/>
        </w:trPr>
        <w:tc>
          <w:tcPr>
            <w:tcW w:w="2124" w:type="dxa"/>
            <w:tcBorders>
              <w:top w:val="nil"/>
              <w:left w:val="single" w:sz="4" w:space="0" w:color="auto"/>
              <w:bottom w:val="single" w:sz="4" w:space="0" w:color="auto"/>
              <w:right w:val="single" w:sz="4" w:space="0" w:color="auto"/>
            </w:tcBorders>
            <w:shd w:val="clear" w:color="auto" w:fill="auto"/>
            <w:noWrap/>
            <w:vAlign w:val="bottom"/>
          </w:tcPr>
          <w:p w:rsidR="000F02F7" w:rsidRPr="00B92BEE" w:rsidRDefault="000F02F7" w:rsidP="00C66E23">
            <w:pPr>
              <w:widowControl/>
              <w:jc w:val="left"/>
              <w:rPr>
                <w:rFonts w:ascii="宋体" w:hAnsi="宋体" w:cs="宋体"/>
                <w:kern w:val="0"/>
                <w:sz w:val="24"/>
              </w:rPr>
            </w:pPr>
            <w:r w:rsidRPr="00B92BEE">
              <w:rPr>
                <w:rFonts w:ascii="宋体" w:hAnsi="宋体" w:cs="宋体" w:hint="eastAsia"/>
                <w:kern w:val="0"/>
                <w:sz w:val="24"/>
              </w:rPr>
              <w:t>备注信息：</w:t>
            </w:r>
          </w:p>
        </w:tc>
        <w:tc>
          <w:tcPr>
            <w:tcW w:w="5939" w:type="dxa"/>
            <w:gridSpan w:val="3"/>
            <w:tcBorders>
              <w:top w:val="nil"/>
              <w:left w:val="nil"/>
              <w:bottom w:val="single" w:sz="4" w:space="0" w:color="auto"/>
              <w:right w:val="single" w:sz="4" w:space="0" w:color="auto"/>
            </w:tcBorders>
            <w:shd w:val="clear" w:color="auto" w:fill="auto"/>
            <w:noWrap/>
            <w:vAlign w:val="bottom"/>
          </w:tcPr>
          <w:p w:rsidR="000F02F7" w:rsidRPr="00B92BEE" w:rsidRDefault="000F02F7" w:rsidP="00C66E23">
            <w:pPr>
              <w:widowControl/>
              <w:jc w:val="left"/>
              <w:rPr>
                <w:rFonts w:ascii="宋体" w:hAnsi="宋体" w:cs="宋体"/>
                <w:kern w:val="0"/>
                <w:sz w:val="24"/>
              </w:rPr>
            </w:pPr>
          </w:p>
        </w:tc>
      </w:tr>
    </w:tbl>
    <w:p w:rsidR="00490517" w:rsidRDefault="00B373F4" w:rsidP="00C66E23">
      <w:pPr>
        <w:pStyle w:val="MMTopic2"/>
        <w:numPr>
          <w:ilvl w:val="1"/>
          <w:numId w:val="2"/>
        </w:numPr>
        <w:spacing w:line="240" w:lineRule="auto"/>
      </w:pPr>
      <w:bookmarkStart w:id="91" w:name="_Toc293611029"/>
      <w:r>
        <w:rPr>
          <w:rFonts w:hint="eastAsia"/>
        </w:rPr>
        <w:t>现状数据分析</w:t>
      </w:r>
      <w:bookmarkEnd w:id="91"/>
    </w:p>
    <w:p w:rsidR="009A47EF" w:rsidRPr="004D2C1D" w:rsidRDefault="00880F4F" w:rsidP="00C66E23">
      <w:pPr>
        <w:pStyle w:val="a5"/>
        <w:ind w:firstLineChars="200" w:firstLine="480"/>
        <w:rPr>
          <w:rFonts w:ascii="Arial" w:hAnsi="Arial"/>
          <w:kern w:val="0"/>
          <w:sz w:val="24"/>
          <w:szCs w:val="20"/>
        </w:rPr>
      </w:pPr>
      <w:r w:rsidRPr="004D2C1D">
        <w:rPr>
          <w:rFonts w:ascii="Arial" w:hAnsi="Arial" w:hint="eastAsia"/>
          <w:kern w:val="0"/>
          <w:sz w:val="24"/>
          <w:szCs w:val="20"/>
        </w:rPr>
        <w:t>现状数据分析主要是为规划管理提供基础，其主要包括了已实施举措分析、能耗现状统计分析、综合数据验证、能耗预测。即提供从多个方面、多个维度的</w:t>
      </w:r>
      <w:r w:rsidRPr="004D2C1D">
        <w:rPr>
          <w:rFonts w:ascii="Arial" w:hAnsi="Arial" w:hint="eastAsia"/>
          <w:kern w:val="0"/>
          <w:sz w:val="24"/>
          <w:szCs w:val="20"/>
        </w:rPr>
        <w:lastRenderedPageBreak/>
        <w:t>投资结构和节能比例分析对已实施举措机型分析，并同从多方面、多维度提供能耗现状的占比分析、对比分析、同比分析与环比分析等功能。此外还利用不同纬度获得的数据验证数据的不一致性。根据分析结果系统提供不同方面、不同维度能耗预测的结果。</w:t>
      </w:r>
    </w:p>
    <w:p w:rsidR="00C31F87" w:rsidRDefault="00C31F87" w:rsidP="00C66E23">
      <w:pPr>
        <w:pStyle w:val="3"/>
        <w:numPr>
          <w:ilvl w:val="2"/>
          <w:numId w:val="2"/>
        </w:numPr>
        <w:spacing w:line="240" w:lineRule="auto"/>
        <w:rPr>
          <w:sz w:val="28"/>
        </w:rPr>
      </w:pPr>
      <w:bookmarkStart w:id="92" w:name="_Toc293611030"/>
      <w:r w:rsidRPr="00406EF5">
        <w:rPr>
          <w:rFonts w:hint="eastAsia"/>
          <w:sz w:val="28"/>
        </w:rPr>
        <w:t>能耗现状统计分析</w:t>
      </w:r>
      <w:bookmarkEnd w:id="92"/>
    </w:p>
    <w:p w:rsidR="00C31F87" w:rsidRPr="00406EF5" w:rsidRDefault="00C31F87" w:rsidP="00C66E23">
      <w:pPr>
        <w:widowControl/>
        <w:spacing w:before="60"/>
        <w:ind w:firstLineChars="200" w:firstLine="480"/>
        <w:jc w:val="left"/>
        <w:rPr>
          <w:rFonts w:ascii="Arial" w:hAnsi="Arial"/>
          <w:kern w:val="0"/>
          <w:sz w:val="24"/>
          <w:szCs w:val="20"/>
        </w:rPr>
      </w:pPr>
      <w:r w:rsidRPr="00406EF5">
        <w:rPr>
          <w:rFonts w:ascii="Arial" w:hAnsi="Arial" w:hint="eastAsia"/>
          <w:kern w:val="0"/>
          <w:sz w:val="24"/>
          <w:szCs w:val="20"/>
        </w:rPr>
        <w:t>从多方面、多维度提供能耗现状的占比分析、对比分析、同比分析与环比分析等功能</w:t>
      </w:r>
      <w:r w:rsidR="00380A27">
        <w:rPr>
          <w:rFonts w:ascii="Arial" w:hAnsi="Arial" w:hint="eastAsia"/>
          <w:kern w:val="0"/>
          <w:sz w:val="24"/>
          <w:szCs w:val="20"/>
        </w:rPr>
        <w:t>。</w:t>
      </w:r>
    </w:p>
    <w:p w:rsidR="00C31F87" w:rsidRPr="00406EF5" w:rsidRDefault="00C31F87" w:rsidP="00C66E23">
      <w:pPr>
        <w:widowControl/>
        <w:spacing w:before="60"/>
        <w:ind w:left="420"/>
        <w:jc w:val="left"/>
        <w:rPr>
          <w:rFonts w:ascii="Arial" w:hAnsi="Arial"/>
          <w:kern w:val="0"/>
          <w:sz w:val="24"/>
          <w:szCs w:val="20"/>
        </w:rPr>
      </w:pPr>
      <w:r w:rsidRPr="00406EF5">
        <w:rPr>
          <w:rFonts w:ascii="Arial" w:hAnsi="Arial"/>
          <w:noProof/>
          <w:kern w:val="0"/>
          <w:sz w:val="24"/>
          <w:szCs w:val="20"/>
        </w:rPr>
        <w:drawing>
          <wp:inline distT="0" distB="0" distL="0" distR="0">
            <wp:extent cx="5274310" cy="2823953"/>
            <wp:effectExtent l="19050" t="0" r="0" b="0"/>
            <wp:docPr id="2"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72562" cy="4857750"/>
                      <a:chOff x="71438" y="1643063"/>
                      <a:chExt cx="9072562" cy="4857750"/>
                    </a:xfrm>
                  </a:grpSpPr>
                  <a:pic>
                    <a:nvPicPr>
                      <a:cNvPr id="0" name="图表 13"/>
                      <a:cNvPicPr>
                        <a:picLocks noChangeArrowheads="1"/>
                      </a:cNvPicPr>
                    </a:nvPicPr>
                    <a:blipFill>
                      <a:blip r:embed="rId36"/>
                      <a:srcRect/>
                      <a:stretch>
                        <a:fillRect/>
                      </a:stretch>
                    </a:blipFill>
                    <a:spPr bwMode="auto">
                      <a:xfrm>
                        <a:off x="71438" y="1714500"/>
                        <a:ext cx="3000375" cy="1428750"/>
                      </a:xfrm>
                      <a:prstGeom prst="rect">
                        <a:avLst/>
                      </a:prstGeom>
                      <a:noFill/>
                    </a:spPr>
                  </a:pic>
                  <a:pic>
                    <a:nvPicPr>
                      <a:cNvPr id="0" name="图表 14"/>
                      <a:cNvPicPr>
                        <a:picLocks noChangeArrowheads="1"/>
                      </a:cNvPicPr>
                    </a:nvPicPr>
                    <a:blipFill>
                      <a:blip r:embed="rId37"/>
                      <a:srcRect/>
                      <a:stretch>
                        <a:fillRect/>
                      </a:stretch>
                    </a:blipFill>
                    <a:spPr bwMode="auto">
                      <a:xfrm>
                        <a:off x="212725" y="3576638"/>
                        <a:ext cx="2644775" cy="1338262"/>
                      </a:xfrm>
                      <a:prstGeom prst="rect">
                        <a:avLst/>
                      </a:prstGeom>
                      <a:noFill/>
                    </a:spPr>
                  </a:pic>
                  <a:pic>
                    <a:nvPicPr>
                      <a:cNvPr id="0" name="Object 4"/>
                      <a:cNvPicPr>
                        <a:picLocks noChangeAspect="1" noChangeArrowheads="1"/>
                      </a:cNvPicPr>
                    </a:nvPicPr>
                    <a:blipFill>
                      <a:blip r:embed="rId38"/>
                      <a:srcRect/>
                      <a:stretch>
                        <a:fillRect/>
                      </a:stretch>
                    </a:blipFill>
                    <a:spPr bwMode="auto">
                      <a:xfrm>
                        <a:off x="6429375" y="3286125"/>
                        <a:ext cx="2714625" cy="2571750"/>
                      </a:xfrm>
                      <a:prstGeom prst="rect">
                        <a:avLst/>
                      </a:prstGeom>
                      <a:noFill/>
                    </a:spPr>
                  </a:pic>
                  <a:sp>
                    <a:nvSpPr>
                      <a:cNvPr id="9" name="圆角矩形 8"/>
                      <a:cNvSpPr/>
                    </a:nvSpPr>
                    <a:spPr bwMode="auto">
                      <a:xfrm>
                        <a:off x="714375" y="5357813"/>
                        <a:ext cx="1428750" cy="571500"/>
                      </a:xfrm>
                      <a:prstGeom prst="roundRect">
                        <a:avLst/>
                      </a:prstGeom>
                      <a:ln>
                        <a:headEnd type="none" w="med" len="med"/>
                        <a:tailEnd type="none" w="med" len="med"/>
                      </a:ln>
                    </a:spPr>
                    <a:txSp>
                      <a:txBody>
                        <a:bodyPr/>
                        <a:lstStyle>
                          <a:defPPr>
                            <a:defRPr lang="en-US"/>
                          </a:defPPr>
                          <a:lvl1pPr algn="l" rtl="0" fontAlgn="base">
                            <a:spcBef>
                              <a:spcPct val="0"/>
                            </a:spcBef>
                            <a:spcAft>
                              <a:spcPct val="0"/>
                            </a:spcAft>
                            <a:defRPr b="1" kern="1200">
                              <a:solidFill>
                                <a:schemeClr val="dk1"/>
                              </a:solidFill>
                              <a:latin typeface="+mn-lt"/>
                              <a:ea typeface="+mn-ea"/>
                              <a:cs typeface="+mn-cs"/>
                            </a:defRPr>
                          </a:lvl1pPr>
                          <a:lvl2pPr marL="457200" algn="l" rtl="0" fontAlgn="base">
                            <a:spcBef>
                              <a:spcPct val="0"/>
                            </a:spcBef>
                            <a:spcAft>
                              <a:spcPct val="0"/>
                            </a:spcAft>
                            <a:defRPr b="1" kern="1200">
                              <a:solidFill>
                                <a:schemeClr val="dk1"/>
                              </a:solidFill>
                              <a:latin typeface="+mn-lt"/>
                              <a:ea typeface="+mn-ea"/>
                              <a:cs typeface="+mn-cs"/>
                            </a:defRPr>
                          </a:lvl2pPr>
                          <a:lvl3pPr marL="914400" algn="l" rtl="0" fontAlgn="base">
                            <a:spcBef>
                              <a:spcPct val="0"/>
                            </a:spcBef>
                            <a:spcAft>
                              <a:spcPct val="0"/>
                            </a:spcAft>
                            <a:defRPr b="1" kern="1200">
                              <a:solidFill>
                                <a:schemeClr val="dk1"/>
                              </a:solidFill>
                              <a:latin typeface="+mn-lt"/>
                              <a:ea typeface="+mn-ea"/>
                              <a:cs typeface="+mn-cs"/>
                            </a:defRPr>
                          </a:lvl3pPr>
                          <a:lvl4pPr marL="1371600" algn="l" rtl="0" fontAlgn="base">
                            <a:spcBef>
                              <a:spcPct val="0"/>
                            </a:spcBef>
                            <a:spcAft>
                              <a:spcPct val="0"/>
                            </a:spcAft>
                            <a:defRPr b="1" kern="1200">
                              <a:solidFill>
                                <a:schemeClr val="dk1"/>
                              </a:solidFill>
                              <a:latin typeface="+mn-lt"/>
                              <a:ea typeface="+mn-ea"/>
                              <a:cs typeface="+mn-cs"/>
                            </a:defRPr>
                          </a:lvl4pPr>
                          <a:lvl5pPr marL="1828800" algn="l" rtl="0" fontAlgn="base">
                            <a:spcBef>
                              <a:spcPct val="0"/>
                            </a:spcBef>
                            <a:spcAft>
                              <a:spcPct val="0"/>
                            </a:spcAft>
                            <a:defRPr b="1" kern="1200">
                              <a:solidFill>
                                <a:schemeClr val="dk1"/>
                              </a:solidFill>
                              <a:latin typeface="+mn-lt"/>
                              <a:ea typeface="+mn-ea"/>
                              <a:cs typeface="+mn-cs"/>
                            </a:defRPr>
                          </a:lvl5pPr>
                          <a:lvl6pPr marL="2286000" algn="l" defTabSz="914400" rtl="0" eaLnBrk="1" latinLnBrk="0" hangingPunct="1">
                            <a:defRPr b="1" kern="1200">
                              <a:solidFill>
                                <a:schemeClr val="dk1"/>
                              </a:solidFill>
                              <a:latin typeface="+mn-lt"/>
                              <a:ea typeface="+mn-ea"/>
                              <a:cs typeface="+mn-cs"/>
                            </a:defRPr>
                          </a:lvl6pPr>
                          <a:lvl7pPr marL="2743200" algn="l" defTabSz="914400" rtl="0" eaLnBrk="1" latinLnBrk="0" hangingPunct="1">
                            <a:defRPr b="1" kern="1200">
                              <a:solidFill>
                                <a:schemeClr val="dk1"/>
                              </a:solidFill>
                              <a:latin typeface="+mn-lt"/>
                              <a:ea typeface="+mn-ea"/>
                              <a:cs typeface="+mn-cs"/>
                            </a:defRPr>
                          </a:lvl7pPr>
                          <a:lvl8pPr marL="3200400" algn="l" defTabSz="914400" rtl="0" eaLnBrk="1" latinLnBrk="0" hangingPunct="1">
                            <a:defRPr b="1" kern="1200">
                              <a:solidFill>
                                <a:schemeClr val="dk1"/>
                              </a:solidFill>
                              <a:latin typeface="+mn-lt"/>
                              <a:ea typeface="+mn-ea"/>
                              <a:cs typeface="+mn-cs"/>
                            </a:defRPr>
                          </a:lvl8pPr>
                          <a:lvl9pPr marL="3657600" algn="l" defTabSz="914400" rtl="0" eaLnBrk="1" latinLnBrk="0" hangingPunct="1">
                            <a:defRPr b="1" kern="1200">
                              <a:solidFill>
                                <a:schemeClr val="dk1"/>
                              </a:solidFill>
                              <a:latin typeface="+mn-lt"/>
                              <a:ea typeface="+mn-ea"/>
                              <a:cs typeface="+mn-cs"/>
                            </a:defRPr>
                          </a:lvl9pPr>
                        </a:lstStyle>
                        <a:p>
                          <a:pPr algn="ctr">
                            <a:defRPr/>
                          </a:pPr>
                          <a:r>
                            <a:rPr lang="zh-CN" altLang="en-US" sz="1400" dirty="0">
                              <a:solidFill>
                                <a:schemeClr val="tx1"/>
                              </a:solidFill>
                              <a:latin typeface="华文细黑" pitchFamily="2" charset="-122"/>
                              <a:ea typeface="华文细黑" pitchFamily="2" charset="-122"/>
                            </a:rPr>
                            <a:t>多维度能耗占比分析</a:t>
                          </a:r>
                        </a:p>
                      </a:txBody>
                      <a:useSpRect/>
                    </a:txSp>
                    <a:style>
                      <a:lnRef idx="1">
                        <a:schemeClr val="dk1"/>
                      </a:lnRef>
                      <a:fillRef idx="2">
                        <a:schemeClr val="dk1"/>
                      </a:fillRef>
                      <a:effectRef idx="1">
                        <a:schemeClr val="dk1"/>
                      </a:effectRef>
                      <a:fontRef idx="minor">
                        <a:schemeClr val="dk1"/>
                      </a:fontRef>
                    </a:style>
                  </a:sp>
                  <a:sp>
                    <a:nvSpPr>
                      <a:cNvPr id="10" name="圆角矩形 9"/>
                      <a:cNvSpPr/>
                    </a:nvSpPr>
                    <a:spPr bwMode="auto">
                      <a:xfrm>
                        <a:off x="7000875" y="5929313"/>
                        <a:ext cx="2000250" cy="357187"/>
                      </a:xfrm>
                      <a:prstGeom prst="roundRect">
                        <a:avLst/>
                      </a:prstGeom>
                      <a:ln>
                        <a:headEnd type="none" w="med" len="med"/>
                        <a:tailEnd type="none" w="med" len="med"/>
                      </a:ln>
                    </a:spPr>
                    <a:txSp>
                      <a:txBody>
                        <a:bodyPr/>
                        <a:lstStyle>
                          <a:defPPr>
                            <a:defRPr lang="en-US"/>
                          </a:defPPr>
                          <a:lvl1pPr algn="l" rtl="0" fontAlgn="base">
                            <a:spcBef>
                              <a:spcPct val="0"/>
                            </a:spcBef>
                            <a:spcAft>
                              <a:spcPct val="0"/>
                            </a:spcAft>
                            <a:defRPr b="1" kern="1200">
                              <a:solidFill>
                                <a:schemeClr val="dk1"/>
                              </a:solidFill>
                              <a:latin typeface="+mn-lt"/>
                              <a:ea typeface="+mn-ea"/>
                              <a:cs typeface="+mn-cs"/>
                            </a:defRPr>
                          </a:lvl1pPr>
                          <a:lvl2pPr marL="457200" algn="l" rtl="0" fontAlgn="base">
                            <a:spcBef>
                              <a:spcPct val="0"/>
                            </a:spcBef>
                            <a:spcAft>
                              <a:spcPct val="0"/>
                            </a:spcAft>
                            <a:defRPr b="1" kern="1200">
                              <a:solidFill>
                                <a:schemeClr val="dk1"/>
                              </a:solidFill>
                              <a:latin typeface="+mn-lt"/>
                              <a:ea typeface="+mn-ea"/>
                              <a:cs typeface="+mn-cs"/>
                            </a:defRPr>
                          </a:lvl2pPr>
                          <a:lvl3pPr marL="914400" algn="l" rtl="0" fontAlgn="base">
                            <a:spcBef>
                              <a:spcPct val="0"/>
                            </a:spcBef>
                            <a:spcAft>
                              <a:spcPct val="0"/>
                            </a:spcAft>
                            <a:defRPr b="1" kern="1200">
                              <a:solidFill>
                                <a:schemeClr val="dk1"/>
                              </a:solidFill>
                              <a:latin typeface="+mn-lt"/>
                              <a:ea typeface="+mn-ea"/>
                              <a:cs typeface="+mn-cs"/>
                            </a:defRPr>
                          </a:lvl3pPr>
                          <a:lvl4pPr marL="1371600" algn="l" rtl="0" fontAlgn="base">
                            <a:spcBef>
                              <a:spcPct val="0"/>
                            </a:spcBef>
                            <a:spcAft>
                              <a:spcPct val="0"/>
                            </a:spcAft>
                            <a:defRPr b="1" kern="1200">
                              <a:solidFill>
                                <a:schemeClr val="dk1"/>
                              </a:solidFill>
                              <a:latin typeface="+mn-lt"/>
                              <a:ea typeface="+mn-ea"/>
                              <a:cs typeface="+mn-cs"/>
                            </a:defRPr>
                          </a:lvl4pPr>
                          <a:lvl5pPr marL="1828800" algn="l" rtl="0" fontAlgn="base">
                            <a:spcBef>
                              <a:spcPct val="0"/>
                            </a:spcBef>
                            <a:spcAft>
                              <a:spcPct val="0"/>
                            </a:spcAft>
                            <a:defRPr b="1" kern="1200">
                              <a:solidFill>
                                <a:schemeClr val="dk1"/>
                              </a:solidFill>
                              <a:latin typeface="+mn-lt"/>
                              <a:ea typeface="+mn-ea"/>
                              <a:cs typeface="+mn-cs"/>
                            </a:defRPr>
                          </a:lvl5pPr>
                          <a:lvl6pPr marL="2286000" algn="l" defTabSz="914400" rtl="0" eaLnBrk="1" latinLnBrk="0" hangingPunct="1">
                            <a:defRPr b="1" kern="1200">
                              <a:solidFill>
                                <a:schemeClr val="dk1"/>
                              </a:solidFill>
                              <a:latin typeface="+mn-lt"/>
                              <a:ea typeface="+mn-ea"/>
                              <a:cs typeface="+mn-cs"/>
                            </a:defRPr>
                          </a:lvl6pPr>
                          <a:lvl7pPr marL="2743200" algn="l" defTabSz="914400" rtl="0" eaLnBrk="1" latinLnBrk="0" hangingPunct="1">
                            <a:defRPr b="1" kern="1200">
                              <a:solidFill>
                                <a:schemeClr val="dk1"/>
                              </a:solidFill>
                              <a:latin typeface="+mn-lt"/>
                              <a:ea typeface="+mn-ea"/>
                              <a:cs typeface="+mn-cs"/>
                            </a:defRPr>
                          </a:lvl7pPr>
                          <a:lvl8pPr marL="3200400" algn="l" defTabSz="914400" rtl="0" eaLnBrk="1" latinLnBrk="0" hangingPunct="1">
                            <a:defRPr b="1" kern="1200">
                              <a:solidFill>
                                <a:schemeClr val="dk1"/>
                              </a:solidFill>
                              <a:latin typeface="+mn-lt"/>
                              <a:ea typeface="+mn-ea"/>
                              <a:cs typeface="+mn-cs"/>
                            </a:defRPr>
                          </a:lvl8pPr>
                          <a:lvl9pPr marL="3657600" algn="l" defTabSz="914400" rtl="0" eaLnBrk="1" latinLnBrk="0" hangingPunct="1">
                            <a:defRPr b="1" kern="1200">
                              <a:solidFill>
                                <a:schemeClr val="dk1"/>
                              </a:solidFill>
                              <a:latin typeface="+mn-lt"/>
                              <a:ea typeface="+mn-ea"/>
                              <a:cs typeface="+mn-cs"/>
                            </a:defRPr>
                          </a:lvl9pPr>
                        </a:lstStyle>
                        <a:p>
                          <a:pPr algn="ctr">
                            <a:defRPr/>
                          </a:pPr>
                          <a:r>
                            <a:rPr lang="zh-CN" altLang="en-US" sz="1400" dirty="0">
                              <a:solidFill>
                                <a:schemeClr val="tx1"/>
                              </a:solidFill>
                              <a:latin typeface="华文细黑" pitchFamily="2" charset="-122"/>
                              <a:ea typeface="华文细黑" pitchFamily="2" charset="-122"/>
                            </a:rPr>
                            <a:t>多个局点对比分析</a:t>
                          </a:r>
                        </a:p>
                      </a:txBody>
                      <a:useSpRect/>
                    </a:txSp>
                    <a:style>
                      <a:lnRef idx="1">
                        <a:schemeClr val="dk1"/>
                      </a:lnRef>
                      <a:fillRef idx="2">
                        <a:schemeClr val="dk1"/>
                      </a:fillRef>
                      <a:effectRef idx="1">
                        <a:schemeClr val="dk1"/>
                      </a:effectRef>
                      <a:fontRef idx="minor">
                        <a:schemeClr val="dk1"/>
                      </a:fontRef>
                    </a:style>
                  </a:sp>
                  <a:sp>
                    <a:nvSpPr>
                      <a:cNvPr id="29" name="圆角矩形 28"/>
                      <a:cNvSpPr/>
                    </a:nvSpPr>
                    <a:spPr bwMode="auto">
                      <a:xfrm>
                        <a:off x="3786188" y="6000750"/>
                        <a:ext cx="1500187" cy="500063"/>
                      </a:xfrm>
                      <a:prstGeom prst="roundRect">
                        <a:avLst/>
                      </a:prstGeom>
                      <a:ln>
                        <a:headEnd type="none" w="med" len="med"/>
                        <a:tailEnd type="none" w="med" len="med"/>
                      </a:ln>
                    </a:spPr>
                    <a:txSp>
                      <a:txBody>
                        <a:bodyPr/>
                        <a:lstStyle>
                          <a:defPPr>
                            <a:defRPr lang="en-US"/>
                          </a:defPPr>
                          <a:lvl1pPr algn="l" rtl="0" fontAlgn="base">
                            <a:spcBef>
                              <a:spcPct val="0"/>
                            </a:spcBef>
                            <a:spcAft>
                              <a:spcPct val="0"/>
                            </a:spcAft>
                            <a:defRPr b="1" kern="1200">
                              <a:solidFill>
                                <a:schemeClr val="dk1"/>
                              </a:solidFill>
                              <a:latin typeface="+mn-lt"/>
                              <a:ea typeface="+mn-ea"/>
                              <a:cs typeface="+mn-cs"/>
                            </a:defRPr>
                          </a:lvl1pPr>
                          <a:lvl2pPr marL="457200" algn="l" rtl="0" fontAlgn="base">
                            <a:spcBef>
                              <a:spcPct val="0"/>
                            </a:spcBef>
                            <a:spcAft>
                              <a:spcPct val="0"/>
                            </a:spcAft>
                            <a:defRPr b="1" kern="1200">
                              <a:solidFill>
                                <a:schemeClr val="dk1"/>
                              </a:solidFill>
                              <a:latin typeface="+mn-lt"/>
                              <a:ea typeface="+mn-ea"/>
                              <a:cs typeface="+mn-cs"/>
                            </a:defRPr>
                          </a:lvl2pPr>
                          <a:lvl3pPr marL="914400" algn="l" rtl="0" fontAlgn="base">
                            <a:spcBef>
                              <a:spcPct val="0"/>
                            </a:spcBef>
                            <a:spcAft>
                              <a:spcPct val="0"/>
                            </a:spcAft>
                            <a:defRPr b="1" kern="1200">
                              <a:solidFill>
                                <a:schemeClr val="dk1"/>
                              </a:solidFill>
                              <a:latin typeface="+mn-lt"/>
                              <a:ea typeface="+mn-ea"/>
                              <a:cs typeface="+mn-cs"/>
                            </a:defRPr>
                          </a:lvl3pPr>
                          <a:lvl4pPr marL="1371600" algn="l" rtl="0" fontAlgn="base">
                            <a:spcBef>
                              <a:spcPct val="0"/>
                            </a:spcBef>
                            <a:spcAft>
                              <a:spcPct val="0"/>
                            </a:spcAft>
                            <a:defRPr b="1" kern="1200">
                              <a:solidFill>
                                <a:schemeClr val="dk1"/>
                              </a:solidFill>
                              <a:latin typeface="+mn-lt"/>
                              <a:ea typeface="+mn-ea"/>
                              <a:cs typeface="+mn-cs"/>
                            </a:defRPr>
                          </a:lvl4pPr>
                          <a:lvl5pPr marL="1828800" algn="l" rtl="0" fontAlgn="base">
                            <a:spcBef>
                              <a:spcPct val="0"/>
                            </a:spcBef>
                            <a:spcAft>
                              <a:spcPct val="0"/>
                            </a:spcAft>
                            <a:defRPr b="1" kern="1200">
                              <a:solidFill>
                                <a:schemeClr val="dk1"/>
                              </a:solidFill>
                              <a:latin typeface="+mn-lt"/>
                              <a:ea typeface="+mn-ea"/>
                              <a:cs typeface="+mn-cs"/>
                            </a:defRPr>
                          </a:lvl5pPr>
                          <a:lvl6pPr marL="2286000" algn="l" defTabSz="914400" rtl="0" eaLnBrk="1" latinLnBrk="0" hangingPunct="1">
                            <a:defRPr b="1" kern="1200">
                              <a:solidFill>
                                <a:schemeClr val="dk1"/>
                              </a:solidFill>
                              <a:latin typeface="+mn-lt"/>
                              <a:ea typeface="+mn-ea"/>
                              <a:cs typeface="+mn-cs"/>
                            </a:defRPr>
                          </a:lvl6pPr>
                          <a:lvl7pPr marL="2743200" algn="l" defTabSz="914400" rtl="0" eaLnBrk="1" latinLnBrk="0" hangingPunct="1">
                            <a:defRPr b="1" kern="1200">
                              <a:solidFill>
                                <a:schemeClr val="dk1"/>
                              </a:solidFill>
                              <a:latin typeface="+mn-lt"/>
                              <a:ea typeface="+mn-ea"/>
                              <a:cs typeface="+mn-cs"/>
                            </a:defRPr>
                          </a:lvl7pPr>
                          <a:lvl8pPr marL="3200400" algn="l" defTabSz="914400" rtl="0" eaLnBrk="1" latinLnBrk="0" hangingPunct="1">
                            <a:defRPr b="1" kern="1200">
                              <a:solidFill>
                                <a:schemeClr val="dk1"/>
                              </a:solidFill>
                              <a:latin typeface="+mn-lt"/>
                              <a:ea typeface="+mn-ea"/>
                              <a:cs typeface="+mn-cs"/>
                            </a:defRPr>
                          </a:lvl8pPr>
                          <a:lvl9pPr marL="3657600" algn="l" defTabSz="914400" rtl="0" eaLnBrk="1" latinLnBrk="0" hangingPunct="1">
                            <a:defRPr b="1" kern="1200">
                              <a:solidFill>
                                <a:schemeClr val="dk1"/>
                              </a:solidFill>
                              <a:latin typeface="+mn-lt"/>
                              <a:ea typeface="+mn-ea"/>
                              <a:cs typeface="+mn-cs"/>
                            </a:defRPr>
                          </a:lvl9pPr>
                        </a:lstStyle>
                        <a:p>
                          <a:pPr algn="ctr">
                            <a:defRPr/>
                          </a:pPr>
                          <a:r>
                            <a:rPr lang="zh-CN" altLang="en-US" sz="1400" dirty="0">
                              <a:solidFill>
                                <a:schemeClr val="tx1"/>
                              </a:solidFill>
                              <a:latin typeface="华文细黑" pitchFamily="2" charset="-122"/>
                              <a:ea typeface="华文细黑" pitchFamily="2" charset="-122"/>
                            </a:rPr>
                            <a:t>某机房</a:t>
                          </a:r>
                          <a:r>
                            <a:rPr lang="en-US" altLang="zh-CN" sz="1400" dirty="0">
                              <a:solidFill>
                                <a:schemeClr val="tx1"/>
                              </a:solidFill>
                              <a:latin typeface="华文细黑" pitchFamily="2" charset="-122"/>
                              <a:ea typeface="华文细黑" pitchFamily="2" charset="-122"/>
                            </a:rPr>
                            <a:t>3</a:t>
                          </a:r>
                          <a:r>
                            <a:rPr lang="zh-CN" altLang="en-US" sz="1400" dirty="0">
                              <a:solidFill>
                                <a:schemeClr val="tx1"/>
                              </a:solidFill>
                              <a:latin typeface="华文细黑" pitchFamily="2" charset="-122"/>
                              <a:ea typeface="华文细黑" pitchFamily="2" charset="-122"/>
                            </a:rPr>
                            <a:t>年各月耗电量同比分析</a:t>
                          </a:r>
                        </a:p>
                      </a:txBody>
                      <a:useSpRect/>
                    </a:txSp>
                    <a:style>
                      <a:lnRef idx="1">
                        <a:schemeClr val="dk1"/>
                      </a:lnRef>
                      <a:fillRef idx="2">
                        <a:schemeClr val="dk1"/>
                      </a:fillRef>
                      <a:effectRef idx="1">
                        <a:schemeClr val="dk1"/>
                      </a:effectRef>
                      <a:fontRef idx="minor">
                        <a:schemeClr val="dk1"/>
                      </a:fontRef>
                    </a:style>
                  </a:sp>
                  <a:pic>
                    <a:nvPicPr>
                      <a:cNvPr id="0" name="图表 5"/>
                      <a:cNvPicPr>
                        <a:picLocks noChangeArrowheads="1"/>
                      </a:cNvPicPr>
                    </a:nvPicPr>
                    <a:blipFill>
                      <a:blip r:embed="rId39"/>
                      <a:srcRect/>
                      <a:stretch>
                        <a:fillRect/>
                      </a:stretch>
                    </a:blipFill>
                    <a:spPr bwMode="auto">
                      <a:xfrm>
                        <a:off x="3071813" y="1643063"/>
                        <a:ext cx="4786312" cy="2071687"/>
                      </a:xfrm>
                      <a:prstGeom prst="rect">
                        <a:avLst/>
                      </a:prstGeom>
                      <a:noFill/>
                    </a:spPr>
                  </a:pic>
                  <a:sp>
                    <a:nvSpPr>
                      <a:cNvPr id="32" name="圆角矩形 31"/>
                      <a:cNvSpPr/>
                    </a:nvSpPr>
                    <a:spPr bwMode="auto">
                      <a:xfrm>
                        <a:off x="3786188" y="3643313"/>
                        <a:ext cx="1428750" cy="500062"/>
                      </a:xfrm>
                      <a:prstGeom prst="roundRect">
                        <a:avLst/>
                      </a:prstGeom>
                      <a:ln>
                        <a:headEnd type="none" w="med" len="med"/>
                        <a:tailEnd type="none" w="med" len="med"/>
                      </a:ln>
                    </a:spPr>
                    <a:txSp>
                      <a:txBody>
                        <a:bodyPr/>
                        <a:lstStyle>
                          <a:defPPr>
                            <a:defRPr lang="en-US"/>
                          </a:defPPr>
                          <a:lvl1pPr algn="l" rtl="0" fontAlgn="base">
                            <a:spcBef>
                              <a:spcPct val="0"/>
                            </a:spcBef>
                            <a:spcAft>
                              <a:spcPct val="0"/>
                            </a:spcAft>
                            <a:defRPr b="1" kern="1200">
                              <a:solidFill>
                                <a:schemeClr val="dk1"/>
                              </a:solidFill>
                              <a:latin typeface="+mn-lt"/>
                              <a:ea typeface="+mn-ea"/>
                              <a:cs typeface="+mn-cs"/>
                            </a:defRPr>
                          </a:lvl1pPr>
                          <a:lvl2pPr marL="457200" algn="l" rtl="0" fontAlgn="base">
                            <a:spcBef>
                              <a:spcPct val="0"/>
                            </a:spcBef>
                            <a:spcAft>
                              <a:spcPct val="0"/>
                            </a:spcAft>
                            <a:defRPr b="1" kern="1200">
                              <a:solidFill>
                                <a:schemeClr val="dk1"/>
                              </a:solidFill>
                              <a:latin typeface="+mn-lt"/>
                              <a:ea typeface="+mn-ea"/>
                              <a:cs typeface="+mn-cs"/>
                            </a:defRPr>
                          </a:lvl2pPr>
                          <a:lvl3pPr marL="914400" algn="l" rtl="0" fontAlgn="base">
                            <a:spcBef>
                              <a:spcPct val="0"/>
                            </a:spcBef>
                            <a:spcAft>
                              <a:spcPct val="0"/>
                            </a:spcAft>
                            <a:defRPr b="1" kern="1200">
                              <a:solidFill>
                                <a:schemeClr val="dk1"/>
                              </a:solidFill>
                              <a:latin typeface="+mn-lt"/>
                              <a:ea typeface="+mn-ea"/>
                              <a:cs typeface="+mn-cs"/>
                            </a:defRPr>
                          </a:lvl3pPr>
                          <a:lvl4pPr marL="1371600" algn="l" rtl="0" fontAlgn="base">
                            <a:spcBef>
                              <a:spcPct val="0"/>
                            </a:spcBef>
                            <a:spcAft>
                              <a:spcPct val="0"/>
                            </a:spcAft>
                            <a:defRPr b="1" kern="1200">
                              <a:solidFill>
                                <a:schemeClr val="dk1"/>
                              </a:solidFill>
                              <a:latin typeface="+mn-lt"/>
                              <a:ea typeface="+mn-ea"/>
                              <a:cs typeface="+mn-cs"/>
                            </a:defRPr>
                          </a:lvl4pPr>
                          <a:lvl5pPr marL="1828800" algn="l" rtl="0" fontAlgn="base">
                            <a:spcBef>
                              <a:spcPct val="0"/>
                            </a:spcBef>
                            <a:spcAft>
                              <a:spcPct val="0"/>
                            </a:spcAft>
                            <a:defRPr b="1" kern="1200">
                              <a:solidFill>
                                <a:schemeClr val="dk1"/>
                              </a:solidFill>
                              <a:latin typeface="+mn-lt"/>
                              <a:ea typeface="+mn-ea"/>
                              <a:cs typeface="+mn-cs"/>
                            </a:defRPr>
                          </a:lvl5pPr>
                          <a:lvl6pPr marL="2286000" algn="l" defTabSz="914400" rtl="0" eaLnBrk="1" latinLnBrk="0" hangingPunct="1">
                            <a:defRPr b="1" kern="1200">
                              <a:solidFill>
                                <a:schemeClr val="dk1"/>
                              </a:solidFill>
                              <a:latin typeface="+mn-lt"/>
                              <a:ea typeface="+mn-ea"/>
                              <a:cs typeface="+mn-cs"/>
                            </a:defRPr>
                          </a:lvl6pPr>
                          <a:lvl7pPr marL="2743200" algn="l" defTabSz="914400" rtl="0" eaLnBrk="1" latinLnBrk="0" hangingPunct="1">
                            <a:defRPr b="1" kern="1200">
                              <a:solidFill>
                                <a:schemeClr val="dk1"/>
                              </a:solidFill>
                              <a:latin typeface="+mn-lt"/>
                              <a:ea typeface="+mn-ea"/>
                              <a:cs typeface="+mn-cs"/>
                            </a:defRPr>
                          </a:lvl7pPr>
                          <a:lvl8pPr marL="3200400" algn="l" defTabSz="914400" rtl="0" eaLnBrk="1" latinLnBrk="0" hangingPunct="1">
                            <a:defRPr b="1" kern="1200">
                              <a:solidFill>
                                <a:schemeClr val="dk1"/>
                              </a:solidFill>
                              <a:latin typeface="+mn-lt"/>
                              <a:ea typeface="+mn-ea"/>
                              <a:cs typeface="+mn-cs"/>
                            </a:defRPr>
                          </a:lvl8pPr>
                          <a:lvl9pPr marL="3657600" algn="l" defTabSz="914400" rtl="0" eaLnBrk="1" latinLnBrk="0" hangingPunct="1">
                            <a:defRPr b="1" kern="1200">
                              <a:solidFill>
                                <a:schemeClr val="dk1"/>
                              </a:solidFill>
                              <a:latin typeface="+mn-lt"/>
                              <a:ea typeface="+mn-ea"/>
                              <a:cs typeface="+mn-cs"/>
                            </a:defRPr>
                          </a:lvl9pPr>
                        </a:lstStyle>
                        <a:p>
                          <a:pPr algn="ctr">
                            <a:defRPr/>
                          </a:pPr>
                          <a:r>
                            <a:rPr lang="zh-CN" altLang="en-US" sz="1400" dirty="0">
                              <a:solidFill>
                                <a:schemeClr val="tx1"/>
                              </a:solidFill>
                              <a:latin typeface="华文细黑" pitchFamily="2" charset="-122"/>
                              <a:ea typeface="华文细黑" pitchFamily="2" charset="-122"/>
                            </a:rPr>
                            <a:t>省公司近</a:t>
                          </a:r>
                          <a:r>
                            <a:rPr lang="en-US" altLang="zh-CN" sz="1400" dirty="0">
                              <a:solidFill>
                                <a:schemeClr val="tx1"/>
                              </a:solidFill>
                              <a:latin typeface="华文细黑" pitchFamily="2" charset="-122"/>
                              <a:ea typeface="华文细黑" pitchFamily="2" charset="-122"/>
                            </a:rPr>
                            <a:t>4</a:t>
                          </a:r>
                          <a:r>
                            <a:rPr lang="zh-CN" altLang="en-US" sz="1400" dirty="0">
                              <a:solidFill>
                                <a:schemeClr val="tx1"/>
                              </a:solidFill>
                              <a:latin typeface="华文细黑" pitchFamily="2" charset="-122"/>
                              <a:ea typeface="华文细黑" pitchFamily="2" charset="-122"/>
                            </a:rPr>
                            <a:t>年各能耗环比分析</a:t>
                          </a:r>
                        </a:p>
                      </a:txBody>
                      <a:useSpRect/>
                    </a:txSp>
                    <a:style>
                      <a:lnRef idx="1">
                        <a:schemeClr val="dk1"/>
                      </a:lnRef>
                      <a:fillRef idx="2">
                        <a:schemeClr val="dk1"/>
                      </a:fillRef>
                      <a:effectRef idx="1">
                        <a:schemeClr val="dk1"/>
                      </a:effectRef>
                      <a:fontRef idx="minor">
                        <a:schemeClr val="dk1"/>
                      </a:fontRef>
                    </a:style>
                  </a:sp>
                  <a:pic>
                    <a:nvPicPr>
                      <a:cNvPr id="0" name="图表 32"/>
                      <a:cNvPicPr>
                        <a:picLocks noChangeArrowheads="1"/>
                      </a:cNvPicPr>
                    </a:nvPicPr>
                    <a:blipFill>
                      <a:blip r:embed="rId40"/>
                      <a:srcRect/>
                      <a:stretch>
                        <a:fillRect/>
                      </a:stretch>
                    </a:blipFill>
                    <a:spPr bwMode="auto">
                      <a:xfrm>
                        <a:off x="2643188" y="4143375"/>
                        <a:ext cx="3857625" cy="1928813"/>
                      </a:xfrm>
                      <a:prstGeom prst="rect">
                        <a:avLst/>
                      </a:prstGeom>
                      <a:noFill/>
                    </a:spPr>
                  </a:pic>
                </lc:lockedCanvas>
              </a:graphicData>
            </a:graphic>
          </wp:inline>
        </w:drawing>
      </w:r>
    </w:p>
    <w:p w:rsidR="00490517" w:rsidRDefault="00406EF5" w:rsidP="00C66E23">
      <w:pPr>
        <w:pStyle w:val="3"/>
        <w:numPr>
          <w:ilvl w:val="2"/>
          <w:numId w:val="2"/>
        </w:numPr>
        <w:spacing w:line="240" w:lineRule="auto"/>
        <w:rPr>
          <w:sz w:val="28"/>
        </w:rPr>
      </w:pPr>
      <w:bookmarkStart w:id="93" w:name="_Toc293611031"/>
      <w:r w:rsidRPr="00406EF5">
        <w:rPr>
          <w:rFonts w:hint="eastAsia"/>
          <w:sz w:val="28"/>
        </w:rPr>
        <w:t>已实施举措分析</w:t>
      </w:r>
      <w:bookmarkEnd w:id="93"/>
    </w:p>
    <w:p w:rsidR="00C02588" w:rsidRDefault="00406EF5" w:rsidP="00C66E23">
      <w:pPr>
        <w:widowControl/>
        <w:spacing w:before="60"/>
        <w:ind w:firstLineChars="200" w:firstLine="480"/>
        <w:jc w:val="left"/>
        <w:rPr>
          <w:rFonts w:ascii="Arial" w:hAnsi="Arial"/>
          <w:kern w:val="0"/>
          <w:sz w:val="24"/>
          <w:szCs w:val="20"/>
        </w:rPr>
      </w:pPr>
      <w:r>
        <w:rPr>
          <w:rFonts w:ascii="Arial" w:hAnsi="Arial" w:hint="eastAsia"/>
          <w:kern w:val="0"/>
          <w:sz w:val="24"/>
          <w:szCs w:val="20"/>
        </w:rPr>
        <w:t>通过饼状图或柱状图的形式，对实施的举措进行分析。</w:t>
      </w:r>
    </w:p>
    <w:p w:rsidR="00406EF5" w:rsidRDefault="00406EF5" w:rsidP="00C66E23">
      <w:pPr>
        <w:widowControl/>
        <w:spacing w:before="60"/>
        <w:ind w:firstLineChars="200" w:firstLine="480"/>
        <w:jc w:val="left"/>
        <w:rPr>
          <w:rFonts w:ascii="Arial" w:hAnsi="Arial"/>
          <w:kern w:val="0"/>
          <w:sz w:val="24"/>
          <w:szCs w:val="20"/>
        </w:rPr>
      </w:pPr>
      <w:r>
        <w:rPr>
          <w:rFonts w:ascii="Arial" w:hAnsi="Arial" w:hint="eastAsia"/>
          <w:noProof/>
          <w:kern w:val="0"/>
          <w:sz w:val="24"/>
          <w:szCs w:val="20"/>
        </w:rPr>
        <w:drawing>
          <wp:anchor distT="0" distB="0" distL="114300" distR="114300" simplePos="0" relativeHeight="251664384" behindDoc="0" locked="0" layoutInCell="1" allowOverlap="1">
            <wp:simplePos x="0" y="0"/>
            <wp:positionH relativeFrom="column">
              <wp:posOffset>2809875</wp:posOffset>
            </wp:positionH>
            <wp:positionV relativeFrom="paragraph">
              <wp:posOffset>188595</wp:posOffset>
            </wp:positionV>
            <wp:extent cx="3038475" cy="1400175"/>
            <wp:effectExtent l="19050" t="0" r="9525" b="0"/>
            <wp:wrapNone/>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41" cstate="print"/>
                    <a:srcRect/>
                    <a:stretch>
                      <a:fillRect/>
                    </a:stretch>
                  </pic:blipFill>
                  <pic:spPr bwMode="auto">
                    <a:xfrm>
                      <a:off x="0" y="0"/>
                      <a:ext cx="3038475" cy="1400175"/>
                    </a:xfrm>
                    <a:prstGeom prst="rect">
                      <a:avLst/>
                    </a:prstGeom>
                    <a:noFill/>
                    <a:ln w="9525">
                      <a:noFill/>
                      <a:miter lim="800000"/>
                      <a:headEnd/>
                      <a:tailEnd/>
                    </a:ln>
                  </pic:spPr>
                </pic:pic>
              </a:graphicData>
            </a:graphic>
          </wp:anchor>
        </w:drawing>
      </w:r>
      <w:r>
        <w:rPr>
          <w:rFonts w:ascii="Arial" w:hAnsi="Arial" w:hint="eastAsia"/>
          <w:noProof/>
          <w:kern w:val="0"/>
          <w:sz w:val="24"/>
          <w:szCs w:val="20"/>
        </w:rPr>
        <w:drawing>
          <wp:anchor distT="0" distB="0" distL="114300" distR="114300" simplePos="0" relativeHeight="251662336" behindDoc="0" locked="0" layoutInCell="1" allowOverlap="1">
            <wp:simplePos x="0" y="0"/>
            <wp:positionH relativeFrom="column">
              <wp:posOffset>114300</wp:posOffset>
            </wp:positionH>
            <wp:positionV relativeFrom="paragraph">
              <wp:posOffset>121920</wp:posOffset>
            </wp:positionV>
            <wp:extent cx="2775585" cy="1514475"/>
            <wp:effectExtent l="19050" t="0" r="5715" b="0"/>
            <wp:wrapNone/>
            <wp:docPr id="10"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42" cstate="print"/>
                    <a:srcRect/>
                    <a:stretch>
                      <a:fillRect/>
                    </a:stretch>
                  </pic:blipFill>
                  <pic:spPr bwMode="auto">
                    <a:xfrm>
                      <a:off x="0" y="0"/>
                      <a:ext cx="2775585" cy="1514475"/>
                    </a:xfrm>
                    <a:prstGeom prst="rect">
                      <a:avLst/>
                    </a:prstGeom>
                    <a:noFill/>
                    <a:ln w="9525">
                      <a:noFill/>
                      <a:miter lim="800000"/>
                      <a:headEnd/>
                      <a:tailEnd/>
                    </a:ln>
                  </pic:spPr>
                </pic:pic>
              </a:graphicData>
            </a:graphic>
          </wp:anchor>
        </w:drawing>
      </w:r>
    </w:p>
    <w:p w:rsidR="00406EF5" w:rsidRDefault="00406EF5" w:rsidP="00C66E23">
      <w:pPr>
        <w:widowControl/>
        <w:spacing w:before="60"/>
        <w:ind w:firstLineChars="200" w:firstLine="480"/>
        <w:jc w:val="left"/>
        <w:rPr>
          <w:rFonts w:ascii="Arial" w:hAnsi="Arial"/>
          <w:kern w:val="0"/>
          <w:sz w:val="24"/>
          <w:szCs w:val="20"/>
        </w:rPr>
      </w:pPr>
    </w:p>
    <w:p w:rsidR="00406EF5" w:rsidRDefault="00406EF5" w:rsidP="00C66E23">
      <w:pPr>
        <w:widowControl/>
        <w:spacing w:before="60"/>
        <w:jc w:val="left"/>
        <w:rPr>
          <w:rFonts w:ascii="Arial" w:hAnsi="Arial"/>
          <w:kern w:val="0"/>
          <w:sz w:val="24"/>
          <w:szCs w:val="20"/>
        </w:rPr>
      </w:pPr>
    </w:p>
    <w:p w:rsidR="004D2C1D" w:rsidRPr="0099089C" w:rsidRDefault="00406EF5" w:rsidP="00C66E23">
      <w:pPr>
        <w:pStyle w:val="3"/>
        <w:numPr>
          <w:ilvl w:val="2"/>
          <w:numId w:val="2"/>
        </w:numPr>
        <w:spacing w:line="240" w:lineRule="auto"/>
        <w:rPr>
          <w:sz w:val="28"/>
        </w:rPr>
      </w:pPr>
      <w:r>
        <w:rPr>
          <w:rFonts w:ascii="Arial" w:hAnsi="Arial" w:hint="eastAsia"/>
          <w:kern w:val="0"/>
          <w:sz w:val="24"/>
          <w:szCs w:val="20"/>
        </w:rPr>
        <w:tab/>
      </w:r>
      <w:bookmarkStart w:id="94" w:name="_Toc293611032"/>
      <w:r w:rsidR="004D2C1D">
        <w:rPr>
          <w:rFonts w:hint="eastAsia"/>
          <w:sz w:val="28"/>
        </w:rPr>
        <w:t>数据验证</w:t>
      </w:r>
      <w:bookmarkEnd w:id="94"/>
    </w:p>
    <w:p w:rsidR="004D2C1D" w:rsidRPr="0099089C" w:rsidRDefault="004D2C1D" w:rsidP="00C66E23">
      <w:pPr>
        <w:widowControl/>
        <w:spacing w:before="60"/>
        <w:ind w:firstLineChars="200" w:firstLine="480"/>
        <w:jc w:val="left"/>
        <w:rPr>
          <w:rFonts w:ascii="Arial" w:hAnsi="Arial"/>
          <w:kern w:val="0"/>
          <w:sz w:val="24"/>
          <w:szCs w:val="20"/>
        </w:rPr>
      </w:pPr>
      <w:r>
        <w:rPr>
          <w:rFonts w:ascii="Arial" w:hAnsi="Arial" w:hint="eastAsia"/>
          <w:kern w:val="0"/>
          <w:sz w:val="24"/>
          <w:szCs w:val="20"/>
        </w:rPr>
        <w:t>数据验证主要是在综合获得各种数据的基础上进行的数据一致性的校验。包括财务系统中获得电费验证能耗的一致性、从财务系统中获得预算数据验证举措投资的一致性</w:t>
      </w:r>
      <w:r w:rsidR="00DB14B4">
        <w:rPr>
          <w:rFonts w:ascii="Arial" w:hAnsi="Arial" w:hint="eastAsia"/>
          <w:kern w:val="0"/>
          <w:sz w:val="24"/>
          <w:szCs w:val="20"/>
        </w:rPr>
        <w:t>等。</w:t>
      </w:r>
    </w:p>
    <w:p w:rsidR="004D2C1D" w:rsidRPr="0099089C" w:rsidRDefault="004D2C1D" w:rsidP="00C66E23">
      <w:pPr>
        <w:pStyle w:val="3"/>
        <w:numPr>
          <w:ilvl w:val="2"/>
          <w:numId w:val="2"/>
        </w:numPr>
        <w:spacing w:line="240" w:lineRule="auto"/>
        <w:rPr>
          <w:sz w:val="28"/>
        </w:rPr>
      </w:pPr>
      <w:bookmarkStart w:id="95" w:name="_Toc293611033"/>
      <w:r>
        <w:rPr>
          <w:rFonts w:hint="eastAsia"/>
          <w:sz w:val="28"/>
        </w:rPr>
        <w:lastRenderedPageBreak/>
        <w:t>能耗预测</w:t>
      </w:r>
      <w:bookmarkEnd w:id="95"/>
    </w:p>
    <w:p w:rsidR="004D2C1D" w:rsidRDefault="004D2C1D" w:rsidP="00C66E23">
      <w:pPr>
        <w:widowControl/>
        <w:spacing w:before="60"/>
        <w:ind w:firstLineChars="200" w:firstLine="480"/>
        <w:jc w:val="left"/>
        <w:rPr>
          <w:rFonts w:ascii="Arial" w:hAnsi="Arial"/>
          <w:kern w:val="0"/>
          <w:sz w:val="24"/>
          <w:szCs w:val="20"/>
        </w:rPr>
      </w:pPr>
      <w:r>
        <w:rPr>
          <w:rFonts w:ascii="Arial" w:hAnsi="Arial" w:hint="eastAsia"/>
          <w:kern w:val="0"/>
          <w:sz w:val="24"/>
          <w:szCs w:val="20"/>
        </w:rPr>
        <w:t>根据各种能耗数据提供不同方面不同纬度的能耗预测结果</w:t>
      </w:r>
      <w:r w:rsidR="001D5566">
        <w:rPr>
          <w:rFonts w:ascii="Arial" w:hAnsi="Arial" w:hint="eastAsia"/>
          <w:kern w:val="0"/>
          <w:sz w:val="24"/>
          <w:szCs w:val="20"/>
        </w:rPr>
        <w:t>。例如对广东电信总体耗电量的验证、对各分公司能耗预测、对各种类型机房能耗的预测、对各种业务能耗增长的预测等。</w:t>
      </w:r>
    </w:p>
    <w:p w:rsidR="00C02588" w:rsidRPr="00406EF5" w:rsidRDefault="004D2C1D" w:rsidP="00C66E23">
      <w:pPr>
        <w:widowControl/>
        <w:spacing w:before="60"/>
        <w:ind w:firstLineChars="200" w:firstLine="480"/>
        <w:jc w:val="left"/>
        <w:rPr>
          <w:rFonts w:ascii="Arial" w:hAnsi="Arial"/>
          <w:kern w:val="0"/>
          <w:sz w:val="24"/>
          <w:szCs w:val="20"/>
        </w:rPr>
      </w:pPr>
      <w:r w:rsidRPr="00406EF5">
        <w:rPr>
          <w:rFonts w:ascii="Arial" w:hAnsi="Arial"/>
          <w:noProof/>
          <w:kern w:val="0"/>
          <w:sz w:val="24"/>
          <w:szCs w:val="20"/>
        </w:rPr>
        <w:drawing>
          <wp:inline distT="0" distB="0" distL="0" distR="0">
            <wp:extent cx="1562100" cy="1524000"/>
            <wp:effectExtent l="1905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286000" cy="2295525"/>
                      <a:chOff x="1714500" y="847725"/>
                      <a:chExt cx="2286000" cy="2295525"/>
                    </a:xfrm>
                  </a:grpSpPr>
                  <a:grpSp>
                    <a:nvGrpSpPr>
                      <a:cNvPr id="4102" name="组合 16"/>
                      <a:cNvGrpSpPr>
                        <a:grpSpLocks/>
                      </a:cNvGrpSpPr>
                    </a:nvGrpSpPr>
                    <a:grpSpPr bwMode="auto">
                      <a:xfrm>
                        <a:off x="1714500" y="847725"/>
                        <a:ext cx="2286000" cy="2295525"/>
                        <a:chOff x="244475" y="1785926"/>
                        <a:chExt cx="4267200" cy="3531356"/>
                      </a:xfrm>
                    </a:grpSpPr>
                    <a:sp>
                      <a:nvSpPr>
                        <a:cNvPr id="3" name="Freeform 8"/>
                        <a:cNvSpPr>
                          <a:spLocks/>
                        </a:cNvSpPr>
                      </a:nvSpPr>
                      <a:spPr bwMode="gray">
                        <a:xfrm rot="10800000">
                          <a:off x="807508" y="1785926"/>
                          <a:ext cx="2406227" cy="2251667"/>
                        </a:xfrm>
                        <a:custGeom>
                          <a:avLst/>
                          <a:gdLst/>
                          <a:ahLst/>
                          <a:cxnLst>
                            <a:cxn ang="0">
                              <a:pos x="0" y="756"/>
                            </a:cxn>
                            <a:cxn ang="0">
                              <a:pos x="191" y="591"/>
                            </a:cxn>
                            <a:cxn ang="0">
                              <a:pos x="190" y="672"/>
                            </a:cxn>
                            <a:cxn ang="0">
                              <a:pos x="194" y="672"/>
                            </a:cxn>
                            <a:cxn ang="0">
                              <a:pos x="205" y="672"/>
                            </a:cxn>
                            <a:cxn ang="0">
                              <a:pos x="225" y="671"/>
                            </a:cxn>
                            <a:cxn ang="0">
                              <a:pos x="250" y="667"/>
                            </a:cxn>
                            <a:cxn ang="0">
                              <a:pos x="281" y="662"/>
                            </a:cxn>
                            <a:cxn ang="0">
                              <a:pos x="316" y="653"/>
                            </a:cxn>
                            <a:cxn ang="0">
                              <a:pos x="356" y="641"/>
                            </a:cxn>
                            <a:cxn ang="0">
                              <a:pos x="399" y="626"/>
                            </a:cxn>
                            <a:cxn ang="0">
                              <a:pos x="444" y="605"/>
                            </a:cxn>
                            <a:cxn ang="0">
                              <a:pos x="492" y="578"/>
                            </a:cxn>
                            <a:cxn ang="0">
                              <a:pos x="540" y="547"/>
                            </a:cxn>
                            <a:cxn ang="0">
                              <a:pos x="587" y="508"/>
                            </a:cxn>
                            <a:cxn ang="0">
                              <a:pos x="635" y="463"/>
                            </a:cxn>
                            <a:cxn ang="0">
                              <a:pos x="689" y="405"/>
                            </a:cxn>
                            <a:cxn ang="0">
                              <a:pos x="737" y="350"/>
                            </a:cxn>
                            <a:cxn ang="0">
                              <a:pos x="780" y="298"/>
                            </a:cxn>
                            <a:cxn ang="0">
                              <a:pos x="816" y="249"/>
                            </a:cxn>
                            <a:cxn ang="0">
                              <a:pos x="847" y="204"/>
                            </a:cxn>
                            <a:cxn ang="0">
                              <a:pos x="873" y="164"/>
                            </a:cxn>
                            <a:cxn ang="0">
                              <a:pos x="895" y="126"/>
                            </a:cxn>
                            <a:cxn ang="0">
                              <a:pos x="913" y="94"/>
                            </a:cxn>
                            <a:cxn ang="0">
                              <a:pos x="926" y="66"/>
                            </a:cxn>
                            <a:cxn ang="0">
                              <a:pos x="936" y="42"/>
                            </a:cxn>
                            <a:cxn ang="0">
                              <a:pos x="944" y="24"/>
                            </a:cxn>
                            <a:cxn ang="0">
                              <a:pos x="949" y="12"/>
                            </a:cxn>
                            <a:cxn ang="0">
                              <a:pos x="952" y="2"/>
                            </a:cxn>
                            <a:cxn ang="0">
                              <a:pos x="952" y="0"/>
                            </a:cxn>
                            <a:cxn ang="0">
                              <a:pos x="952" y="4"/>
                            </a:cxn>
                            <a:cxn ang="0">
                              <a:pos x="950" y="17"/>
                            </a:cxn>
                            <a:cxn ang="0">
                              <a:pos x="948" y="36"/>
                            </a:cxn>
                            <a:cxn ang="0">
                              <a:pos x="942" y="62"/>
                            </a:cxn>
                            <a:cxn ang="0">
                              <a:pos x="936" y="93"/>
                            </a:cxn>
                            <a:cxn ang="0">
                              <a:pos x="927" y="130"/>
                            </a:cxn>
                            <a:cxn ang="0">
                              <a:pos x="914" y="172"/>
                            </a:cxn>
                            <a:cxn ang="0">
                              <a:pos x="899" y="217"/>
                            </a:cxn>
                            <a:cxn ang="0">
                              <a:pos x="881" y="264"/>
                            </a:cxn>
                            <a:cxn ang="0">
                              <a:pos x="857" y="315"/>
                            </a:cxn>
                            <a:cxn ang="0">
                              <a:pos x="830" y="368"/>
                            </a:cxn>
                            <a:cxn ang="0">
                              <a:pos x="798" y="421"/>
                            </a:cxn>
                            <a:cxn ang="0">
                              <a:pos x="762" y="475"/>
                            </a:cxn>
                            <a:cxn ang="0">
                              <a:pos x="719" y="529"/>
                            </a:cxn>
                            <a:cxn ang="0">
                              <a:pos x="671" y="582"/>
                            </a:cxn>
                            <a:cxn ang="0">
                              <a:pos x="613" y="637"/>
                            </a:cxn>
                            <a:cxn ang="0">
                              <a:pos x="555" y="685"/>
                            </a:cxn>
                            <a:cxn ang="0">
                              <a:pos x="500" y="726"/>
                            </a:cxn>
                            <a:cxn ang="0">
                              <a:pos x="447" y="761"/>
                            </a:cxn>
                            <a:cxn ang="0">
                              <a:pos x="396" y="790"/>
                            </a:cxn>
                            <a:cxn ang="0">
                              <a:pos x="350" y="813"/>
                            </a:cxn>
                            <a:cxn ang="0">
                              <a:pos x="307" y="831"/>
                            </a:cxn>
                            <a:cxn ang="0">
                              <a:pos x="270" y="845"/>
                            </a:cxn>
                            <a:cxn ang="0">
                              <a:pos x="238" y="855"/>
                            </a:cxn>
                            <a:cxn ang="0">
                              <a:pos x="212" y="862"/>
                            </a:cxn>
                            <a:cxn ang="0">
                              <a:pos x="192" y="866"/>
                            </a:cxn>
                            <a:cxn ang="0">
                              <a:pos x="181" y="868"/>
                            </a:cxn>
                            <a:cxn ang="0">
                              <a:pos x="176" y="868"/>
                            </a:cxn>
                            <a:cxn ang="0">
                              <a:pos x="167" y="947"/>
                            </a:cxn>
                            <a:cxn ang="0">
                              <a:pos x="0" y="756"/>
                            </a:cxn>
                          </a:cxnLst>
                          <a:rect l="0" t="0" r="r" b="b"/>
                          <a:pathLst>
                            <a:path w="952" h="947">
                              <a:moveTo>
                                <a:pt x="0" y="756"/>
                              </a:moveTo>
                              <a:lnTo>
                                <a:pt x="191" y="591"/>
                              </a:lnTo>
                              <a:lnTo>
                                <a:pt x="190" y="672"/>
                              </a:lnTo>
                              <a:lnTo>
                                <a:pt x="194" y="672"/>
                              </a:lnTo>
                              <a:lnTo>
                                <a:pt x="205" y="672"/>
                              </a:lnTo>
                              <a:lnTo>
                                <a:pt x="225" y="671"/>
                              </a:lnTo>
                              <a:lnTo>
                                <a:pt x="250" y="667"/>
                              </a:lnTo>
                              <a:lnTo>
                                <a:pt x="281" y="662"/>
                              </a:lnTo>
                              <a:lnTo>
                                <a:pt x="316" y="653"/>
                              </a:lnTo>
                              <a:lnTo>
                                <a:pt x="356" y="641"/>
                              </a:lnTo>
                              <a:lnTo>
                                <a:pt x="399" y="626"/>
                              </a:lnTo>
                              <a:lnTo>
                                <a:pt x="444" y="605"/>
                              </a:lnTo>
                              <a:lnTo>
                                <a:pt x="492" y="578"/>
                              </a:lnTo>
                              <a:lnTo>
                                <a:pt x="540" y="547"/>
                              </a:lnTo>
                              <a:lnTo>
                                <a:pt x="587" y="508"/>
                              </a:lnTo>
                              <a:lnTo>
                                <a:pt x="635" y="463"/>
                              </a:lnTo>
                              <a:lnTo>
                                <a:pt x="689" y="405"/>
                              </a:lnTo>
                              <a:lnTo>
                                <a:pt x="737" y="350"/>
                              </a:lnTo>
                              <a:lnTo>
                                <a:pt x="780" y="298"/>
                              </a:lnTo>
                              <a:lnTo>
                                <a:pt x="816" y="249"/>
                              </a:lnTo>
                              <a:lnTo>
                                <a:pt x="847" y="204"/>
                              </a:lnTo>
                              <a:lnTo>
                                <a:pt x="873" y="164"/>
                              </a:lnTo>
                              <a:lnTo>
                                <a:pt x="895" y="126"/>
                              </a:lnTo>
                              <a:lnTo>
                                <a:pt x="913" y="94"/>
                              </a:lnTo>
                              <a:lnTo>
                                <a:pt x="926" y="66"/>
                              </a:lnTo>
                              <a:lnTo>
                                <a:pt x="936" y="42"/>
                              </a:lnTo>
                              <a:lnTo>
                                <a:pt x="944" y="24"/>
                              </a:lnTo>
                              <a:lnTo>
                                <a:pt x="949" y="12"/>
                              </a:lnTo>
                              <a:lnTo>
                                <a:pt x="952" y="2"/>
                              </a:lnTo>
                              <a:lnTo>
                                <a:pt x="952" y="0"/>
                              </a:lnTo>
                              <a:lnTo>
                                <a:pt x="952" y="4"/>
                              </a:lnTo>
                              <a:lnTo>
                                <a:pt x="950" y="17"/>
                              </a:lnTo>
                              <a:lnTo>
                                <a:pt x="948" y="36"/>
                              </a:lnTo>
                              <a:lnTo>
                                <a:pt x="942" y="62"/>
                              </a:lnTo>
                              <a:lnTo>
                                <a:pt x="936" y="93"/>
                              </a:lnTo>
                              <a:lnTo>
                                <a:pt x="927" y="130"/>
                              </a:lnTo>
                              <a:lnTo>
                                <a:pt x="914" y="172"/>
                              </a:lnTo>
                              <a:lnTo>
                                <a:pt x="899" y="217"/>
                              </a:lnTo>
                              <a:lnTo>
                                <a:pt x="881" y="264"/>
                              </a:lnTo>
                              <a:lnTo>
                                <a:pt x="857" y="315"/>
                              </a:lnTo>
                              <a:lnTo>
                                <a:pt x="830" y="368"/>
                              </a:lnTo>
                              <a:lnTo>
                                <a:pt x="798" y="421"/>
                              </a:lnTo>
                              <a:lnTo>
                                <a:pt x="762" y="475"/>
                              </a:lnTo>
                              <a:lnTo>
                                <a:pt x="719" y="529"/>
                              </a:lnTo>
                              <a:lnTo>
                                <a:pt x="671" y="582"/>
                              </a:lnTo>
                              <a:lnTo>
                                <a:pt x="613" y="637"/>
                              </a:lnTo>
                              <a:lnTo>
                                <a:pt x="555" y="685"/>
                              </a:lnTo>
                              <a:lnTo>
                                <a:pt x="500" y="726"/>
                              </a:lnTo>
                              <a:lnTo>
                                <a:pt x="447" y="761"/>
                              </a:lnTo>
                              <a:lnTo>
                                <a:pt x="396" y="790"/>
                              </a:lnTo>
                              <a:lnTo>
                                <a:pt x="350" y="813"/>
                              </a:lnTo>
                              <a:lnTo>
                                <a:pt x="307" y="831"/>
                              </a:lnTo>
                              <a:lnTo>
                                <a:pt x="270" y="845"/>
                              </a:lnTo>
                              <a:lnTo>
                                <a:pt x="238" y="855"/>
                              </a:lnTo>
                              <a:lnTo>
                                <a:pt x="212" y="862"/>
                              </a:lnTo>
                              <a:lnTo>
                                <a:pt x="192" y="866"/>
                              </a:lnTo>
                              <a:lnTo>
                                <a:pt x="181" y="868"/>
                              </a:lnTo>
                              <a:lnTo>
                                <a:pt x="176" y="868"/>
                              </a:lnTo>
                              <a:lnTo>
                                <a:pt x="167" y="947"/>
                              </a:lnTo>
                              <a:lnTo>
                                <a:pt x="0" y="756"/>
                              </a:lnTo>
                              <a:close/>
                            </a:path>
                          </a:pathLst>
                        </a:custGeom>
                        <a:solidFill>
                          <a:schemeClr val="folHlink"/>
                        </a:solidFill>
                        <a:ln w="0">
                          <a:noFill/>
                          <a:prstDash val="solid"/>
                          <a:round/>
                          <a:headEnd/>
                          <a:tailEnd/>
                        </a:ln>
                        <a:effectLst>
                          <a:outerShdw dist="107763" dir="2700000" algn="ctr" rotWithShape="0">
                            <a:srgbClr val="080808">
                              <a:alpha val="50000"/>
                            </a:srgbClr>
                          </a:outerShdw>
                        </a:effectLst>
                      </a:spPr>
                      <a:txSp>
                        <a:txBody>
                          <a:bodyPr/>
                          <a:lstStyle>
                            <a:defPPr>
                              <a:defRPr lang="en-US"/>
                            </a:defPPr>
                            <a:lvl1pPr algn="l" rtl="0" fontAlgn="base">
                              <a:spcBef>
                                <a:spcPct val="0"/>
                              </a:spcBef>
                              <a:spcAft>
                                <a:spcPct val="0"/>
                              </a:spcAft>
                              <a:defRPr b="1" kern="1200">
                                <a:solidFill>
                                  <a:schemeClr val="tx1"/>
                                </a:solidFill>
                                <a:latin typeface="宋体-PUA" pitchFamily="2" charset="-122"/>
                                <a:ea typeface="宋体" charset="-122"/>
                                <a:cs typeface="+mn-cs"/>
                              </a:defRPr>
                            </a:lvl1pPr>
                            <a:lvl2pPr marL="457200" algn="l" rtl="0" fontAlgn="base">
                              <a:spcBef>
                                <a:spcPct val="0"/>
                              </a:spcBef>
                              <a:spcAft>
                                <a:spcPct val="0"/>
                              </a:spcAft>
                              <a:defRPr b="1" kern="1200">
                                <a:solidFill>
                                  <a:schemeClr val="tx1"/>
                                </a:solidFill>
                                <a:latin typeface="宋体-PUA" pitchFamily="2" charset="-122"/>
                                <a:ea typeface="宋体" charset="-122"/>
                                <a:cs typeface="+mn-cs"/>
                              </a:defRPr>
                            </a:lvl2pPr>
                            <a:lvl3pPr marL="914400" algn="l" rtl="0" fontAlgn="base">
                              <a:spcBef>
                                <a:spcPct val="0"/>
                              </a:spcBef>
                              <a:spcAft>
                                <a:spcPct val="0"/>
                              </a:spcAft>
                              <a:defRPr b="1" kern="1200">
                                <a:solidFill>
                                  <a:schemeClr val="tx1"/>
                                </a:solidFill>
                                <a:latin typeface="宋体-PUA" pitchFamily="2" charset="-122"/>
                                <a:ea typeface="宋体" charset="-122"/>
                                <a:cs typeface="+mn-cs"/>
                              </a:defRPr>
                            </a:lvl3pPr>
                            <a:lvl4pPr marL="1371600" algn="l" rtl="0" fontAlgn="base">
                              <a:spcBef>
                                <a:spcPct val="0"/>
                              </a:spcBef>
                              <a:spcAft>
                                <a:spcPct val="0"/>
                              </a:spcAft>
                              <a:defRPr b="1" kern="1200">
                                <a:solidFill>
                                  <a:schemeClr val="tx1"/>
                                </a:solidFill>
                                <a:latin typeface="宋体-PUA" pitchFamily="2" charset="-122"/>
                                <a:ea typeface="宋体" charset="-122"/>
                                <a:cs typeface="+mn-cs"/>
                              </a:defRPr>
                            </a:lvl4pPr>
                            <a:lvl5pPr marL="1828800" algn="l" rtl="0" fontAlgn="base">
                              <a:spcBef>
                                <a:spcPct val="0"/>
                              </a:spcBef>
                              <a:spcAft>
                                <a:spcPct val="0"/>
                              </a:spcAft>
                              <a:defRPr b="1" kern="1200">
                                <a:solidFill>
                                  <a:schemeClr val="tx1"/>
                                </a:solidFill>
                                <a:latin typeface="宋体-PUA" pitchFamily="2" charset="-122"/>
                                <a:ea typeface="宋体" charset="-122"/>
                                <a:cs typeface="+mn-cs"/>
                              </a:defRPr>
                            </a:lvl5pPr>
                            <a:lvl6pPr marL="2286000" algn="l" defTabSz="914400" rtl="0" eaLnBrk="1" latinLnBrk="0" hangingPunct="1">
                              <a:defRPr b="1" kern="1200">
                                <a:solidFill>
                                  <a:schemeClr val="tx1"/>
                                </a:solidFill>
                                <a:latin typeface="宋体-PUA" pitchFamily="2" charset="-122"/>
                                <a:ea typeface="宋体" charset="-122"/>
                                <a:cs typeface="+mn-cs"/>
                              </a:defRPr>
                            </a:lvl6pPr>
                            <a:lvl7pPr marL="2743200" algn="l" defTabSz="914400" rtl="0" eaLnBrk="1" latinLnBrk="0" hangingPunct="1">
                              <a:defRPr b="1" kern="1200">
                                <a:solidFill>
                                  <a:schemeClr val="tx1"/>
                                </a:solidFill>
                                <a:latin typeface="宋体-PUA" pitchFamily="2" charset="-122"/>
                                <a:ea typeface="宋体" charset="-122"/>
                                <a:cs typeface="+mn-cs"/>
                              </a:defRPr>
                            </a:lvl7pPr>
                            <a:lvl8pPr marL="3200400" algn="l" defTabSz="914400" rtl="0" eaLnBrk="1" latinLnBrk="0" hangingPunct="1">
                              <a:defRPr b="1" kern="1200">
                                <a:solidFill>
                                  <a:schemeClr val="tx1"/>
                                </a:solidFill>
                                <a:latin typeface="宋体-PUA" pitchFamily="2" charset="-122"/>
                                <a:ea typeface="宋体" charset="-122"/>
                                <a:cs typeface="+mn-cs"/>
                              </a:defRPr>
                            </a:lvl8pPr>
                            <a:lvl9pPr marL="3657600" algn="l" defTabSz="914400" rtl="0" eaLnBrk="1" latinLnBrk="0" hangingPunct="1">
                              <a:defRPr b="1" kern="1200">
                                <a:solidFill>
                                  <a:schemeClr val="tx1"/>
                                </a:solidFill>
                                <a:latin typeface="宋体-PUA" pitchFamily="2" charset="-122"/>
                                <a:ea typeface="宋体" charset="-122"/>
                                <a:cs typeface="+mn-cs"/>
                              </a:defRPr>
                            </a:lvl9pPr>
                          </a:lstStyle>
                          <a:p>
                            <a:pPr>
                              <a:defRPr/>
                            </a:pPr>
                            <a:endParaRPr lang="zh-CN" altLang="en-US">
                              <a:latin typeface="华文细黑" pitchFamily="2" charset="-122"/>
                              <a:ea typeface="华文细黑" pitchFamily="2" charset="-122"/>
                            </a:endParaRPr>
                          </a:p>
                        </a:txBody>
                        <a:useSpRect/>
                      </a:txSp>
                    </a:sp>
                    <a:sp>
                      <a:nvSpPr>
                        <a:cNvPr id="4147" name="AutoShape 9"/>
                        <a:cNvSpPr>
                          <a:spLocks noChangeArrowheads="1"/>
                        </a:cNvSpPr>
                      </a:nvSpPr>
                      <a:spPr bwMode="gray">
                        <a:xfrm>
                          <a:off x="244475" y="4575175"/>
                          <a:ext cx="4267200" cy="652463"/>
                        </a:xfrm>
                        <a:prstGeom prst="cube">
                          <a:avLst>
                            <a:gd name="adj" fmla="val 49880"/>
                          </a:avLst>
                        </a:prstGeom>
                        <a:solidFill>
                          <a:srgbClr val="969696"/>
                        </a:solidFill>
                        <a:ln w="9525">
                          <a:noFill/>
                          <a:miter lim="800000"/>
                          <a:headEnd/>
                          <a:tailEnd/>
                        </a:ln>
                      </a:spPr>
                      <a:txSp>
                        <a:txBody>
                          <a:bodyPr wrap="none" anchor="ctr"/>
                          <a:lstStyle>
                            <a:defPPr>
                              <a:defRPr lang="en-US"/>
                            </a:defPPr>
                            <a:lvl1pPr algn="l" rtl="0" fontAlgn="base">
                              <a:spcBef>
                                <a:spcPct val="0"/>
                              </a:spcBef>
                              <a:spcAft>
                                <a:spcPct val="0"/>
                              </a:spcAft>
                              <a:defRPr b="1" kern="1200">
                                <a:solidFill>
                                  <a:schemeClr val="tx1"/>
                                </a:solidFill>
                                <a:latin typeface="宋体-PUA" pitchFamily="2" charset="-122"/>
                                <a:ea typeface="宋体" charset="-122"/>
                                <a:cs typeface="+mn-cs"/>
                              </a:defRPr>
                            </a:lvl1pPr>
                            <a:lvl2pPr marL="457200" algn="l" rtl="0" fontAlgn="base">
                              <a:spcBef>
                                <a:spcPct val="0"/>
                              </a:spcBef>
                              <a:spcAft>
                                <a:spcPct val="0"/>
                              </a:spcAft>
                              <a:defRPr b="1" kern="1200">
                                <a:solidFill>
                                  <a:schemeClr val="tx1"/>
                                </a:solidFill>
                                <a:latin typeface="宋体-PUA" pitchFamily="2" charset="-122"/>
                                <a:ea typeface="宋体" charset="-122"/>
                                <a:cs typeface="+mn-cs"/>
                              </a:defRPr>
                            </a:lvl2pPr>
                            <a:lvl3pPr marL="914400" algn="l" rtl="0" fontAlgn="base">
                              <a:spcBef>
                                <a:spcPct val="0"/>
                              </a:spcBef>
                              <a:spcAft>
                                <a:spcPct val="0"/>
                              </a:spcAft>
                              <a:defRPr b="1" kern="1200">
                                <a:solidFill>
                                  <a:schemeClr val="tx1"/>
                                </a:solidFill>
                                <a:latin typeface="宋体-PUA" pitchFamily="2" charset="-122"/>
                                <a:ea typeface="宋体" charset="-122"/>
                                <a:cs typeface="+mn-cs"/>
                              </a:defRPr>
                            </a:lvl3pPr>
                            <a:lvl4pPr marL="1371600" algn="l" rtl="0" fontAlgn="base">
                              <a:spcBef>
                                <a:spcPct val="0"/>
                              </a:spcBef>
                              <a:spcAft>
                                <a:spcPct val="0"/>
                              </a:spcAft>
                              <a:defRPr b="1" kern="1200">
                                <a:solidFill>
                                  <a:schemeClr val="tx1"/>
                                </a:solidFill>
                                <a:latin typeface="宋体-PUA" pitchFamily="2" charset="-122"/>
                                <a:ea typeface="宋体" charset="-122"/>
                                <a:cs typeface="+mn-cs"/>
                              </a:defRPr>
                            </a:lvl4pPr>
                            <a:lvl5pPr marL="1828800" algn="l" rtl="0" fontAlgn="base">
                              <a:spcBef>
                                <a:spcPct val="0"/>
                              </a:spcBef>
                              <a:spcAft>
                                <a:spcPct val="0"/>
                              </a:spcAft>
                              <a:defRPr b="1" kern="1200">
                                <a:solidFill>
                                  <a:schemeClr val="tx1"/>
                                </a:solidFill>
                                <a:latin typeface="宋体-PUA" pitchFamily="2" charset="-122"/>
                                <a:ea typeface="宋体" charset="-122"/>
                                <a:cs typeface="+mn-cs"/>
                              </a:defRPr>
                            </a:lvl5pPr>
                            <a:lvl6pPr marL="2286000" algn="l" defTabSz="914400" rtl="0" eaLnBrk="1" latinLnBrk="0" hangingPunct="1">
                              <a:defRPr b="1" kern="1200">
                                <a:solidFill>
                                  <a:schemeClr val="tx1"/>
                                </a:solidFill>
                                <a:latin typeface="宋体-PUA" pitchFamily="2" charset="-122"/>
                                <a:ea typeface="宋体" charset="-122"/>
                                <a:cs typeface="+mn-cs"/>
                              </a:defRPr>
                            </a:lvl6pPr>
                            <a:lvl7pPr marL="2743200" algn="l" defTabSz="914400" rtl="0" eaLnBrk="1" latinLnBrk="0" hangingPunct="1">
                              <a:defRPr b="1" kern="1200">
                                <a:solidFill>
                                  <a:schemeClr val="tx1"/>
                                </a:solidFill>
                                <a:latin typeface="宋体-PUA" pitchFamily="2" charset="-122"/>
                                <a:ea typeface="宋体" charset="-122"/>
                                <a:cs typeface="+mn-cs"/>
                              </a:defRPr>
                            </a:lvl7pPr>
                            <a:lvl8pPr marL="3200400" algn="l" defTabSz="914400" rtl="0" eaLnBrk="1" latinLnBrk="0" hangingPunct="1">
                              <a:defRPr b="1" kern="1200">
                                <a:solidFill>
                                  <a:schemeClr val="tx1"/>
                                </a:solidFill>
                                <a:latin typeface="宋体-PUA" pitchFamily="2" charset="-122"/>
                                <a:ea typeface="宋体" charset="-122"/>
                                <a:cs typeface="+mn-cs"/>
                              </a:defRPr>
                            </a:lvl8pPr>
                            <a:lvl9pPr marL="3657600" algn="l" defTabSz="914400" rtl="0" eaLnBrk="1" latinLnBrk="0" hangingPunct="1">
                              <a:defRPr b="1" kern="1200">
                                <a:solidFill>
                                  <a:schemeClr val="tx1"/>
                                </a:solidFill>
                                <a:latin typeface="宋体-PUA" pitchFamily="2" charset="-122"/>
                                <a:ea typeface="宋体" charset="-122"/>
                                <a:cs typeface="+mn-cs"/>
                              </a:defRPr>
                            </a:lvl9pPr>
                          </a:lstStyle>
                          <a:p>
                            <a:endParaRPr lang="zh-CN" altLang="en-US">
                              <a:latin typeface="华文细黑" pitchFamily="2" charset="-122"/>
                              <a:ea typeface="华文细黑" pitchFamily="2" charset="-122"/>
                            </a:endParaRPr>
                          </a:p>
                        </a:txBody>
                        <a:useSpRect/>
                      </a:txSp>
                    </a:sp>
                    <a:sp>
                      <a:nvSpPr>
                        <a:cNvPr id="4148" name="AutoShape 10"/>
                        <a:cNvSpPr>
                          <a:spLocks noChangeArrowheads="1"/>
                        </a:cNvSpPr>
                      </a:nvSpPr>
                      <a:spPr bwMode="ltGray">
                        <a:xfrm rot="16200000" flipV="1">
                          <a:off x="554038" y="4029075"/>
                          <a:ext cx="1095373" cy="466725"/>
                        </a:xfrm>
                        <a:prstGeom prst="cube">
                          <a:avLst>
                            <a:gd name="adj" fmla="val 23792"/>
                          </a:avLst>
                        </a:prstGeom>
                        <a:gradFill rotWithShape="1">
                          <a:gsLst>
                            <a:gs pos="0">
                              <a:srgbClr val="B3846A"/>
                            </a:gs>
                            <a:gs pos="100000">
                              <a:srgbClr val="ECAE8C"/>
                            </a:gs>
                          </a:gsLst>
                          <a:lin ang="0" scaled="1"/>
                        </a:gradFill>
                        <a:ln w="9525">
                          <a:noFill/>
                          <a:miter lim="800000"/>
                          <a:headEnd/>
                          <a:tailEnd/>
                        </a:ln>
                      </a:spPr>
                      <a:txSp>
                        <a:txBody>
                          <a:bodyPr wrap="none" anchor="ctr"/>
                          <a:lstStyle>
                            <a:defPPr>
                              <a:defRPr lang="en-US"/>
                            </a:defPPr>
                            <a:lvl1pPr algn="l" rtl="0" fontAlgn="base">
                              <a:spcBef>
                                <a:spcPct val="0"/>
                              </a:spcBef>
                              <a:spcAft>
                                <a:spcPct val="0"/>
                              </a:spcAft>
                              <a:defRPr b="1" kern="1200">
                                <a:solidFill>
                                  <a:schemeClr val="tx1"/>
                                </a:solidFill>
                                <a:latin typeface="宋体-PUA" pitchFamily="2" charset="-122"/>
                                <a:ea typeface="宋体" charset="-122"/>
                                <a:cs typeface="+mn-cs"/>
                              </a:defRPr>
                            </a:lvl1pPr>
                            <a:lvl2pPr marL="457200" algn="l" rtl="0" fontAlgn="base">
                              <a:spcBef>
                                <a:spcPct val="0"/>
                              </a:spcBef>
                              <a:spcAft>
                                <a:spcPct val="0"/>
                              </a:spcAft>
                              <a:defRPr b="1" kern="1200">
                                <a:solidFill>
                                  <a:schemeClr val="tx1"/>
                                </a:solidFill>
                                <a:latin typeface="宋体-PUA" pitchFamily="2" charset="-122"/>
                                <a:ea typeface="宋体" charset="-122"/>
                                <a:cs typeface="+mn-cs"/>
                              </a:defRPr>
                            </a:lvl2pPr>
                            <a:lvl3pPr marL="914400" algn="l" rtl="0" fontAlgn="base">
                              <a:spcBef>
                                <a:spcPct val="0"/>
                              </a:spcBef>
                              <a:spcAft>
                                <a:spcPct val="0"/>
                              </a:spcAft>
                              <a:defRPr b="1" kern="1200">
                                <a:solidFill>
                                  <a:schemeClr val="tx1"/>
                                </a:solidFill>
                                <a:latin typeface="宋体-PUA" pitchFamily="2" charset="-122"/>
                                <a:ea typeface="宋体" charset="-122"/>
                                <a:cs typeface="+mn-cs"/>
                              </a:defRPr>
                            </a:lvl3pPr>
                            <a:lvl4pPr marL="1371600" algn="l" rtl="0" fontAlgn="base">
                              <a:spcBef>
                                <a:spcPct val="0"/>
                              </a:spcBef>
                              <a:spcAft>
                                <a:spcPct val="0"/>
                              </a:spcAft>
                              <a:defRPr b="1" kern="1200">
                                <a:solidFill>
                                  <a:schemeClr val="tx1"/>
                                </a:solidFill>
                                <a:latin typeface="宋体-PUA" pitchFamily="2" charset="-122"/>
                                <a:ea typeface="宋体" charset="-122"/>
                                <a:cs typeface="+mn-cs"/>
                              </a:defRPr>
                            </a:lvl4pPr>
                            <a:lvl5pPr marL="1828800" algn="l" rtl="0" fontAlgn="base">
                              <a:spcBef>
                                <a:spcPct val="0"/>
                              </a:spcBef>
                              <a:spcAft>
                                <a:spcPct val="0"/>
                              </a:spcAft>
                              <a:defRPr b="1" kern="1200">
                                <a:solidFill>
                                  <a:schemeClr val="tx1"/>
                                </a:solidFill>
                                <a:latin typeface="宋体-PUA" pitchFamily="2" charset="-122"/>
                                <a:ea typeface="宋体" charset="-122"/>
                                <a:cs typeface="+mn-cs"/>
                              </a:defRPr>
                            </a:lvl5pPr>
                            <a:lvl6pPr marL="2286000" algn="l" defTabSz="914400" rtl="0" eaLnBrk="1" latinLnBrk="0" hangingPunct="1">
                              <a:defRPr b="1" kern="1200">
                                <a:solidFill>
                                  <a:schemeClr val="tx1"/>
                                </a:solidFill>
                                <a:latin typeface="宋体-PUA" pitchFamily="2" charset="-122"/>
                                <a:ea typeface="宋体" charset="-122"/>
                                <a:cs typeface="+mn-cs"/>
                              </a:defRPr>
                            </a:lvl6pPr>
                            <a:lvl7pPr marL="2743200" algn="l" defTabSz="914400" rtl="0" eaLnBrk="1" latinLnBrk="0" hangingPunct="1">
                              <a:defRPr b="1" kern="1200">
                                <a:solidFill>
                                  <a:schemeClr val="tx1"/>
                                </a:solidFill>
                                <a:latin typeface="宋体-PUA" pitchFamily="2" charset="-122"/>
                                <a:ea typeface="宋体" charset="-122"/>
                                <a:cs typeface="+mn-cs"/>
                              </a:defRPr>
                            </a:lvl7pPr>
                            <a:lvl8pPr marL="3200400" algn="l" defTabSz="914400" rtl="0" eaLnBrk="1" latinLnBrk="0" hangingPunct="1">
                              <a:defRPr b="1" kern="1200">
                                <a:solidFill>
                                  <a:schemeClr val="tx1"/>
                                </a:solidFill>
                                <a:latin typeface="宋体-PUA" pitchFamily="2" charset="-122"/>
                                <a:ea typeface="宋体" charset="-122"/>
                                <a:cs typeface="+mn-cs"/>
                              </a:defRPr>
                            </a:lvl8pPr>
                            <a:lvl9pPr marL="3657600" algn="l" defTabSz="914400" rtl="0" eaLnBrk="1" latinLnBrk="0" hangingPunct="1">
                              <a:defRPr b="1" kern="1200">
                                <a:solidFill>
                                  <a:schemeClr val="tx1"/>
                                </a:solidFill>
                                <a:latin typeface="宋体-PUA" pitchFamily="2" charset="-122"/>
                                <a:ea typeface="宋体" charset="-122"/>
                                <a:cs typeface="+mn-cs"/>
                              </a:defRPr>
                            </a:lvl9pPr>
                          </a:lstStyle>
                          <a:p>
                            <a:endParaRPr lang="zh-CN" altLang="en-US">
                              <a:latin typeface="华文细黑" pitchFamily="2" charset="-122"/>
                              <a:ea typeface="华文细黑" pitchFamily="2" charset="-122"/>
                            </a:endParaRPr>
                          </a:p>
                        </a:txBody>
                        <a:useSpRect/>
                      </a:txSp>
                    </a:sp>
                    <a:sp>
                      <a:nvSpPr>
                        <a:cNvPr id="4149" name="AutoShape 11"/>
                        <a:cNvSpPr>
                          <a:spLocks noChangeArrowheads="1"/>
                        </a:cNvSpPr>
                      </a:nvSpPr>
                      <a:spPr bwMode="ltGray">
                        <a:xfrm rot="16200000" flipV="1">
                          <a:off x="1172369" y="3833019"/>
                          <a:ext cx="1487487" cy="466725"/>
                        </a:xfrm>
                        <a:prstGeom prst="cube">
                          <a:avLst>
                            <a:gd name="adj" fmla="val 23792"/>
                          </a:avLst>
                        </a:prstGeom>
                        <a:gradFill rotWithShape="1">
                          <a:gsLst>
                            <a:gs pos="0">
                              <a:srgbClr val="B69B58"/>
                            </a:gs>
                            <a:gs pos="100000">
                              <a:srgbClr val="F0CD74"/>
                            </a:gs>
                          </a:gsLst>
                          <a:lin ang="0" scaled="1"/>
                        </a:gradFill>
                        <a:ln w="9525">
                          <a:noFill/>
                          <a:miter lim="800000"/>
                          <a:headEnd/>
                          <a:tailEnd/>
                        </a:ln>
                      </a:spPr>
                      <a:txSp>
                        <a:txBody>
                          <a:bodyPr wrap="none" anchor="ctr"/>
                          <a:lstStyle>
                            <a:defPPr>
                              <a:defRPr lang="en-US"/>
                            </a:defPPr>
                            <a:lvl1pPr algn="l" rtl="0" fontAlgn="base">
                              <a:spcBef>
                                <a:spcPct val="0"/>
                              </a:spcBef>
                              <a:spcAft>
                                <a:spcPct val="0"/>
                              </a:spcAft>
                              <a:defRPr b="1" kern="1200">
                                <a:solidFill>
                                  <a:schemeClr val="tx1"/>
                                </a:solidFill>
                                <a:latin typeface="宋体-PUA" pitchFamily="2" charset="-122"/>
                                <a:ea typeface="宋体" charset="-122"/>
                                <a:cs typeface="+mn-cs"/>
                              </a:defRPr>
                            </a:lvl1pPr>
                            <a:lvl2pPr marL="457200" algn="l" rtl="0" fontAlgn="base">
                              <a:spcBef>
                                <a:spcPct val="0"/>
                              </a:spcBef>
                              <a:spcAft>
                                <a:spcPct val="0"/>
                              </a:spcAft>
                              <a:defRPr b="1" kern="1200">
                                <a:solidFill>
                                  <a:schemeClr val="tx1"/>
                                </a:solidFill>
                                <a:latin typeface="宋体-PUA" pitchFamily="2" charset="-122"/>
                                <a:ea typeface="宋体" charset="-122"/>
                                <a:cs typeface="+mn-cs"/>
                              </a:defRPr>
                            </a:lvl2pPr>
                            <a:lvl3pPr marL="914400" algn="l" rtl="0" fontAlgn="base">
                              <a:spcBef>
                                <a:spcPct val="0"/>
                              </a:spcBef>
                              <a:spcAft>
                                <a:spcPct val="0"/>
                              </a:spcAft>
                              <a:defRPr b="1" kern="1200">
                                <a:solidFill>
                                  <a:schemeClr val="tx1"/>
                                </a:solidFill>
                                <a:latin typeface="宋体-PUA" pitchFamily="2" charset="-122"/>
                                <a:ea typeface="宋体" charset="-122"/>
                                <a:cs typeface="+mn-cs"/>
                              </a:defRPr>
                            </a:lvl3pPr>
                            <a:lvl4pPr marL="1371600" algn="l" rtl="0" fontAlgn="base">
                              <a:spcBef>
                                <a:spcPct val="0"/>
                              </a:spcBef>
                              <a:spcAft>
                                <a:spcPct val="0"/>
                              </a:spcAft>
                              <a:defRPr b="1" kern="1200">
                                <a:solidFill>
                                  <a:schemeClr val="tx1"/>
                                </a:solidFill>
                                <a:latin typeface="宋体-PUA" pitchFamily="2" charset="-122"/>
                                <a:ea typeface="宋体" charset="-122"/>
                                <a:cs typeface="+mn-cs"/>
                              </a:defRPr>
                            </a:lvl4pPr>
                            <a:lvl5pPr marL="1828800" algn="l" rtl="0" fontAlgn="base">
                              <a:spcBef>
                                <a:spcPct val="0"/>
                              </a:spcBef>
                              <a:spcAft>
                                <a:spcPct val="0"/>
                              </a:spcAft>
                              <a:defRPr b="1" kern="1200">
                                <a:solidFill>
                                  <a:schemeClr val="tx1"/>
                                </a:solidFill>
                                <a:latin typeface="宋体-PUA" pitchFamily="2" charset="-122"/>
                                <a:ea typeface="宋体" charset="-122"/>
                                <a:cs typeface="+mn-cs"/>
                              </a:defRPr>
                            </a:lvl5pPr>
                            <a:lvl6pPr marL="2286000" algn="l" defTabSz="914400" rtl="0" eaLnBrk="1" latinLnBrk="0" hangingPunct="1">
                              <a:defRPr b="1" kern="1200">
                                <a:solidFill>
                                  <a:schemeClr val="tx1"/>
                                </a:solidFill>
                                <a:latin typeface="宋体-PUA" pitchFamily="2" charset="-122"/>
                                <a:ea typeface="宋体" charset="-122"/>
                                <a:cs typeface="+mn-cs"/>
                              </a:defRPr>
                            </a:lvl6pPr>
                            <a:lvl7pPr marL="2743200" algn="l" defTabSz="914400" rtl="0" eaLnBrk="1" latinLnBrk="0" hangingPunct="1">
                              <a:defRPr b="1" kern="1200">
                                <a:solidFill>
                                  <a:schemeClr val="tx1"/>
                                </a:solidFill>
                                <a:latin typeface="宋体-PUA" pitchFamily="2" charset="-122"/>
                                <a:ea typeface="宋体" charset="-122"/>
                                <a:cs typeface="+mn-cs"/>
                              </a:defRPr>
                            </a:lvl7pPr>
                            <a:lvl8pPr marL="3200400" algn="l" defTabSz="914400" rtl="0" eaLnBrk="1" latinLnBrk="0" hangingPunct="1">
                              <a:defRPr b="1" kern="1200">
                                <a:solidFill>
                                  <a:schemeClr val="tx1"/>
                                </a:solidFill>
                                <a:latin typeface="宋体-PUA" pitchFamily="2" charset="-122"/>
                                <a:ea typeface="宋体" charset="-122"/>
                                <a:cs typeface="+mn-cs"/>
                              </a:defRPr>
                            </a:lvl8pPr>
                            <a:lvl9pPr marL="3657600" algn="l" defTabSz="914400" rtl="0" eaLnBrk="1" latinLnBrk="0" hangingPunct="1">
                              <a:defRPr b="1" kern="1200">
                                <a:solidFill>
                                  <a:schemeClr val="tx1"/>
                                </a:solidFill>
                                <a:latin typeface="宋体-PUA" pitchFamily="2" charset="-122"/>
                                <a:ea typeface="宋体" charset="-122"/>
                                <a:cs typeface="+mn-cs"/>
                              </a:defRPr>
                            </a:lvl9pPr>
                          </a:lstStyle>
                          <a:p>
                            <a:endParaRPr lang="zh-CN" altLang="en-US">
                              <a:latin typeface="华文细黑" pitchFamily="2" charset="-122"/>
                              <a:ea typeface="华文细黑" pitchFamily="2" charset="-122"/>
                            </a:endParaRPr>
                          </a:p>
                        </a:txBody>
                        <a:useSpRect/>
                      </a:txSp>
                    </a:sp>
                    <a:sp>
                      <a:nvSpPr>
                        <a:cNvPr id="4150" name="AutoShape 12"/>
                        <a:cNvSpPr>
                          <a:spLocks noChangeArrowheads="1"/>
                        </a:cNvSpPr>
                      </a:nvSpPr>
                      <a:spPr bwMode="ltGray">
                        <a:xfrm rot="16200000" flipV="1">
                          <a:off x="1715294" y="3604419"/>
                          <a:ext cx="1944687" cy="466725"/>
                        </a:xfrm>
                        <a:prstGeom prst="cube">
                          <a:avLst>
                            <a:gd name="adj" fmla="val 23792"/>
                          </a:avLst>
                        </a:prstGeom>
                        <a:gradFill rotWithShape="1">
                          <a:gsLst>
                            <a:gs pos="0">
                              <a:srgbClr val="8F82AE"/>
                            </a:gs>
                            <a:gs pos="100000">
                              <a:srgbClr val="BDACE6"/>
                            </a:gs>
                          </a:gsLst>
                          <a:lin ang="0" scaled="1"/>
                        </a:gradFill>
                        <a:ln w="9525">
                          <a:noFill/>
                          <a:miter lim="800000"/>
                          <a:headEnd/>
                          <a:tailEnd/>
                        </a:ln>
                      </a:spPr>
                      <a:txSp>
                        <a:txBody>
                          <a:bodyPr wrap="none" anchor="ctr"/>
                          <a:lstStyle>
                            <a:defPPr>
                              <a:defRPr lang="en-US"/>
                            </a:defPPr>
                            <a:lvl1pPr algn="l" rtl="0" fontAlgn="base">
                              <a:spcBef>
                                <a:spcPct val="0"/>
                              </a:spcBef>
                              <a:spcAft>
                                <a:spcPct val="0"/>
                              </a:spcAft>
                              <a:defRPr b="1" kern="1200">
                                <a:solidFill>
                                  <a:schemeClr val="tx1"/>
                                </a:solidFill>
                                <a:latin typeface="宋体-PUA" pitchFamily="2" charset="-122"/>
                                <a:ea typeface="宋体" charset="-122"/>
                                <a:cs typeface="+mn-cs"/>
                              </a:defRPr>
                            </a:lvl1pPr>
                            <a:lvl2pPr marL="457200" algn="l" rtl="0" fontAlgn="base">
                              <a:spcBef>
                                <a:spcPct val="0"/>
                              </a:spcBef>
                              <a:spcAft>
                                <a:spcPct val="0"/>
                              </a:spcAft>
                              <a:defRPr b="1" kern="1200">
                                <a:solidFill>
                                  <a:schemeClr val="tx1"/>
                                </a:solidFill>
                                <a:latin typeface="宋体-PUA" pitchFamily="2" charset="-122"/>
                                <a:ea typeface="宋体" charset="-122"/>
                                <a:cs typeface="+mn-cs"/>
                              </a:defRPr>
                            </a:lvl2pPr>
                            <a:lvl3pPr marL="914400" algn="l" rtl="0" fontAlgn="base">
                              <a:spcBef>
                                <a:spcPct val="0"/>
                              </a:spcBef>
                              <a:spcAft>
                                <a:spcPct val="0"/>
                              </a:spcAft>
                              <a:defRPr b="1" kern="1200">
                                <a:solidFill>
                                  <a:schemeClr val="tx1"/>
                                </a:solidFill>
                                <a:latin typeface="宋体-PUA" pitchFamily="2" charset="-122"/>
                                <a:ea typeface="宋体" charset="-122"/>
                                <a:cs typeface="+mn-cs"/>
                              </a:defRPr>
                            </a:lvl3pPr>
                            <a:lvl4pPr marL="1371600" algn="l" rtl="0" fontAlgn="base">
                              <a:spcBef>
                                <a:spcPct val="0"/>
                              </a:spcBef>
                              <a:spcAft>
                                <a:spcPct val="0"/>
                              </a:spcAft>
                              <a:defRPr b="1" kern="1200">
                                <a:solidFill>
                                  <a:schemeClr val="tx1"/>
                                </a:solidFill>
                                <a:latin typeface="宋体-PUA" pitchFamily="2" charset="-122"/>
                                <a:ea typeface="宋体" charset="-122"/>
                                <a:cs typeface="+mn-cs"/>
                              </a:defRPr>
                            </a:lvl4pPr>
                            <a:lvl5pPr marL="1828800" algn="l" rtl="0" fontAlgn="base">
                              <a:spcBef>
                                <a:spcPct val="0"/>
                              </a:spcBef>
                              <a:spcAft>
                                <a:spcPct val="0"/>
                              </a:spcAft>
                              <a:defRPr b="1" kern="1200">
                                <a:solidFill>
                                  <a:schemeClr val="tx1"/>
                                </a:solidFill>
                                <a:latin typeface="宋体-PUA" pitchFamily="2" charset="-122"/>
                                <a:ea typeface="宋体" charset="-122"/>
                                <a:cs typeface="+mn-cs"/>
                              </a:defRPr>
                            </a:lvl5pPr>
                            <a:lvl6pPr marL="2286000" algn="l" defTabSz="914400" rtl="0" eaLnBrk="1" latinLnBrk="0" hangingPunct="1">
                              <a:defRPr b="1" kern="1200">
                                <a:solidFill>
                                  <a:schemeClr val="tx1"/>
                                </a:solidFill>
                                <a:latin typeface="宋体-PUA" pitchFamily="2" charset="-122"/>
                                <a:ea typeface="宋体" charset="-122"/>
                                <a:cs typeface="+mn-cs"/>
                              </a:defRPr>
                            </a:lvl6pPr>
                            <a:lvl7pPr marL="2743200" algn="l" defTabSz="914400" rtl="0" eaLnBrk="1" latinLnBrk="0" hangingPunct="1">
                              <a:defRPr b="1" kern="1200">
                                <a:solidFill>
                                  <a:schemeClr val="tx1"/>
                                </a:solidFill>
                                <a:latin typeface="宋体-PUA" pitchFamily="2" charset="-122"/>
                                <a:ea typeface="宋体" charset="-122"/>
                                <a:cs typeface="+mn-cs"/>
                              </a:defRPr>
                            </a:lvl7pPr>
                            <a:lvl8pPr marL="3200400" algn="l" defTabSz="914400" rtl="0" eaLnBrk="1" latinLnBrk="0" hangingPunct="1">
                              <a:defRPr b="1" kern="1200">
                                <a:solidFill>
                                  <a:schemeClr val="tx1"/>
                                </a:solidFill>
                                <a:latin typeface="宋体-PUA" pitchFamily="2" charset="-122"/>
                                <a:ea typeface="宋体" charset="-122"/>
                                <a:cs typeface="+mn-cs"/>
                              </a:defRPr>
                            </a:lvl8pPr>
                            <a:lvl9pPr marL="3657600" algn="l" defTabSz="914400" rtl="0" eaLnBrk="1" latinLnBrk="0" hangingPunct="1">
                              <a:defRPr b="1" kern="1200">
                                <a:solidFill>
                                  <a:schemeClr val="tx1"/>
                                </a:solidFill>
                                <a:latin typeface="宋体-PUA" pitchFamily="2" charset="-122"/>
                                <a:ea typeface="宋体" charset="-122"/>
                                <a:cs typeface="+mn-cs"/>
                              </a:defRPr>
                            </a:lvl9pPr>
                          </a:lstStyle>
                          <a:p>
                            <a:endParaRPr lang="zh-CN" altLang="en-US">
                              <a:latin typeface="华文细黑" pitchFamily="2" charset="-122"/>
                              <a:ea typeface="华文细黑" pitchFamily="2" charset="-122"/>
                            </a:endParaRPr>
                          </a:p>
                        </a:txBody>
                        <a:useSpRect/>
                      </a:txSp>
                    </a:sp>
                    <a:sp>
                      <a:nvSpPr>
                        <a:cNvPr id="4151" name="AutoShape 13"/>
                        <a:cNvSpPr>
                          <a:spLocks noChangeArrowheads="1"/>
                        </a:cNvSpPr>
                      </a:nvSpPr>
                      <a:spPr bwMode="gray">
                        <a:xfrm rot="16200000" flipV="1">
                          <a:off x="2218526" y="3278976"/>
                          <a:ext cx="2595571" cy="466725"/>
                        </a:xfrm>
                        <a:prstGeom prst="cube">
                          <a:avLst>
                            <a:gd name="adj" fmla="val 23792"/>
                          </a:avLst>
                        </a:prstGeom>
                        <a:gradFill rotWithShape="1">
                          <a:gsLst>
                            <a:gs pos="0">
                              <a:srgbClr val="588196"/>
                            </a:gs>
                            <a:gs pos="100000">
                              <a:srgbClr val="74ABC6"/>
                            </a:gs>
                          </a:gsLst>
                          <a:lin ang="0" scaled="1"/>
                        </a:gradFill>
                        <a:ln w="9525">
                          <a:noFill/>
                          <a:miter lim="800000"/>
                          <a:headEnd/>
                          <a:tailEnd/>
                        </a:ln>
                      </a:spPr>
                      <a:txSp>
                        <a:txBody>
                          <a:bodyPr wrap="none" anchor="ctr"/>
                          <a:lstStyle>
                            <a:defPPr>
                              <a:defRPr lang="en-US"/>
                            </a:defPPr>
                            <a:lvl1pPr algn="l" rtl="0" fontAlgn="base">
                              <a:spcBef>
                                <a:spcPct val="0"/>
                              </a:spcBef>
                              <a:spcAft>
                                <a:spcPct val="0"/>
                              </a:spcAft>
                              <a:defRPr b="1" kern="1200">
                                <a:solidFill>
                                  <a:schemeClr val="tx1"/>
                                </a:solidFill>
                                <a:latin typeface="宋体-PUA" pitchFamily="2" charset="-122"/>
                                <a:ea typeface="宋体" charset="-122"/>
                                <a:cs typeface="+mn-cs"/>
                              </a:defRPr>
                            </a:lvl1pPr>
                            <a:lvl2pPr marL="457200" algn="l" rtl="0" fontAlgn="base">
                              <a:spcBef>
                                <a:spcPct val="0"/>
                              </a:spcBef>
                              <a:spcAft>
                                <a:spcPct val="0"/>
                              </a:spcAft>
                              <a:defRPr b="1" kern="1200">
                                <a:solidFill>
                                  <a:schemeClr val="tx1"/>
                                </a:solidFill>
                                <a:latin typeface="宋体-PUA" pitchFamily="2" charset="-122"/>
                                <a:ea typeface="宋体" charset="-122"/>
                                <a:cs typeface="+mn-cs"/>
                              </a:defRPr>
                            </a:lvl2pPr>
                            <a:lvl3pPr marL="914400" algn="l" rtl="0" fontAlgn="base">
                              <a:spcBef>
                                <a:spcPct val="0"/>
                              </a:spcBef>
                              <a:spcAft>
                                <a:spcPct val="0"/>
                              </a:spcAft>
                              <a:defRPr b="1" kern="1200">
                                <a:solidFill>
                                  <a:schemeClr val="tx1"/>
                                </a:solidFill>
                                <a:latin typeface="宋体-PUA" pitchFamily="2" charset="-122"/>
                                <a:ea typeface="宋体" charset="-122"/>
                                <a:cs typeface="+mn-cs"/>
                              </a:defRPr>
                            </a:lvl3pPr>
                            <a:lvl4pPr marL="1371600" algn="l" rtl="0" fontAlgn="base">
                              <a:spcBef>
                                <a:spcPct val="0"/>
                              </a:spcBef>
                              <a:spcAft>
                                <a:spcPct val="0"/>
                              </a:spcAft>
                              <a:defRPr b="1" kern="1200">
                                <a:solidFill>
                                  <a:schemeClr val="tx1"/>
                                </a:solidFill>
                                <a:latin typeface="宋体-PUA" pitchFamily="2" charset="-122"/>
                                <a:ea typeface="宋体" charset="-122"/>
                                <a:cs typeface="+mn-cs"/>
                              </a:defRPr>
                            </a:lvl4pPr>
                            <a:lvl5pPr marL="1828800" algn="l" rtl="0" fontAlgn="base">
                              <a:spcBef>
                                <a:spcPct val="0"/>
                              </a:spcBef>
                              <a:spcAft>
                                <a:spcPct val="0"/>
                              </a:spcAft>
                              <a:defRPr b="1" kern="1200">
                                <a:solidFill>
                                  <a:schemeClr val="tx1"/>
                                </a:solidFill>
                                <a:latin typeface="宋体-PUA" pitchFamily="2" charset="-122"/>
                                <a:ea typeface="宋体" charset="-122"/>
                                <a:cs typeface="+mn-cs"/>
                              </a:defRPr>
                            </a:lvl5pPr>
                            <a:lvl6pPr marL="2286000" algn="l" defTabSz="914400" rtl="0" eaLnBrk="1" latinLnBrk="0" hangingPunct="1">
                              <a:defRPr b="1" kern="1200">
                                <a:solidFill>
                                  <a:schemeClr val="tx1"/>
                                </a:solidFill>
                                <a:latin typeface="宋体-PUA" pitchFamily="2" charset="-122"/>
                                <a:ea typeface="宋体" charset="-122"/>
                                <a:cs typeface="+mn-cs"/>
                              </a:defRPr>
                            </a:lvl6pPr>
                            <a:lvl7pPr marL="2743200" algn="l" defTabSz="914400" rtl="0" eaLnBrk="1" latinLnBrk="0" hangingPunct="1">
                              <a:defRPr b="1" kern="1200">
                                <a:solidFill>
                                  <a:schemeClr val="tx1"/>
                                </a:solidFill>
                                <a:latin typeface="宋体-PUA" pitchFamily="2" charset="-122"/>
                                <a:ea typeface="宋体" charset="-122"/>
                                <a:cs typeface="+mn-cs"/>
                              </a:defRPr>
                            </a:lvl7pPr>
                            <a:lvl8pPr marL="3200400" algn="l" defTabSz="914400" rtl="0" eaLnBrk="1" latinLnBrk="0" hangingPunct="1">
                              <a:defRPr b="1" kern="1200">
                                <a:solidFill>
                                  <a:schemeClr val="tx1"/>
                                </a:solidFill>
                                <a:latin typeface="宋体-PUA" pitchFamily="2" charset="-122"/>
                                <a:ea typeface="宋体" charset="-122"/>
                                <a:cs typeface="+mn-cs"/>
                              </a:defRPr>
                            </a:lvl8pPr>
                            <a:lvl9pPr marL="3657600" algn="l" defTabSz="914400" rtl="0" eaLnBrk="1" latinLnBrk="0" hangingPunct="1">
                              <a:defRPr b="1" kern="1200">
                                <a:solidFill>
                                  <a:schemeClr val="tx1"/>
                                </a:solidFill>
                                <a:latin typeface="宋体-PUA" pitchFamily="2" charset="-122"/>
                                <a:ea typeface="宋体" charset="-122"/>
                                <a:cs typeface="+mn-cs"/>
                              </a:defRPr>
                            </a:lvl9pPr>
                          </a:lstStyle>
                          <a:p>
                            <a:endParaRPr lang="zh-CN" altLang="en-US">
                              <a:latin typeface="华文细黑" pitchFamily="2" charset="-122"/>
                              <a:ea typeface="华文细黑" pitchFamily="2" charset="-122"/>
                            </a:endParaRPr>
                          </a:p>
                        </a:txBody>
                        <a:useSpRect/>
                      </a:txSp>
                    </a:sp>
                    <a:sp>
                      <a:nvSpPr>
                        <a:cNvPr id="4152" name="Text Box 14"/>
                        <a:cNvSpPr txBox="1">
                          <a:spLocks noChangeArrowheads="1"/>
                        </a:cNvSpPr>
                      </a:nvSpPr>
                      <a:spPr bwMode="gray">
                        <a:xfrm>
                          <a:off x="752475" y="4891088"/>
                          <a:ext cx="979067" cy="426194"/>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b="1" kern="1200">
                                <a:solidFill>
                                  <a:schemeClr val="tx1"/>
                                </a:solidFill>
                                <a:latin typeface="宋体-PUA" pitchFamily="2" charset="-122"/>
                                <a:ea typeface="宋体" charset="-122"/>
                                <a:cs typeface="+mn-cs"/>
                              </a:defRPr>
                            </a:lvl1pPr>
                            <a:lvl2pPr marL="457200" algn="l" rtl="0" fontAlgn="base">
                              <a:spcBef>
                                <a:spcPct val="0"/>
                              </a:spcBef>
                              <a:spcAft>
                                <a:spcPct val="0"/>
                              </a:spcAft>
                              <a:defRPr b="1" kern="1200">
                                <a:solidFill>
                                  <a:schemeClr val="tx1"/>
                                </a:solidFill>
                                <a:latin typeface="宋体-PUA" pitchFamily="2" charset="-122"/>
                                <a:ea typeface="宋体" charset="-122"/>
                                <a:cs typeface="+mn-cs"/>
                              </a:defRPr>
                            </a:lvl2pPr>
                            <a:lvl3pPr marL="914400" algn="l" rtl="0" fontAlgn="base">
                              <a:spcBef>
                                <a:spcPct val="0"/>
                              </a:spcBef>
                              <a:spcAft>
                                <a:spcPct val="0"/>
                              </a:spcAft>
                              <a:defRPr b="1" kern="1200">
                                <a:solidFill>
                                  <a:schemeClr val="tx1"/>
                                </a:solidFill>
                                <a:latin typeface="宋体-PUA" pitchFamily="2" charset="-122"/>
                                <a:ea typeface="宋体" charset="-122"/>
                                <a:cs typeface="+mn-cs"/>
                              </a:defRPr>
                            </a:lvl3pPr>
                            <a:lvl4pPr marL="1371600" algn="l" rtl="0" fontAlgn="base">
                              <a:spcBef>
                                <a:spcPct val="0"/>
                              </a:spcBef>
                              <a:spcAft>
                                <a:spcPct val="0"/>
                              </a:spcAft>
                              <a:defRPr b="1" kern="1200">
                                <a:solidFill>
                                  <a:schemeClr val="tx1"/>
                                </a:solidFill>
                                <a:latin typeface="宋体-PUA" pitchFamily="2" charset="-122"/>
                                <a:ea typeface="宋体" charset="-122"/>
                                <a:cs typeface="+mn-cs"/>
                              </a:defRPr>
                            </a:lvl4pPr>
                            <a:lvl5pPr marL="1828800" algn="l" rtl="0" fontAlgn="base">
                              <a:spcBef>
                                <a:spcPct val="0"/>
                              </a:spcBef>
                              <a:spcAft>
                                <a:spcPct val="0"/>
                              </a:spcAft>
                              <a:defRPr b="1" kern="1200">
                                <a:solidFill>
                                  <a:schemeClr val="tx1"/>
                                </a:solidFill>
                                <a:latin typeface="宋体-PUA" pitchFamily="2" charset="-122"/>
                                <a:ea typeface="宋体" charset="-122"/>
                                <a:cs typeface="+mn-cs"/>
                              </a:defRPr>
                            </a:lvl5pPr>
                            <a:lvl6pPr marL="2286000" algn="l" defTabSz="914400" rtl="0" eaLnBrk="1" latinLnBrk="0" hangingPunct="1">
                              <a:defRPr b="1" kern="1200">
                                <a:solidFill>
                                  <a:schemeClr val="tx1"/>
                                </a:solidFill>
                                <a:latin typeface="宋体-PUA" pitchFamily="2" charset="-122"/>
                                <a:ea typeface="宋体" charset="-122"/>
                                <a:cs typeface="+mn-cs"/>
                              </a:defRPr>
                            </a:lvl6pPr>
                            <a:lvl7pPr marL="2743200" algn="l" defTabSz="914400" rtl="0" eaLnBrk="1" latinLnBrk="0" hangingPunct="1">
                              <a:defRPr b="1" kern="1200">
                                <a:solidFill>
                                  <a:schemeClr val="tx1"/>
                                </a:solidFill>
                                <a:latin typeface="宋体-PUA" pitchFamily="2" charset="-122"/>
                                <a:ea typeface="宋体" charset="-122"/>
                                <a:cs typeface="+mn-cs"/>
                              </a:defRPr>
                            </a:lvl7pPr>
                            <a:lvl8pPr marL="3200400" algn="l" defTabSz="914400" rtl="0" eaLnBrk="1" latinLnBrk="0" hangingPunct="1">
                              <a:defRPr b="1" kern="1200">
                                <a:solidFill>
                                  <a:schemeClr val="tx1"/>
                                </a:solidFill>
                                <a:latin typeface="宋体-PUA" pitchFamily="2" charset="-122"/>
                                <a:ea typeface="宋体" charset="-122"/>
                                <a:cs typeface="+mn-cs"/>
                              </a:defRPr>
                            </a:lvl8pPr>
                            <a:lvl9pPr marL="3657600" algn="l" defTabSz="914400" rtl="0" eaLnBrk="1" latinLnBrk="0" hangingPunct="1">
                              <a:defRPr b="1" kern="1200">
                                <a:solidFill>
                                  <a:schemeClr val="tx1"/>
                                </a:solidFill>
                                <a:latin typeface="宋体-PUA" pitchFamily="2" charset="-122"/>
                                <a:ea typeface="宋体" charset="-122"/>
                                <a:cs typeface="+mn-cs"/>
                              </a:defRPr>
                            </a:lvl9pPr>
                          </a:lstStyle>
                          <a:p>
                            <a:pPr algn="ctr"/>
                            <a:r>
                              <a:rPr lang="en-US" altLang="zh-CN" sz="1200" b="0">
                                <a:solidFill>
                                  <a:srgbClr val="FEFEFE"/>
                                </a:solidFill>
                                <a:latin typeface="华文细黑" pitchFamily="2" charset="-122"/>
                                <a:ea typeface="华文细黑" pitchFamily="2" charset="-122"/>
                                <a:cs typeface="Arial" charset="0"/>
                              </a:rPr>
                              <a:t>2011</a:t>
                            </a:r>
                          </a:p>
                        </a:txBody>
                        <a:useSpRect/>
                      </a:txSp>
                    </a:sp>
                    <a:sp>
                      <a:nvSpPr>
                        <a:cNvPr id="4153" name="Text Box 15"/>
                        <a:cNvSpPr txBox="1">
                          <a:spLocks noChangeArrowheads="1"/>
                        </a:cNvSpPr>
                      </a:nvSpPr>
                      <a:spPr bwMode="gray">
                        <a:xfrm>
                          <a:off x="1543050" y="4891088"/>
                          <a:ext cx="979067" cy="426194"/>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b="1" kern="1200">
                                <a:solidFill>
                                  <a:schemeClr val="tx1"/>
                                </a:solidFill>
                                <a:latin typeface="宋体-PUA" pitchFamily="2" charset="-122"/>
                                <a:ea typeface="宋体" charset="-122"/>
                                <a:cs typeface="+mn-cs"/>
                              </a:defRPr>
                            </a:lvl1pPr>
                            <a:lvl2pPr marL="457200" algn="l" rtl="0" fontAlgn="base">
                              <a:spcBef>
                                <a:spcPct val="0"/>
                              </a:spcBef>
                              <a:spcAft>
                                <a:spcPct val="0"/>
                              </a:spcAft>
                              <a:defRPr b="1" kern="1200">
                                <a:solidFill>
                                  <a:schemeClr val="tx1"/>
                                </a:solidFill>
                                <a:latin typeface="宋体-PUA" pitchFamily="2" charset="-122"/>
                                <a:ea typeface="宋体" charset="-122"/>
                                <a:cs typeface="+mn-cs"/>
                              </a:defRPr>
                            </a:lvl2pPr>
                            <a:lvl3pPr marL="914400" algn="l" rtl="0" fontAlgn="base">
                              <a:spcBef>
                                <a:spcPct val="0"/>
                              </a:spcBef>
                              <a:spcAft>
                                <a:spcPct val="0"/>
                              </a:spcAft>
                              <a:defRPr b="1" kern="1200">
                                <a:solidFill>
                                  <a:schemeClr val="tx1"/>
                                </a:solidFill>
                                <a:latin typeface="宋体-PUA" pitchFamily="2" charset="-122"/>
                                <a:ea typeface="宋体" charset="-122"/>
                                <a:cs typeface="+mn-cs"/>
                              </a:defRPr>
                            </a:lvl3pPr>
                            <a:lvl4pPr marL="1371600" algn="l" rtl="0" fontAlgn="base">
                              <a:spcBef>
                                <a:spcPct val="0"/>
                              </a:spcBef>
                              <a:spcAft>
                                <a:spcPct val="0"/>
                              </a:spcAft>
                              <a:defRPr b="1" kern="1200">
                                <a:solidFill>
                                  <a:schemeClr val="tx1"/>
                                </a:solidFill>
                                <a:latin typeface="宋体-PUA" pitchFamily="2" charset="-122"/>
                                <a:ea typeface="宋体" charset="-122"/>
                                <a:cs typeface="+mn-cs"/>
                              </a:defRPr>
                            </a:lvl4pPr>
                            <a:lvl5pPr marL="1828800" algn="l" rtl="0" fontAlgn="base">
                              <a:spcBef>
                                <a:spcPct val="0"/>
                              </a:spcBef>
                              <a:spcAft>
                                <a:spcPct val="0"/>
                              </a:spcAft>
                              <a:defRPr b="1" kern="1200">
                                <a:solidFill>
                                  <a:schemeClr val="tx1"/>
                                </a:solidFill>
                                <a:latin typeface="宋体-PUA" pitchFamily="2" charset="-122"/>
                                <a:ea typeface="宋体" charset="-122"/>
                                <a:cs typeface="+mn-cs"/>
                              </a:defRPr>
                            </a:lvl5pPr>
                            <a:lvl6pPr marL="2286000" algn="l" defTabSz="914400" rtl="0" eaLnBrk="1" latinLnBrk="0" hangingPunct="1">
                              <a:defRPr b="1" kern="1200">
                                <a:solidFill>
                                  <a:schemeClr val="tx1"/>
                                </a:solidFill>
                                <a:latin typeface="宋体-PUA" pitchFamily="2" charset="-122"/>
                                <a:ea typeface="宋体" charset="-122"/>
                                <a:cs typeface="+mn-cs"/>
                              </a:defRPr>
                            </a:lvl6pPr>
                            <a:lvl7pPr marL="2743200" algn="l" defTabSz="914400" rtl="0" eaLnBrk="1" latinLnBrk="0" hangingPunct="1">
                              <a:defRPr b="1" kern="1200">
                                <a:solidFill>
                                  <a:schemeClr val="tx1"/>
                                </a:solidFill>
                                <a:latin typeface="宋体-PUA" pitchFamily="2" charset="-122"/>
                                <a:ea typeface="宋体" charset="-122"/>
                                <a:cs typeface="+mn-cs"/>
                              </a:defRPr>
                            </a:lvl7pPr>
                            <a:lvl8pPr marL="3200400" algn="l" defTabSz="914400" rtl="0" eaLnBrk="1" latinLnBrk="0" hangingPunct="1">
                              <a:defRPr b="1" kern="1200">
                                <a:solidFill>
                                  <a:schemeClr val="tx1"/>
                                </a:solidFill>
                                <a:latin typeface="宋体-PUA" pitchFamily="2" charset="-122"/>
                                <a:ea typeface="宋体" charset="-122"/>
                                <a:cs typeface="+mn-cs"/>
                              </a:defRPr>
                            </a:lvl8pPr>
                            <a:lvl9pPr marL="3657600" algn="l" defTabSz="914400" rtl="0" eaLnBrk="1" latinLnBrk="0" hangingPunct="1">
                              <a:defRPr b="1" kern="1200">
                                <a:solidFill>
                                  <a:schemeClr val="tx1"/>
                                </a:solidFill>
                                <a:latin typeface="宋体-PUA" pitchFamily="2" charset="-122"/>
                                <a:ea typeface="宋体" charset="-122"/>
                                <a:cs typeface="+mn-cs"/>
                              </a:defRPr>
                            </a:lvl9pPr>
                          </a:lstStyle>
                          <a:p>
                            <a:pPr algn="ctr"/>
                            <a:r>
                              <a:rPr lang="en-US" altLang="zh-CN" sz="1200" b="0">
                                <a:solidFill>
                                  <a:srgbClr val="FEFEFE"/>
                                </a:solidFill>
                                <a:latin typeface="华文细黑" pitchFamily="2" charset="-122"/>
                                <a:ea typeface="华文细黑" pitchFamily="2" charset="-122"/>
                                <a:cs typeface="Arial" charset="0"/>
                              </a:rPr>
                              <a:t>2012</a:t>
                            </a:r>
                          </a:p>
                        </a:txBody>
                        <a:useSpRect/>
                      </a:txSp>
                    </a:sp>
                    <a:sp>
                      <a:nvSpPr>
                        <a:cNvPr id="4154" name="Text Box 16"/>
                        <a:cNvSpPr txBox="1">
                          <a:spLocks noChangeArrowheads="1"/>
                        </a:cNvSpPr>
                      </a:nvSpPr>
                      <a:spPr bwMode="gray">
                        <a:xfrm>
                          <a:off x="2324101" y="4891088"/>
                          <a:ext cx="979067" cy="426194"/>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b="1" kern="1200">
                                <a:solidFill>
                                  <a:schemeClr val="tx1"/>
                                </a:solidFill>
                                <a:latin typeface="宋体-PUA" pitchFamily="2" charset="-122"/>
                                <a:ea typeface="宋体" charset="-122"/>
                                <a:cs typeface="+mn-cs"/>
                              </a:defRPr>
                            </a:lvl1pPr>
                            <a:lvl2pPr marL="457200" algn="l" rtl="0" fontAlgn="base">
                              <a:spcBef>
                                <a:spcPct val="0"/>
                              </a:spcBef>
                              <a:spcAft>
                                <a:spcPct val="0"/>
                              </a:spcAft>
                              <a:defRPr b="1" kern="1200">
                                <a:solidFill>
                                  <a:schemeClr val="tx1"/>
                                </a:solidFill>
                                <a:latin typeface="宋体-PUA" pitchFamily="2" charset="-122"/>
                                <a:ea typeface="宋体" charset="-122"/>
                                <a:cs typeface="+mn-cs"/>
                              </a:defRPr>
                            </a:lvl2pPr>
                            <a:lvl3pPr marL="914400" algn="l" rtl="0" fontAlgn="base">
                              <a:spcBef>
                                <a:spcPct val="0"/>
                              </a:spcBef>
                              <a:spcAft>
                                <a:spcPct val="0"/>
                              </a:spcAft>
                              <a:defRPr b="1" kern="1200">
                                <a:solidFill>
                                  <a:schemeClr val="tx1"/>
                                </a:solidFill>
                                <a:latin typeface="宋体-PUA" pitchFamily="2" charset="-122"/>
                                <a:ea typeface="宋体" charset="-122"/>
                                <a:cs typeface="+mn-cs"/>
                              </a:defRPr>
                            </a:lvl3pPr>
                            <a:lvl4pPr marL="1371600" algn="l" rtl="0" fontAlgn="base">
                              <a:spcBef>
                                <a:spcPct val="0"/>
                              </a:spcBef>
                              <a:spcAft>
                                <a:spcPct val="0"/>
                              </a:spcAft>
                              <a:defRPr b="1" kern="1200">
                                <a:solidFill>
                                  <a:schemeClr val="tx1"/>
                                </a:solidFill>
                                <a:latin typeface="宋体-PUA" pitchFamily="2" charset="-122"/>
                                <a:ea typeface="宋体" charset="-122"/>
                                <a:cs typeface="+mn-cs"/>
                              </a:defRPr>
                            </a:lvl4pPr>
                            <a:lvl5pPr marL="1828800" algn="l" rtl="0" fontAlgn="base">
                              <a:spcBef>
                                <a:spcPct val="0"/>
                              </a:spcBef>
                              <a:spcAft>
                                <a:spcPct val="0"/>
                              </a:spcAft>
                              <a:defRPr b="1" kern="1200">
                                <a:solidFill>
                                  <a:schemeClr val="tx1"/>
                                </a:solidFill>
                                <a:latin typeface="宋体-PUA" pitchFamily="2" charset="-122"/>
                                <a:ea typeface="宋体" charset="-122"/>
                                <a:cs typeface="+mn-cs"/>
                              </a:defRPr>
                            </a:lvl5pPr>
                            <a:lvl6pPr marL="2286000" algn="l" defTabSz="914400" rtl="0" eaLnBrk="1" latinLnBrk="0" hangingPunct="1">
                              <a:defRPr b="1" kern="1200">
                                <a:solidFill>
                                  <a:schemeClr val="tx1"/>
                                </a:solidFill>
                                <a:latin typeface="宋体-PUA" pitchFamily="2" charset="-122"/>
                                <a:ea typeface="宋体" charset="-122"/>
                                <a:cs typeface="+mn-cs"/>
                              </a:defRPr>
                            </a:lvl6pPr>
                            <a:lvl7pPr marL="2743200" algn="l" defTabSz="914400" rtl="0" eaLnBrk="1" latinLnBrk="0" hangingPunct="1">
                              <a:defRPr b="1" kern="1200">
                                <a:solidFill>
                                  <a:schemeClr val="tx1"/>
                                </a:solidFill>
                                <a:latin typeface="宋体-PUA" pitchFamily="2" charset="-122"/>
                                <a:ea typeface="宋体" charset="-122"/>
                                <a:cs typeface="+mn-cs"/>
                              </a:defRPr>
                            </a:lvl7pPr>
                            <a:lvl8pPr marL="3200400" algn="l" defTabSz="914400" rtl="0" eaLnBrk="1" latinLnBrk="0" hangingPunct="1">
                              <a:defRPr b="1" kern="1200">
                                <a:solidFill>
                                  <a:schemeClr val="tx1"/>
                                </a:solidFill>
                                <a:latin typeface="宋体-PUA" pitchFamily="2" charset="-122"/>
                                <a:ea typeface="宋体" charset="-122"/>
                                <a:cs typeface="+mn-cs"/>
                              </a:defRPr>
                            </a:lvl8pPr>
                            <a:lvl9pPr marL="3657600" algn="l" defTabSz="914400" rtl="0" eaLnBrk="1" latinLnBrk="0" hangingPunct="1">
                              <a:defRPr b="1" kern="1200">
                                <a:solidFill>
                                  <a:schemeClr val="tx1"/>
                                </a:solidFill>
                                <a:latin typeface="宋体-PUA" pitchFamily="2" charset="-122"/>
                                <a:ea typeface="宋体" charset="-122"/>
                                <a:cs typeface="+mn-cs"/>
                              </a:defRPr>
                            </a:lvl9pPr>
                          </a:lstStyle>
                          <a:p>
                            <a:pPr algn="ctr"/>
                            <a:r>
                              <a:rPr lang="en-US" altLang="zh-CN" sz="1200" b="0">
                                <a:solidFill>
                                  <a:srgbClr val="FEFEFE"/>
                                </a:solidFill>
                                <a:latin typeface="华文细黑" pitchFamily="2" charset="-122"/>
                                <a:ea typeface="华文细黑" pitchFamily="2" charset="-122"/>
                                <a:cs typeface="Arial" charset="0"/>
                              </a:rPr>
                              <a:t>2013</a:t>
                            </a:r>
                          </a:p>
                        </a:txBody>
                        <a:useSpRect/>
                      </a:txSp>
                    </a:sp>
                    <a:sp>
                      <a:nvSpPr>
                        <a:cNvPr id="4155" name="Text Box 17"/>
                        <a:cNvSpPr txBox="1">
                          <a:spLocks noChangeArrowheads="1"/>
                        </a:cNvSpPr>
                      </a:nvSpPr>
                      <a:spPr bwMode="gray">
                        <a:xfrm>
                          <a:off x="3181350" y="4891088"/>
                          <a:ext cx="979067" cy="426194"/>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b="1" kern="1200">
                                <a:solidFill>
                                  <a:schemeClr val="tx1"/>
                                </a:solidFill>
                                <a:latin typeface="宋体-PUA" pitchFamily="2" charset="-122"/>
                                <a:ea typeface="宋体" charset="-122"/>
                                <a:cs typeface="+mn-cs"/>
                              </a:defRPr>
                            </a:lvl1pPr>
                            <a:lvl2pPr marL="457200" algn="l" rtl="0" fontAlgn="base">
                              <a:spcBef>
                                <a:spcPct val="0"/>
                              </a:spcBef>
                              <a:spcAft>
                                <a:spcPct val="0"/>
                              </a:spcAft>
                              <a:defRPr b="1" kern="1200">
                                <a:solidFill>
                                  <a:schemeClr val="tx1"/>
                                </a:solidFill>
                                <a:latin typeface="宋体-PUA" pitchFamily="2" charset="-122"/>
                                <a:ea typeface="宋体" charset="-122"/>
                                <a:cs typeface="+mn-cs"/>
                              </a:defRPr>
                            </a:lvl2pPr>
                            <a:lvl3pPr marL="914400" algn="l" rtl="0" fontAlgn="base">
                              <a:spcBef>
                                <a:spcPct val="0"/>
                              </a:spcBef>
                              <a:spcAft>
                                <a:spcPct val="0"/>
                              </a:spcAft>
                              <a:defRPr b="1" kern="1200">
                                <a:solidFill>
                                  <a:schemeClr val="tx1"/>
                                </a:solidFill>
                                <a:latin typeface="宋体-PUA" pitchFamily="2" charset="-122"/>
                                <a:ea typeface="宋体" charset="-122"/>
                                <a:cs typeface="+mn-cs"/>
                              </a:defRPr>
                            </a:lvl3pPr>
                            <a:lvl4pPr marL="1371600" algn="l" rtl="0" fontAlgn="base">
                              <a:spcBef>
                                <a:spcPct val="0"/>
                              </a:spcBef>
                              <a:spcAft>
                                <a:spcPct val="0"/>
                              </a:spcAft>
                              <a:defRPr b="1" kern="1200">
                                <a:solidFill>
                                  <a:schemeClr val="tx1"/>
                                </a:solidFill>
                                <a:latin typeface="宋体-PUA" pitchFamily="2" charset="-122"/>
                                <a:ea typeface="宋体" charset="-122"/>
                                <a:cs typeface="+mn-cs"/>
                              </a:defRPr>
                            </a:lvl4pPr>
                            <a:lvl5pPr marL="1828800" algn="l" rtl="0" fontAlgn="base">
                              <a:spcBef>
                                <a:spcPct val="0"/>
                              </a:spcBef>
                              <a:spcAft>
                                <a:spcPct val="0"/>
                              </a:spcAft>
                              <a:defRPr b="1" kern="1200">
                                <a:solidFill>
                                  <a:schemeClr val="tx1"/>
                                </a:solidFill>
                                <a:latin typeface="宋体-PUA" pitchFamily="2" charset="-122"/>
                                <a:ea typeface="宋体" charset="-122"/>
                                <a:cs typeface="+mn-cs"/>
                              </a:defRPr>
                            </a:lvl5pPr>
                            <a:lvl6pPr marL="2286000" algn="l" defTabSz="914400" rtl="0" eaLnBrk="1" latinLnBrk="0" hangingPunct="1">
                              <a:defRPr b="1" kern="1200">
                                <a:solidFill>
                                  <a:schemeClr val="tx1"/>
                                </a:solidFill>
                                <a:latin typeface="宋体-PUA" pitchFamily="2" charset="-122"/>
                                <a:ea typeface="宋体" charset="-122"/>
                                <a:cs typeface="+mn-cs"/>
                              </a:defRPr>
                            </a:lvl6pPr>
                            <a:lvl7pPr marL="2743200" algn="l" defTabSz="914400" rtl="0" eaLnBrk="1" latinLnBrk="0" hangingPunct="1">
                              <a:defRPr b="1" kern="1200">
                                <a:solidFill>
                                  <a:schemeClr val="tx1"/>
                                </a:solidFill>
                                <a:latin typeface="宋体-PUA" pitchFamily="2" charset="-122"/>
                                <a:ea typeface="宋体" charset="-122"/>
                                <a:cs typeface="+mn-cs"/>
                              </a:defRPr>
                            </a:lvl7pPr>
                            <a:lvl8pPr marL="3200400" algn="l" defTabSz="914400" rtl="0" eaLnBrk="1" latinLnBrk="0" hangingPunct="1">
                              <a:defRPr b="1" kern="1200">
                                <a:solidFill>
                                  <a:schemeClr val="tx1"/>
                                </a:solidFill>
                                <a:latin typeface="宋体-PUA" pitchFamily="2" charset="-122"/>
                                <a:ea typeface="宋体" charset="-122"/>
                                <a:cs typeface="+mn-cs"/>
                              </a:defRPr>
                            </a:lvl8pPr>
                            <a:lvl9pPr marL="3657600" algn="l" defTabSz="914400" rtl="0" eaLnBrk="1" latinLnBrk="0" hangingPunct="1">
                              <a:defRPr b="1" kern="1200">
                                <a:solidFill>
                                  <a:schemeClr val="tx1"/>
                                </a:solidFill>
                                <a:latin typeface="宋体-PUA" pitchFamily="2" charset="-122"/>
                                <a:ea typeface="宋体" charset="-122"/>
                                <a:cs typeface="+mn-cs"/>
                              </a:defRPr>
                            </a:lvl9pPr>
                          </a:lstStyle>
                          <a:p>
                            <a:pPr algn="ctr"/>
                            <a:r>
                              <a:rPr lang="en-US" altLang="zh-CN" sz="1200" b="0">
                                <a:solidFill>
                                  <a:srgbClr val="FEFEFE"/>
                                </a:solidFill>
                                <a:latin typeface="华文细黑" pitchFamily="2" charset="-122"/>
                                <a:ea typeface="华文细黑" pitchFamily="2" charset="-122"/>
                                <a:cs typeface="Arial" charset="0"/>
                              </a:rPr>
                              <a:t>2014</a:t>
                            </a:r>
                          </a:p>
                        </a:txBody>
                        <a:useSpRect/>
                      </a:txSp>
                    </a:sp>
                    <a:sp>
                      <a:nvSpPr>
                        <a:cNvPr id="4156" name="Text Box 18"/>
                        <a:cNvSpPr txBox="1">
                          <a:spLocks noChangeArrowheads="1"/>
                        </a:cNvSpPr>
                      </a:nvSpPr>
                      <a:spPr bwMode="black">
                        <a:xfrm>
                          <a:off x="785786" y="3857628"/>
                          <a:ext cx="532517" cy="307777"/>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b="1" kern="1200">
                                <a:solidFill>
                                  <a:schemeClr val="tx1"/>
                                </a:solidFill>
                                <a:latin typeface="宋体-PUA" pitchFamily="2" charset="-122"/>
                                <a:ea typeface="宋体" charset="-122"/>
                                <a:cs typeface="+mn-cs"/>
                              </a:defRPr>
                            </a:lvl1pPr>
                            <a:lvl2pPr marL="457200" algn="l" rtl="0" fontAlgn="base">
                              <a:spcBef>
                                <a:spcPct val="0"/>
                              </a:spcBef>
                              <a:spcAft>
                                <a:spcPct val="0"/>
                              </a:spcAft>
                              <a:defRPr b="1" kern="1200">
                                <a:solidFill>
                                  <a:schemeClr val="tx1"/>
                                </a:solidFill>
                                <a:latin typeface="宋体-PUA" pitchFamily="2" charset="-122"/>
                                <a:ea typeface="宋体" charset="-122"/>
                                <a:cs typeface="+mn-cs"/>
                              </a:defRPr>
                            </a:lvl2pPr>
                            <a:lvl3pPr marL="914400" algn="l" rtl="0" fontAlgn="base">
                              <a:spcBef>
                                <a:spcPct val="0"/>
                              </a:spcBef>
                              <a:spcAft>
                                <a:spcPct val="0"/>
                              </a:spcAft>
                              <a:defRPr b="1" kern="1200">
                                <a:solidFill>
                                  <a:schemeClr val="tx1"/>
                                </a:solidFill>
                                <a:latin typeface="宋体-PUA" pitchFamily="2" charset="-122"/>
                                <a:ea typeface="宋体" charset="-122"/>
                                <a:cs typeface="+mn-cs"/>
                              </a:defRPr>
                            </a:lvl3pPr>
                            <a:lvl4pPr marL="1371600" algn="l" rtl="0" fontAlgn="base">
                              <a:spcBef>
                                <a:spcPct val="0"/>
                              </a:spcBef>
                              <a:spcAft>
                                <a:spcPct val="0"/>
                              </a:spcAft>
                              <a:defRPr b="1" kern="1200">
                                <a:solidFill>
                                  <a:schemeClr val="tx1"/>
                                </a:solidFill>
                                <a:latin typeface="宋体-PUA" pitchFamily="2" charset="-122"/>
                                <a:ea typeface="宋体" charset="-122"/>
                                <a:cs typeface="+mn-cs"/>
                              </a:defRPr>
                            </a:lvl4pPr>
                            <a:lvl5pPr marL="1828800" algn="l" rtl="0" fontAlgn="base">
                              <a:spcBef>
                                <a:spcPct val="0"/>
                              </a:spcBef>
                              <a:spcAft>
                                <a:spcPct val="0"/>
                              </a:spcAft>
                              <a:defRPr b="1" kern="1200">
                                <a:solidFill>
                                  <a:schemeClr val="tx1"/>
                                </a:solidFill>
                                <a:latin typeface="宋体-PUA" pitchFamily="2" charset="-122"/>
                                <a:ea typeface="宋体" charset="-122"/>
                                <a:cs typeface="+mn-cs"/>
                              </a:defRPr>
                            </a:lvl5pPr>
                            <a:lvl6pPr marL="2286000" algn="l" defTabSz="914400" rtl="0" eaLnBrk="1" latinLnBrk="0" hangingPunct="1">
                              <a:defRPr b="1" kern="1200">
                                <a:solidFill>
                                  <a:schemeClr val="tx1"/>
                                </a:solidFill>
                                <a:latin typeface="宋体-PUA" pitchFamily="2" charset="-122"/>
                                <a:ea typeface="宋体" charset="-122"/>
                                <a:cs typeface="+mn-cs"/>
                              </a:defRPr>
                            </a:lvl6pPr>
                            <a:lvl7pPr marL="2743200" algn="l" defTabSz="914400" rtl="0" eaLnBrk="1" latinLnBrk="0" hangingPunct="1">
                              <a:defRPr b="1" kern="1200">
                                <a:solidFill>
                                  <a:schemeClr val="tx1"/>
                                </a:solidFill>
                                <a:latin typeface="宋体-PUA" pitchFamily="2" charset="-122"/>
                                <a:ea typeface="宋体" charset="-122"/>
                                <a:cs typeface="+mn-cs"/>
                              </a:defRPr>
                            </a:lvl7pPr>
                            <a:lvl8pPr marL="3200400" algn="l" defTabSz="914400" rtl="0" eaLnBrk="1" latinLnBrk="0" hangingPunct="1">
                              <a:defRPr b="1" kern="1200">
                                <a:solidFill>
                                  <a:schemeClr val="tx1"/>
                                </a:solidFill>
                                <a:latin typeface="宋体-PUA" pitchFamily="2" charset="-122"/>
                                <a:ea typeface="宋体" charset="-122"/>
                                <a:cs typeface="+mn-cs"/>
                              </a:defRPr>
                            </a:lvl8pPr>
                            <a:lvl9pPr marL="3657600" algn="l" defTabSz="914400" rtl="0" eaLnBrk="1" latinLnBrk="0" hangingPunct="1">
                              <a:defRPr b="1" kern="1200">
                                <a:solidFill>
                                  <a:schemeClr val="tx1"/>
                                </a:solidFill>
                                <a:latin typeface="宋体-PUA" pitchFamily="2" charset="-122"/>
                                <a:ea typeface="宋体" charset="-122"/>
                                <a:cs typeface="+mn-cs"/>
                              </a:defRPr>
                            </a:lvl9pPr>
                          </a:lstStyle>
                          <a:p>
                            <a:pPr algn="ctr"/>
                            <a:r>
                              <a:rPr lang="en-US" altLang="zh-CN" sz="1400">
                                <a:latin typeface="华文细黑" pitchFamily="2" charset="-122"/>
                                <a:ea typeface="华文细黑" pitchFamily="2" charset="-122"/>
                                <a:cs typeface="Arial" charset="0"/>
                              </a:rPr>
                              <a:t>24.7</a:t>
                            </a:r>
                          </a:p>
                        </a:txBody>
                        <a:useSpRect/>
                      </a:txSp>
                    </a:sp>
                    <a:sp>
                      <a:nvSpPr>
                        <a:cNvPr id="4157" name="Text Box 19"/>
                        <a:cNvSpPr txBox="1">
                          <a:spLocks noChangeArrowheads="1"/>
                        </a:cNvSpPr>
                      </a:nvSpPr>
                      <a:spPr bwMode="black">
                        <a:xfrm>
                          <a:off x="1585886" y="3441700"/>
                          <a:ext cx="532517" cy="307777"/>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b="1" kern="1200">
                                <a:solidFill>
                                  <a:schemeClr val="tx1"/>
                                </a:solidFill>
                                <a:latin typeface="宋体-PUA" pitchFamily="2" charset="-122"/>
                                <a:ea typeface="宋体" charset="-122"/>
                                <a:cs typeface="+mn-cs"/>
                              </a:defRPr>
                            </a:lvl1pPr>
                            <a:lvl2pPr marL="457200" algn="l" rtl="0" fontAlgn="base">
                              <a:spcBef>
                                <a:spcPct val="0"/>
                              </a:spcBef>
                              <a:spcAft>
                                <a:spcPct val="0"/>
                              </a:spcAft>
                              <a:defRPr b="1" kern="1200">
                                <a:solidFill>
                                  <a:schemeClr val="tx1"/>
                                </a:solidFill>
                                <a:latin typeface="宋体-PUA" pitchFamily="2" charset="-122"/>
                                <a:ea typeface="宋体" charset="-122"/>
                                <a:cs typeface="+mn-cs"/>
                              </a:defRPr>
                            </a:lvl2pPr>
                            <a:lvl3pPr marL="914400" algn="l" rtl="0" fontAlgn="base">
                              <a:spcBef>
                                <a:spcPct val="0"/>
                              </a:spcBef>
                              <a:spcAft>
                                <a:spcPct val="0"/>
                              </a:spcAft>
                              <a:defRPr b="1" kern="1200">
                                <a:solidFill>
                                  <a:schemeClr val="tx1"/>
                                </a:solidFill>
                                <a:latin typeface="宋体-PUA" pitchFamily="2" charset="-122"/>
                                <a:ea typeface="宋体" charset="-122"/>
                                <a:cs typeface="+mn-cs"/>
                              </a:defRPr>
                            </a:lvl3pPr>
                            <a:lvl4pPr marL="1371600" algn="l" rtl="0" fontAlgn="base">
                              <a:spcBef>
                                <a:spcPct val="0"/>
                              </a:spcBef>
                              <a:spcAft>
                                <a:spcPct val="0"/>
                              </a:spcAft>
                              <a:defRPr b="1" kern="1200">
                                <a:solidFill>
                                  <a:schemeClr val="tx1"/>
                                </a:solidFill>
                                <a:latin typeface="宋体-PUA" pitchFamily="2" charset="-122"/>
                                <a:ea typeface="宋体" charset="-122"/>
                                <a:cs typeface="+mn-cs"/>
                              </a:defRPr>
                            </a:lvl4pPr>
                            <a:lvl5pPr marL="1828800" algn="l" rtl="0" fontAlgn="base">
                              <a:spcBef>
                                <a:spcPct val="0"/>
                              </a:spcBef>
                              <a:spcAft>
                                <a:spcPct val="0"/>
                              </a:spcAft>
                              <a:defRPr b="1" kern="1200">
                                <a:solidFill>
                                  <a:schemeClr val="tx1"/>
                                </a:solidFill>
                                <a:latin typeface="宋体-PUA" pitchFamily="2" charset="-122"/>
                                <a:ea typeface="宋体" charset="-122"/>
                                <a:cs typeface="+mn-cs"/>
                              </a:defRPr>
                            </a:lvl5pPr>
                            <a:lvl6pPr marL="2286000" algn="l" defTabSz="914400" rtl="0" eaLnBrk="1" latinLnBrk="0" hangingPunct="1">
                              <a:defRPr b="1" kern="1200">
                                <a:solidFill>
                                  <a:schemeClr val="tx1"/>
                                </a:solidFill>
                                <a:latin typeface="宋体-PUA" pitchFamily="2" charset="-122"/>
                                <a:ea typeface="宋体" charset="-122"/>
                                <a:cs typeface="+mn-cs"/>
                              </a:defRPr>
                            </a:lvl6pPr>
                            <a:lvl7pPr marL="2743200" algn="l" defTabSz="914400" rtl="0" eaLnBrk="1" latinLnBrk="0" hangingPunct="1">
                              <a:defRPr b="1" kern="1200">
                                <a:solidFill>
                                  <a:schemeClr val="tx1"/>
                                </a:solidFill>
                                <a:latin typeface="宋体-PUA" pitchFamily="2" charset="-122"/>
                                <a:ea typeface="宋体" charset="-122"/>
                                <a:cs typeface="+mn-cs"/>
                              </a:defRPr>
                            </a:lvl7pPr>
                            <a:lvl8pPr marL="3200400" algn="l" defTabSz="914400" rtl="0" eaLnBrk="1" latinLnBrk="0" hangingPunct="1">
                              <a:defRPr b="1" kern="1200">
                                <a:solidFill>
                                  <a:schemeClr val="tx1"/>
                                </a:solidFill>
                                <a:latin typeface="宋体-PUA" pitchFamily="2" charset="-122"/>
                                <a:ea typeface="宋体" charset="-122"/>
                                <a:cs typeface="+mn-cs"/>
                              </a:defRPr>
                            </a:lvl8pPr>
                            <a:lvl9pPr marL="3657600" algn="l" defTabSz="914400" rtl="0" eaLnBrk="1" latinLnBrk="0" hangingPunct="1">
                              <a:defRPr b="1" kern="1200">
                                <a:solidFill>
                                  <a:schemeClr val="tx1"/>
                                </a:solidFill>
                                <a:latin typeface="宋体-PUA" pitchFamily="2" charset="-122"/>
                                <a:ea typeface="宋体" charset="-122"/>
                                <a:cs typeface="+mn-cs"/>
                              </a:defRPr>
                            </a:lvl9pPr>
                          </a:lstStyle>
                          <a:p>
                            <a:pPr algn="ctr"/>
                            <a:r>
                              <a:rPr lang="en-US" altLang="zh-CN" sz="1400" dirty="0">
                                <a:latin typeface="华文细黑" pitchFamily="2" charset="-122"/>
                                <a:ea typeface="华文细黑" pitchFamily="2" charset="-122"/>
                                <a:cs typeface="Arial" charset="0"/>
                              </a:rPr>
                              <a:t>28.3</a:t>
                            </a:r>
                          </a:p>
                        </a:txBody>
                        <a:useSpRect/>
                      </a:txSp>
                    </a:sp>
                    <a:sp>
                      <a:nvSpPr>
                        <a:cNvPr id="4158" name="Text Box 20"/>
                        <a:cNvSpPr txBox="1">
                          <a:spLocks noChangeArrowheads="1"/>
                        </a:cNvSpPr>
                      </a:nvSpPr>
                      <a:spPr bwMode="black">
                        <a:xfrm>
                          <a:off x="2357411" y="2974975"/>
                          <a:ext cx="532517" cy="307777"/>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b="1" kern="1200">
                                <a:solidFill>
                                  <a:schemeClr val="tx1"/>
                                </a:solidFill>
                                <a:latin typeface="宋体-PUA" pitchFamily="2" charset="-122"/>
                                <a:ea typeface="宋体" charset="-122"/>
                                <a:cs typeface="+mn-cs"/>
                              </a:defRPr>
                            </a:lvl1pPr>
                            <a:lvl2pPr marL="457200" algn="l" rtl="0" fontAlgn="base">
                              <a:spcBef>
                                <a:spcPct val="0"/>
                              </a:spcBef>
                              <a:spcAft>
                                <a:spcPct val="0"/>
                              </a:spcAft>
                              <a:defRPr b="1" kern="1200">
                                <a:solidFill>
                                  <a:schemeClr val="tx1"/>
                                </a:solidFill>
                                <a:latin typeface="宋体-PUA" pitchFamily="2" charset="-122"/>
                                <a:ea typeface="宋体" charset="-122"/>
                                <a:cs typeface="+mn-cs"/>
                              </a:defRPr>
                            </a:lvl2pPr>
                            <a:lvl3pPr marL="914400" algn="l" rtl="0" fontAlgn="base">
                              <a:spcBef>
                                <a:spcPct val="0"/>
                              </a:spcBef>
                              <a:spcAft>
                                <a:spcPct val="0"/>
                              </a:spcAft>
                              <a:defRPr b="1" kern="1200">
                                <a:solidFill>
                                  <a:schemeClr val="tx1"/>
                                </a:solidFill>
                                <a:latin typeface="宋体-PUA" pitchFamily="2" charset="-122"/>
                                <a:ea typeface="宋体" charset="-122"/>
                                <a:cs typeface="+mn-cs"/>
                              </a:defRPr>
                            </a:lvl3pPr>
                            <a:lvl4pPr marL="1371600" algn="l" rtl="0" fontAlgn="base">
                              <a:spcBef>
                                <a:spcPct val="0"/>
                              </a:spcBef>
                              <a:spcAft>
                                <a:spcPct val="0"/>
                              </a:spcAft>
                              <a:defRPr b="1" kern="1200">
                                <a:solidFill>
                                  <a:schemeClr val="tx1"/>
                                </a:solidFill>
                                <a:latin typeface="宋体-PUA" pitchFamily="2" charset="-122"/>
                                <a:ea typeface="宋体" charset="-122"/>
                                <a:cs typeface="+mn-cs"/>
                              </a:defRPr>
                            </a:lvl4pPr>
                            <a:lvl5pPr marL="1828800" algn="l" rtl="0" fontAlgn="base">
                              <a:spcBef>
                                <a:spcPct val="0"/>
                              </a:spcBef>
                              <a:spcAft>
                                <a:spcPct val="0"/>
                              </a:spcAft>
                              <a:defRPr b="1" kern="1200">
                                <a:solidFill>
                                  <a:schemeClr val="tx1"/>
                                </a:solidFill>
                                <a:latin typeface="宋体-PUA" pitchFamily="2" charset="-122"/>
                                <a:ea typeface="宋体" charset="-122"/>
                                <a:cs typeface="+mn-cs"/>
                              </a:defRPr>
                            </a:lvl5pPr>
                            <a:lvl6pPr marL="2286000" algn="l" defTabSz="914400" rtl="0" eaLnBrk="1" latinLnBrk="0" hangingPunct="1">
                              <a:defRPr b="1" kern="1200">
                                <a:solidFill>
                                  <a:schemeClr val="tx1"/>
                                </a:solidFill>
                                <a:latin typeface="宋体-PUA" pitchFamily="2" charset="-122"/>
                                <a:ea typeface="宋体" charset="-122"/>
                                <a:cs typeface="+mn-cs"/>
                              </a:defRPr>
                            </a:lvl6pPr>
                            <a:lvl7pPr marL="2743200" algn="l" defTabSz="914400" rtl="0" eaLnBrk="1" latinLnBrk="0" hangingPunct="1">
                              <a:defRPr b="1" kern="1200">
                                <a:solidFill>
                                  <a:schemeClr val="tx1"/>
                                </a:solidFill>
                                <a:latin typeface="宋体-PUA" pitchFamily="2" charset="-122"/>
                                <a:ea typeface="宋体" charset="-122"/>
                                <a:cs typeface="+mn-cs"/>
                              </a:defRPr>
                            </a:lvl7pPr>
                            <a:lvl8pPr marL="3200400" algn="l" defTabSz="914400" rtl="0" eaLnBrk="1" latinLnBrk="0" hangingPunct="1">
                              <a:defRPr b="1" kern="1200">
                                <a:solidFill>
                                  <a:schemeClr val="tx1"/>
                                </a:solidFill>
                                <a:latin typeface="宋体-PUA" pitchFamily="2" charset="-122"/>
                                <a:ea typeface="宋体" charset="-122"/>
                                <a:cs typeface="+mn-cs"/>
                              </a:defRPr>
                            </a:lvl8pPr>
                            <a:lvl9pPr marL="3657600" algn="l" defTabSz="914400" rtl="0" eaLnBrk="1" latinLnBrk="0" hangingPunct="1">
                              <a:defRPr b="1" kern="1200">
                                <a:solidFill>
                                  <a:schemeClr val="tx1"/>
                                </a:solidFill>
                                <a:latin typeface="宋体-PUA" pitchFamily="2" charset="-122"/>
                                <a:ea typeface="宋体" charset="-122"/>
                                <a:cs typeface="+mn-cs"/>
                              </a:defRPr>
                            </a:lvl9pPr>
                          </a:lstStyle>
                          <a:p>
                            <a:pPr algn="ctr"/>
                            <a:r>
                              <a:rPr lang="en-US" altLang="zh-CN" sz="1400">
                                <a:latin typeface="华文细黑" pitchFamily="2" charset="-122"/>
                                <a:ea typeface="华文细黑" pitchFamily="2" charset="-122"/>
                                <a:cs typeface="Arial" charset="0"/>
                              </a:rPr>
                              <a:t>31.3</a:t>
                            </a:r>
                          </a:p>
                        </a:txBody>
                        <a:useSpRect/>
                      </a:txSp>
                    </a:sp>
                    <a:sp>
                      <a:nvSpPr>
                        <a:cNvPr id="4159" name="Text Box 21"/>
                        <a:cNvSpPr txBox="1">
                          <a:spLocks noChangeArrowheads="1"/>
                        </a:cNvSpPr>
                      </a:nvSpPr>
                      <a:spPr bwMode="black">
                        <a:xfrm>
                          <a:off x="3182227" y="2406843"/>
                          <a:ext cx="532517" cy="307777"/>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b="1" kern="1200">
                                <a:solidFill>
                                  <a:schemeClr val="tx1"/>
                                </a:solidFill>
                                <a:latin typeface="宋体-PUA" pitchFamily="2" charset="-122"/>
                                <a:ea typeface="宋体" charset="-122"/>
                                <a:cs typeface="+mn-cs"/>
                              </a:defRPr>
                            </a:lvl1pPr>
                            <a:lvl2pPr marL="457200" algn="l" rtl="0" fontAlgn="base">
                              <a:spcBef>
                                <a:spcPct val="0"/>
                              </a:spcBef>
                              <a:spcAft>
                                <a:spcPct val="0"/>
                              </a:spcAft>
                              <a:defRPr b="1" kern="1200">
                                <a:solidFill>
                                  <a:schemeClr val="tx1"/>
                                </a:solidFill>
                                <a:latin typeface="宋体-PUA" pitchFamily="2" charset="-122"/>
                                <a:ea typeface="宋体" charset="-122"/>
                                <a:cs typeface="+mn-cs"/>
                              </a:defRPr>
                            </a:lvl2pPr>
                            <a:lvl3pPr marL="914400" algn="l" rtl="0" fontAlgn="base">
                              <a:spcBef>
                                <a:spcPct val="0"/>
                              </a:spcBef>
                              <a:spcAft>
                                <a:spcPct val="0"/>
                              </a:spcAft>
                              <a:defRPr b="1" kern="1200">
                                <a:solidFill>
                                  <a:schemeClr val="tx1"/>
                                </a:solidFill>
                                <a:latin typeface="宋体-PUA" pitchFamily="2" charset="-122"/>
                                <a:ea typeface="宋体" charset="-122"/>
                                <a:cs typeface="+mn-cs"/>
                              </a:defRPr>
                            </a:lvl3pPr>
                            <a:lvl4pPr marL="1371600" algn="l" rtl="0" fontAlgn="base">
                              <a:spcBef>
                                <a:spcPct val="0"/>
                              </a:spcBef>
                              <a:spcAft>
                                <a:spcPct val="0"/>
                              </a:spcAft>
                              <a:defRPr b="1" kern="1200">
                                <a:solidFill>
                                  <a:schemeClr val="tx1"/>
                                </a:solidFill>
                                <a:latin typeface="宋体-PUA" pitchFamily="2" charset="-122"/>
                                <a:ea typeface="宋体" charset="-122"/>
                                <a:cs typeface="+mn-cs"/>
                              </a:defRPr>
                            </a:lvl4pPr>
                            <a:lvl5pPr marL="1828800" algn="l" rtl="0" fontAlgn="base">
                              <a:spcBef>
                                <a:spcPct val="0"/>
                              </a:spcBef>
                              <a:spcAft>
                                <a:spcPct val="0"/>
                              </a:spcAft>
                              <a:defRPr b="1" kern="1200">
                                <a:solidFill>
                                  <a:schemeClr val="tx1"/>
                                </a:solidFill>
                                <a:latin typeface="宋体-PUA" pitchFamily="2" charset="-122"/>
                                <a:ea typeface="宋体" charset="-122"/>
                                <a:cs typeface="+mn-cs"/>
                              </a:defRPr>
                            </a:lvl5pPr>
                            <a:lvl6pPr marL="2286000" algn="l" defTabSz="914400" rtl="0" eaLnBrk="1" latinLnBrk="0" hangingPunct="1">
                              <a:defRPr b="1" kern="1200">
                                <a:solidFill>
                                  <a:schemeClr val="tx1"/>
                                </a:solidFill>
                                <a:latin typeface="宋体-PUA" pitchFamily="2" charset="-122"/>
                                <a:ea typeface="宋体" charset="-122"/>
                                <a:cs typeface="+mn-cs"/>
                              </a:defRPr>
                            </a:lvl6pPr>
                            <a:lvl7pPr marL="2743200" algn="l" defTabSz="914400" rtl="0" eaLnBrk="1" latinLnBrk="0" hangingPunct="1">
                              <a:defRPr b="1" kern="1200">
                                <a:solidFill>
                                  <a:schemeClr val="tx1"/>
                                </a:solidFill>
                                <a:latin typeface="宋体-PUA" pitchFamily="2" charset="-122"/>
                                <a:ea typeface="宋体" charset="-122"/>
                                <a:cs typeface="+mn-cs"/>
                              </a:defRPr>
                            </a:lvl7pPr>
                            <a:lvl8pPr marL="3200400" algn="l" defTabSz="914400" rtl="0" eaLnBrk="1" latinLnBrk="0" hangingPunct="1">
                              <a:defRPr b="1" kern="1200">
                                <a:solidFill>
                                  <a:schemeClr val="tx1"/>
                                </a:solidFill>
                                <a:latin typeface="宋体-PUA" pitchFamily="2" charset="-122"/>
                                <a:ea typeface="宋体" charset="-122"/>
                                <a:cs typeface="+mn-cs"/>
                              </a:defRPr>
                            </a:lvl8pPr>
                            <a:lvl9pPr marL="3657600" algn="l" defTabSz="914400" rtl="0" eaLnBrk="1" latinLnBrk="0" hangingPunct="1">
                              <a:defRPr b="1" kern="1200">
                                <a:solidFill>
                                  <a:schemeClr val="tx1"/>
                                </a:solidFill>
                                <a:latin typeface="宋体-PUA" pitchFamily="2" charset="-122"/>
                                <a:ea typeface="宋体" charset="-122"/>
                                <a:cs typeface="+mn-cs"/>
                              </a:defRPr>
                            </a:lvl9pPr>
                          </a:lstStyle>
                          <a:p>
                            <a:pPr algn="ctr"/>
                            <a:r>
                              <a:rPr lang="en-US" altLang="zh-CN" sz="1400">
                                <a:latin typeface="华文细黑" pitchFamily="2" charset="-122"/>
                                <a:ea typeface="华文细黑" pitchFamily="2" charset="-122"/>
                                <a:cs typeface="Arial" charset="0"/>
                              </a:rPr>
                              <a:t>34.3</a:t>
                            </a:r>
                          </a:p>
                        </a:txBody>
                        <a:useSpRect/>
                      </a:txSp>
                    </a:sp>
                  </a:grpSp>
                </lc:lockedCanvas>
              </a:graphicData>
            </a:graphic>
          </wp:inline>
        </w:drawing>
      </w:r>
    </w:p>
    <w:p w:rsidR="0099089C" w:rsidRDefault="00406EF5" w:rsidP="00C66E23">
      <w:pPr>
        <w:pStyle w:val="MMTopic2"/>
        <w:numPr>
          <w:ilvl w:val="1"/>
          <w:numId w:val="2"/>
        </w:numPr>
        <w:spacing w:line="240" w:lineRule="auto"/>
      </w:pPr>
      <w:bookmarkStart w:id="96" w:name="_Toc293611034"/>
      <w:r>
        <w:rPr>
          <w:rFonts w:hint="eastAsia"/>
        </w:rPr>
        <w:t>规划管理</w:t>
      </w:r>
      <w:bookmarkEnd w:id="96"/>
    </w:p>
    <w:p w:rsidR="00A542EB" w:rsidRPr="00193571" w:rsidRDefault="00A542EB" w:rsidP="00C66E23">
      <w:pPr>
        <w:pStyle w:val="a5"/>
        <w:ind w:firstLineChars="0"/>
        <w:rPr>
          <w:sz w:val="24"/>
        </w:rPr>
      </w:pPr>
      <w:r w:rsidRPr="00193571">
        <w:rPr>
          <w:rFonts w:hint="eastAsia"/>
          <w:sz w:val="24"/>
        </w:rPr>
        <w:t>规划管理主要是在分析现状数据的基础上对</w:t>
      </w:r>
      <w:r w:rsidR="001E3E77" w:rsidRPr="00193571">
        <w:rPr>
          <w:rFonts w:hint="eastAsia"/>
          <w:sz w:val="24"/>
        </w:rPr>
        <w:t>未来进行规划。包括</w:t>
      </w:r>
      <w:r w:rsidR="001E3E77" w:rsidRPr="00193571">
        <w:rPr>
          <w:rFonts w:asciiTheme="minorEastAsia" w:eastAsiaTheme="minorEastAsia" w:hAnsiTheme="minorEastAsia" w:hint="eastAsia"/>
          <w:kern w:val="0"/>
          <w:sz w:val="24"/>
        </w:rPr>
        <w:t>制定目标指标、规划数据制定、举措管理和指标、目标完成监控。</w:t>
      </w:r>
      <w:r w:rsidR="00616C85" w:rsidRPr="00193571">
        <w:rPr>
          <w:rFonts w:asciiTheme="minorEastAsia" w:eastAsiaTheme="minorEastAsia" w:hAnsiTheme="minorEastAsia" w:hint="eastAsia"/>
          <w:kern w:val="0"/>
          <w:sz w:val="24"/>
        </w:rPr>
        <w:t>即从三个方面、四类机房、五个业务和六个指标来分析制定的目标和控制指标</w:t>
      </w:r>
      <w:r w:rsidR="00245D97" w:rsidRPr="00193571">
        <w:rPr>
          <w:rFonts w:asciiTheme="minorEastAsia" w:eastAsiaTheme="minorEastAsia" w:hAnsiTheme="minorEastAsia" w:hint="eastAsia"/>
          <w:kern w:val="0"/>
          <w:sz w:val="24"/>
        </w:rPr>
        <w:t>，然后详细制定未来几年节能减排规划数据。并从网络运营、网络管理、营销与服务三方面制定将要采取的举措，然后从多个方面、多个维度的投资结构和节能比例分析。最后自动统计分析各指标的完成情况，智能分析将会达到的指标值，把握进度，从而保证指标、目标进行能顺利的完成</w:t>
      </w:r>
      <w:r w:rsidR="00193571" w:rsidRPr="00193571">
        <w:rPr>
          <w:rFonts w:asciiTheme="minorEastAsia" w:eastAsiaTheme="minorEastAsia" w:hAnsiTheme="minorEastAsia" w:hint="eastAsia"/>
          <w:kern w:val="0"/>
          <w:sz w:val="24"/>
        </w:rPr>
        <w:t>。</w:t>
      </w:r>
    </w:p>
    <w:p w:rsidR="00245D97" w:rsidRDefault="00245D97" w:rsidP="00C66E23">
      <w:pPr>
        <w:pStyle w:val="3"/>
        <w:numPr>
          <w:ilvl w:val="2"/>
          <w:numId w:val="2"/>
        </w:numPr>
        <w:spacing w:line="240" w:lineRule="auto"/>
        <w:rPr>
          <w:sz w:val="28"/>
        </w:rPr>
      </w:pPr>
      <w:bookmarkStart w:id="97" w:name="_Toc293611035"/>
      <w:r w:rsidRPr="00406EF5">
        <w:rPr>
          <w:rFonts w:hint="eastAsia"/>
          <w:sz w:val="28"/>
        </w:rPr>
        <w:t>制定目标指标</w:t>
      </w:r>
      <w:bookmarkEnd w:id="97"/>
    </w:p>
    <w:p w:rsidR="00245D97" w:rsidRPr="00406EF5" w:rsidRDefault="00245D97" w:rsidP="00C66E23">
      <w:pPr>
        <w:widowControl/>
        <w:spacing w:before="60"/>
        <w:ind w:firstLine="420"/>
        <w:rPr>
          <w:rFonts w:ascii="Arial" w:hAnsi="Arial"/>
          <w:kern w:val="0"/>
          <w:sz w:val="24"/>
          <w:szCs w:val="20"/>
        </w:rPr>
      </w:pPr>
      <w:r w:rsidRPr="00406EF5">
        <w:rPr>
          <w:rFonts w:ascii="Arial" w:hAnsi="Arial" w:hint="eastAsia"/>
          <w:kern w:val="0"/>
          <w:sz w:val="24"/>
          <w:szCs w:val="20"/>
        </w:rPr>
        <w:t>从三个方面、四类机房、五个业务和六个指标来分析制定的目标和控制指标</w:t>
      </w:r>
      <w:r>
        <w:rPr>
          <w:rFonts w:ascii="Arial" w:hAnsi="Arial" w:hint="eastAsia"/>
          <w:kern w:val="0"/>
          <w:sz w:val="24"/>
          <w:szCs w:val="20"/>
        </w:rPr>
        <w:t>。包括集团的目标管理、广东电信制定的目标管理、预计可达到的目标管理。</w:t>
      </w:r>
    </w:p>
    <w:p w:rsidR="000157D7" w:rsidRDefault="000157D7" w:rsidP="00C66E23">
      <w:pPr>
        <w:pStyle w:val="3"/>
        <w:numPr>
          <w:ilvl w:val="2"/>
          <w:numId w:val="2"/>
        </w:numPr>
        <w:spacing w:line="240" w:lineRule="auto"/>
        <w:rPr>
          <w:sz w:val="28"/>
        </w:rPr>
      </w:pPr>
      <w:bookmarkStart w:id="98" w:name="_Toc293611036"/>
      <w:r>
        <w:rPr>
          <w:rFonts w:hint="eastAsia"/>
          <w:sz w:val="28"/>
        </w:rPr>
        <w:t>规划数据的制定</w:t>
      </w:r>
      <w:bookmarkEnd w:id="98"/>
    </w:p>
    <w:p w:rsidR="00A542EB" w:rsidRPr="000157D7" w:rsidRDefault="000157D7" w:rsidP="00C66E23">
      <w:pPr>
        <w:pStyle w:val="a5"/>
        <w:ind w:firstLineChars="200" w:firstLine="480"/>
        <w:rPr>
          <w:rFonts w:ascii="Arial" w:hAnsi="Arial"/>
          <w:kern w:val="0"/>
          <w:sz w:val="24"/>
          <w:szCs w:val="20"/>
        </w:rPr>
      </w:pPr>
      <w:r w:rsidRPr="000157D7">
        <w:rPr>
          <w:rFonts w:ascii="Arial" w:hAnsi="Arial" w:hint="eastAsia"/>
          <w:kern w:val="0"/>
          <w:sz w:val="24"/>
          <w:szCs w:val="20"/>
        </w:rPr>
        <w:t>根据现在分析与预测的结果录入规划的数据，并对规划数据进行统计分析。</w:t>
      </w:r>
    </w:p>
    <w:p w:rsidR="001A7E7C" w:rsidRDefault="00406EF5" w:rsidP="00C66E23">
      <w:pPr>
        <w:pStyle w:val="3"/>
        <w:numPr>
          <w:ilvl w:val="2"/>
          <w:numId w:val="2"/>
        </w:numPr>
        <w:spacing w:line="240" w:lineRule="auto"/>
        <w:rPr>
          <w:sz w:val="28"/>
        </w:rPr>
      </w:pPr>
      <w:bookmarkStart w:id="99" w:name="_Toc293611037"/>
      <w:r w:rsidRPr="00406EF5">
        <w:rPr>
          <w:rFonts w:hint="eastAsia"/>
          <w:sz w:val="28"/>
        </w:rPr>
        <w:t>制定举措</w:t>
      </w:r>
      <w:bookmarkEnd w:id="99"/>
    </w:p>
    <w:p w:rsidR="00770D3C" w:rsidRDefault="00406EF5" w:rsidP="00C66E23">
      <w:pPr>
        <w:widowControl/>
        <w:spacing w:before="60"/>
        <w:ind w:firstLineChars="175" w:firstLine="420"/>
        <w:rPr>
          <w:rFonts w:ascii="Arial" w:hAnsi="Arial"/>
          <w:kern w:val="0"/>
          <w:sz w:val="24"/>
          <w:szCs w:val="20"/>
        </w:rPr>
      </w:pPr>
      <w:r w:rsidRPr="00406EF5">
        <w:rPr>
          <w:rFonts w:ascii="Arial" w:hAnsi="Arial" w:hint="eastAsia"/>
          <w:kern w:val="0"/>
          <w:sz w:val="24"/>
          <w:szCs w:val="20"/>
        </w:rPr>
        <w:t>通过系统从网络运营、网络管理、营销与服务三方面制定将要采取的举措</w:t>
      </w:r>
      <w:r w:rsidR="00770D3C" w:rsidRPr="000F11E8">
        <w:rPr>
          <w:rFonts w:ascii="Arial" w:hAnsi="Arial" w:hint="eastAsia"/>
          <w:kern w:val="0"/>
          <w:sz w:val="24"/>
          <w:szCs w:val="20"/>
        </w:rPr>
        <w:t>。</w:t>
      </w:r>
      <w:r>
        <w:rPr>
          <w:rFonts w:ascii="Arial" w:hAnsi="Arial" w:hint="eastAsia"/>
          <w:kern w:val="0"/>
          <w:sz w:val="24"/>
          <w:szCs w:val="20"/>
        </w:rPr>
        <w:t>举措信息的录入如表</w:t>
      </w:r>
      <w:r>
        <w:rPr>
          <w:rFonts w:ascii="Arial" w:hAnsi="Arial" w:hint="eastAsia"/>
          <w:kern w:val="0"/>
          <w:sz w:val="24"/>
          <w:szCs w:val="20"/>
        </w:rPr>
        <w:t>3-2-1</w:t>
      </w:r>
      <w:r>
        <w:rPr>
          <w:rFonts w:ascii="Arial" w:hAnsi="Arial" w:hint="eastAsia"/>
          <w:kern w:val="0"/>
          <w:sz w:val="24"/>
          <w:szCs w:val="20"/>
        </w:rPr>
        <w:t>所示</w:t>
      </w:r>
      <w:r w:rsidR="00770D3C" w:rsidRPr="000F11E8">
        <w:rPr>
          <w:rFonts w:ascii="Arial" w:hAnsi="Arial" w:hint="eastAsia"/>
          <w:kern w:val="0"/>
          <w:sz w:val="24"/>
          <w:szCs w:val="20"/>
        </w:rPr>
        <w:t>：</w:t>
      </w:r>
    </w:p>
    <w:p w:rsidR="00406EF5" w:rsidRDefault="00406EF5" w:rsidP="00C66E23">
      <w:pPr>
        <w:widowControl/>
        <w:spacing w:before="60"/>
        <w:ind w:left="432"/>
        <w:rPr>
          <w:rFonts w:ascii="Arial" w:hAnsi="Arial"/>
          <w:kern w:val="0"/>
          <w:sz w:val="24"/>
          <w:szCs w:val="20"/>
        </w:rPr>
      </w:pPr>
    </w:p>
    <w:p w:rsidR="00406EF5" w:rsidRDefault="00406EF5" w:rsidP="00C66E23">
      <w:pPr>
        <w:pStyle w:val="aa"/>
        <w:keepNext/>
        <w:jc w:val="center"/>
        <w:rPr>
          <w:sz w:val="24"/>
        </w:rPr>
      </w:pPr>
      <w:r w:rsidRPr="004B6D61">
        <w:rPr>
          <w:rFonts w:ascii="黑体" w:hint="eastAsia"/>
          <w:sz w:val="24"/>
        </w:rPr>
        <w:t xml:space="preserve">表 </w:t>
      </w:r>
      <w:r w:rsidR="003A5863">
        <w:rPr>
          <w:rFonts w:ascii="黑体"/>
          <w:sz w:val="24"/>
        </w:rPr>
        <w:fldChar w:fldCharType="begin"/>
      </w:r>
      <w:r>
        <w:rPr>
          <w:rFonts w:ascii="黑体"/>
          <w:sz w:val="24"/>
        </w:rPr>
        <w:instrText xml:space="preserve"> </w:instrText>
      </w:r>
      <w:r>
        <w:rPr>
          <w:rFonts w:ascii="黑体" w:hint="eastAsia"/>
          <w:sz w:val="24"/>
        </w:rPr>
        <w:instrText>= 3 \* Arabic</w:instrText>
      </w:r>
      <w:r>
        <w:rPr>
          <w:rFonts w:ascii="黑体"/>
          <w:sz w:val="24"/>
        </w:rPr>
        <w:instrText xml:space="preserve"> </w:instrText>
      </w:r>
      <w:r w:rsidR="003A5863">
        <w:rPr>
          <w:rFonts w:ascii="黑体"/>
          <w:sz w:val="24"/>
        </w:rPr>
        <w:fldChar w:fldCharType="separate"/>
      </w:r>
      <w:r>
        <w:rPr>
          <w:rFonts w:ascii="黑体"/>
          <w:noProof/>
          <w:sz w:val="24"/>
        </w:rPr>
        <w:t>3</w:t>
      </w:r>
      <w:r w:rsidR="003A5863">
        <w:rPr>
          <w:rFonts w:ascii="黑体"/>
          <w:sz w:val="24"/>
        </w:rPr>
        <w:fldChar w:fldCharType="end"/>
      </w:r>
      <w:r w:rsidRPr="004B6D61">
        <w:rPr>
          <w:rFonts w:ascii="黑体" w:hint="eastAsia"/>
          <w:sz w:val="24"/>
        </w:rPr>
        <w:noBreakHyphen/>
      </w:r>
      <w:r>
        <w:rPr>
          <w:rFonts w:ascii="黑体" w:hint="eastAsia"/>
          <w:sz w:val="24"/>
        </w:rPr>
        <w:t>1-2</w:t>
      </w:r>
      <w:r w:rsidRPr="00655561">
        <w:rPr>
          <w:rFonts w:hint="eastAsia"/>
          <w:sz w:val="24"/>
        </w:rPr>
        <w:t xml:space="preserve">  </w:t>
      </w:r>
      <w:r>
        <w:rPr>
          <w:rFonts w:hint="eastAsia"/>
          <w:sz w:val="24"/>
        </w:rPr>
        <w:t>节能举措</w:t>
      </w:r>
      <w:r w:rsidRPr="00655561">
        <w:rPr>
          <w:rFonts w:hint="eastAsia"/>
          <w:sz w:val="24"/>
        </w:rPr>
        <w:t>信息编辑</w:t>
      </w:r>
    </w:p>
    <w:p w:rsidR="00406EF5" w:rsidRPr="005150CE" w:rsidRDefault="00406EF5" w:rsidP="00C66E23"/>
    <w:tbl>
      <w:tblPr>
        <w:tblW w:w="8063" w:type="dxa"/>
        <w:jc w:val="center"/>
        <w:tblInd w:w="-576" w:type="dxa"/>
        <w:tblLook w:val="0000"/>
      </w:tblPr>
      <w:tblGrid>
        <w:gridCol w:w="2124"/>
        <w:gridCol w:w="2021"/>
        <w:gridCol w:w="2255"/>
        <w:gridCol w:w="1663"/>
      </w:tblGrid>
      <w:tr w:rsidR="00406EF5" w:rsidRPr="00B92BEE" w:rsidTr="004E143F">
        <w:trPr>
          <w:trHeight w:val="285"/>
          <w:jc w:val="center"/>
        </w:trPr>
        <w:tc>
          <w:tcPr>
            <w:tcW w:w="8063"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rsidR="00406EF5" w:rsidRPr="00B92BEE" w:rsidRDefault="00406EF5" w:rsidP="00C66E23">
            <w:pPr>
              <w:widowControl/>
              <w:jc w:val="center"/>
              <w:rPr>
                <w:rFonts w:ascii="宋体" w:hAnsi="宋体" w:cs="宋体"/>
                <w:b/>
                <w:bCs/>
                <w:kern w:val="0"/>
                <w:sz w:val="24"/>
              </w:rPr>
            </w:pPr>
            <w:r>
              <w:rPr>
                <w:rFonts w:ascii="宋体" w:hAnsi="宋体" w:cs="宋体" w:hint="eastAsia"/>
                <w:b/>
                <w:bCs/>
                <w:kern w:val="0"/>
                <w:sz w:val="24"/>
              </w:rPr>
              <w:lastRenderedPageBreak/>
              <w:t>举措</w:t>
            </w:r>
            <w:r w:rsidRPr="00B92BEE">
              <w:rPr>
                <w:rFonts w:ascii="宋体" w:hAnsi="宋体" w:cs="宋体" w:hint="eastAsia"/>
                <w:b/>
                <w:bCs/>
                <w:kern w:val="0"/>
                <w:sz w:val="24"/>
              </w:rPr>
              <w:t>信息</w:t>
            </w:r>
            <w:r>
              <w:rPr>
                <w:rFonts w:ascii="宋体" w:hAnsi="宋体" w:cs="宋体" w:hint="eastAsia"/>
                <w:b/>
                <w:bCs/>
                <w:kern w:val="0"/>
                <w:sz w:val="24"/>
              </w:rPr>
              <w:t>录入</w:t>
            </w:r>
          </w:p>
        </w:tc>
      </w:tr>
      <w:tr w:rsidR="00406EF5" w:rsidRPr="00B92BEE" w:rsidTr="004E143F">
        <w:trPr>
          <w:trHeight w:val="285"/>
          <w:jc w:val="center"/>
        </w:trPr>
        <w:tc>
          <w:tcPr>
            <w:tcW w:w="2124" w:type="dxa"/>
            <w:tcBorders>
              <w:top w:val="nil"/>
              <w:left w:val="single" w:sz="4" w:space="0" w:color="auto"/>
              <w:bottom w:val="single" w:sz="4" w:space="0" w:color="auto"/>
              <w:right w:val="single" w:sz="4" w:space="0" w:color="auto"/>
            </w:tcBorders>
            <w:shd w:val="clear" w:color="auto" w:fill="auto"/>
            <w:noWrap/>
            <w:vAlign w:val="bottom"/>
          </w:tcPr>
          <w:p w:rsidR="00406EF5" w:rsidRPr="00B92BEE" w:rsidRDefault="00406EF5" w:rsidP="00C66E23">
            <w:pPr>
              <w:widowControl/>
              <w:jc w:val="left"/>
              <w:rPr>
                <w:rFonts w:ascii="宋体" w:hAnsi="宋体" w:cs="宋体"/>
                <w:kern w:val="0"/>
                <w:sz w:val="24"/>
              </w:rPr>
            </w:pPr>
            <w:r>
              <w:rPr>
                <w:rFonts w:ascii="宋体" w:hAnsi="宋体" w:cs="宋体" w:hint="eastAsia"/>
                <w:kern w:val="0"/>
                <w:sz w:val="24"/>
              </w:rPr>
              <w:t>节能措施名称</w:t>
            </w:r>
            <w:r w:rsidRPr="00B92BEE">
              <w:rPr>
                <w:rFonts w:ascii="宋体" w:hAnsi="宋体" w:cs="宋体" w:hint="eastAsia"/>
                <w:kern w:val="0"/>
                <w:sz w:val="24"/>
              </w:rPr>
              <w:t>：</w:t>
            </w:r>
          </w:p>
        </w:tc>
        <w:tc>
          <w:tcPr>
            <w:tcW w:w="2021" w:type="dxa"/>
            <w:tcBorders>
              <w:top w:val="nil"/>
              <w:left w:val="nil"/>
              <w:bottom w:val="single" w:sz="4" w:space="0" w:color="auto"/>
              <w:right w:val="single" w:sz="4" w:space="0" w:color="auto"/>
            </w:tcBorders>
            <w:shd w:val="clear" w:color="auto" w:fill="auto"/>
            <w:noWrap/>
            <w:vAlign w:val="bottom"/>
          </w:tcPr>
          <w:p w:rsidR="00406EF5" w:rsidRPr="00B92BEE" w:rsidRDefault="00406EF5" w:rsidP="00C66E23">
            <w:pPr>
              <w:widowControl/>
              <w:jc w:val="left"/>
              <w:rPr>
                <w:rFonts w:ascii="宋体" w:hAnsi="宋体" w:cs="宋体"/>
                <w:kern w:val="0"/>
                <w:sz w:val="24"/>
              </w:rPr>
            </w:pPr>
            <w:r w:rsidRPr="00B92BEE">
              <w:rPr>
                <w:rFonts w:ascii="宋体" w:hAnsi="宋体" w:cs="宋体" w:hint="eastAsia"/>
                <w:kern w:val="0"/>
                <w:sz w:val="24"/>
              </w:rPr>
              <w:t xml:space="preserve">　</w:t>
            </w:r>
          </w:p>
        </w:tc>
        <w:tc>
          <w:tcPr>
            <w:tcW w:w="2255" w:type="dxa"/>
            <w:tcBorders>
              <w:top w:val="nil"/>
              <w:left w:val="nil"/>
              <w:bottom w:val="single" w:sz="4" w:space="0" w:color="auto"/>
              <w:right w:val="single" w:sz="4" w:space="0" w:color="auto"/>
            </w:tcBorders>
            <w:shd w:val="clear" w:color="auto" w:fill="auto"/>
            <w:noWrap/>
            <w:vAlign w:val="bottom"/>
          </w:tcPr>
          <w:p w:rsidR="00406EF5" w:rsidRPr="00B92BEE" w:rsidRDefault="00406EF5" w:rsidP="00C66E23">
            <w:pPr>
              <w:widowControl/>
              <w:jc w:val="left"/>
              <w:rPr>
                <w:rFonts w:ascii="宋体" w:hAnsi="宋体" w:cs="宋体"/>
                <w:kern w:val="0"/>
                <w:sz w:val="24"/>
              </w:rPr>
            </w:pPr>
            <w:r>
              <w:rPr>
                <w:rFonts w:ascii="宋体" w:hAnsi="宋体" w:cs="宋体" w:hint="eastAsia"/>
                <w:kern w:val="0"/>
                <w:sz w:val="24"/>
              </w:rPr>
              <w:t>节能对象</w:t>
            </w:r>
            <w:r w:rsidRPr="00B92BEE">
              <w:rPr>
                <w:rFonts w:ascii="宋体" w:hAnsi="宋体" w:cs="宋体" w:hint="eastAsia"/>
                <w:kern w:val="0"/>
                <w:sz w:val="24"/>
              </w:rPr>
              <w:t>：</w:t>
            </w:r>
          </w:p>
        </w:tc>
        <w:tc>
          <w:tcPr>
            <w:tcW w:w="1663" w:type="dxa"/>
            <w:tcBorders>
              <w:top w:val="nil"/>
              <w:left w:val="nil"/>
              <w:bottom w:val="single" w:sz="4" w:space="0" w:color="auto"/>
              <w:right w:val="single" w:sz="4" w:space="0" w:color="auto"/>
            </w:tcBorders>
            <w:shd w:val="clear" w:color="auto" w:fill="auto"/>
            <w:noWrap/>
            <w:vAlign w:val="bottom"/>
          </w:tcPr>
          <w:p w:rsidR="00406EF5" w:rsidRPr="00B92BEE" w:rsidRDefault="00406EF5" w:rsidP="00C66E23">
            <w:pPr>
              <w:widowControl/>
              <w:jc w:val="left"/>
              <w:rPr>
                <w:rFonts w:ascii="宋体" w:hAnsi="宋体" w:cs="宋体"/>
                <w:kern w:val="0"/>
                <w:sz w:val="24"/>
              </w:rPr>
            </w:pPr>
            <w:r w:rsidRPr="00B92BEE">
              <w:rPr>
                <w:rFonts w:ascii="宋体" w:hAnsi="宋体" w:cs="宋体" w:hint="eastAsia"/>
                <w:kern w:val="0"/>
                <w:sz w:val="24"/>
              </w:rPr>
              <w:t xml:space="preserve">　</w:t>
            </w:r>
          </w:p>
        </w:tc>
      </w:tr>
      <w:tr w:rsidR="00406EF5" w:rsidRPr="00B92BEE" w:rsidTr="004E143F">
        <w:trPr>
          <w:trHeight w:val="285"/>
          <w:jc w:val="center"/>
        </w:trPr>
        <w:tc>
          <w:tcPr>
            <w:tcW w:w="2124" w:type="dxa"/>
            <w:tcBorders>
              <w:top w:val="nil"/>
              <w:left w:val="single" w:sz="4" w:space="0" w:color="auto"/>
              <w:bottom w:val="single" w:sz="4" w:space="0" w:color="auto"/>
              <w:right w:val="single" w:sz="4" w:space="0" w:color="auto"/>
            </w:tcBorders>
            <w:shd w:val="clear" w:color="auto" w:fill="auto"/>
            <w:noWrap/>
            <w:vAlign w:val="bottom"/>
          </w:tcPr>
          <w:p w:rsidR="00406EF5" w:rsidRPr="00B92BEE" w:rsidRDefault="00406EF5" w:rsidP="00C66E23">
            <w:pPr>
              <w:widowControl/>
              <w:jc w:val="left"/>
              <w:rPr>
                <w:rFonts w:ascii="宋体" w:hAnsi="宋体" w:cs="宋体"/>
                <w:kern w:val="0"/>
                <w:sz w:val="24"/>
              </w:rPr>
            </w:pPr>
            <w:r>
              <w:rPr>
                <w:rFonts w:ascii="宋体" w:hAnsi="宋体" w:cs="宋体" w:hint="eastAsia"/>
                <w:kern w:val="0"/>
                <w:sz w:val="24"/>
              </w:rPr>
              <w:t>资金费用</w:t>
            </w:r>
            <w:r w:rsidRPr="00B92BEE">
              <w:rPr>
                <w:rFonts w:ascii="宋体" w:hAnsi="宋体" w:cs="宋体" w:hint="eastAsia"/>
                <w:kern w:val="0"/>
                <w:sz w:val="24"/>
              </w:rPr>
              <w:t>：</w:t>
            </w:r>
          </w:p>
        </w:tc>
        <w:tc>
          <w:tcPr>
            <w:tcW w:w="2021" w:type="dxa"/>
            <w:tcBorders>
              <w:top w:val="nil"/>
              <w:left w:val="nil"/>
              <w:bottom w:val="single" w:sz="4" w:space="0" w:color="auto"/>
              <w:right w:val="single" w:sz="4" w:space="0" w:color="auto"/>
            </w:tcBorders>
            <w:shd w:val="clear" w:color="auto" w:fill="auto"/>
            <w:noWrap/>
            <w:vAlign w:val="bottom"/>
          </w:tcPr>
          <w:p w:rsidR="00406EF5" w:rsidRPr="00B92BEE" w:rsidRDefault="00406EF5" w:rsidP="00C66E23">
            <w:pPr>
              <w:widowControl/>
              <w:jc w:val="left"/>
              <w:rPr>
                <w:rFonts w:ascii="宋体" w:hAnsi="宋体" w:cs="宋体"/>
                <w:kern w:val="0"/>
                <w:sz w:val="24"/>
              </w:rPr>
            </w:pPr>
            <w:r w:rsidRPr="00B92BEE">
              <w:rPr>
                <w:rFonts w:ascii="宋体" w:hAnsi="宋体" w:cs="宋体" w:hint="eastAsia"/>
                <w:kern w:val="0"/>
                <w:sz w:val="24"/>
              </w:rPr>
              <w:t xml:space="preserve">　</w:t>
            </w:r>
            <w:r>
              <w:rPr>
                <w:rFonts w:ascii="宋体" w:hAnsi="宋体" w:cs="宋体" w:hint="eastAsia"/>
                <w:kern w:val="0"/>
                <w:sz w:val="24"/>
              </w:rPr>
              <w:t>____千万元</w:t>
            </w:r>
          </w:p>
        </w:tc>
        <w:tc>
          <w:tcPr>
            <w:tcW w:w="2255" w:type="dxa"/>
            <w:tcBorders>
              <w:top w:val="nil"/>
              <w:left w:val="nil"/>
              <w:bottom w:val="single" w:sz="4" w:space="0" w:color="auto"/>
              <w:right w:val="single" w:sz="4" w:space="0" w:color="auto"/>
            </w:tcBorders>
            <w:shd w:val="clear" w:color="auto" w:fill="auto"/>
            <w:noWrap/>
          </w:tcPr>
          <w:p w:rsidR="00406EF5" w:rsidRPr="00B92BEE" w:rsidRDefault="00406EF5" w:rsidP="00C66E23">
            <w:pPr>
              <w:widowControl/>
              <w:rPr>
                <w:rFonts w:ascii="宋体" w:hAnsi="宋体" w:cs="宋体"/>
                <w:kern w:val="0"/>
                <w:sz w:val="24"/>
              </w:rPr>
            </w:pPr>
            <w:r>
              <w:rPr>
                <w:rFonts w:ascii="宋体" w:hAnsi="宋体" w:cs="宋体" w:hint="eastAsia"/>
                <w:kern w:val="0"/>
                <w:sz w:val="24"/>
              </w:rPr>
              <w:t>节省费用</w:t>
            </w:r>
            <w:r w:rsidRPr="00B92BEE">
              <w:rPr>
                <w:rFonts w:ascii="宋体" w:hAnsi="宋体" w:cs="宋体" w:hint="eastAsia"/>
                <w:kern w:val="0"/>
                <w:sz w:val="24"/>
              </w:rPr>
              <w:t>：</w:t>
            </w:r>
          </w:p>
        </w:tc>
        <w:tc>
          <w:tcPr>
            <w:tcW w:w="1663" w:type="dxa"/>
            <w:tcBorders>
              <w:top w:val="nil"/>
              <w:left w:val="nil"/>
              <w:bottom w:val="single" w:sz="4" w:space="0" w:color="auto"/>
              <w:right w:val="single" w:sz="4" w:space="0" w:color="auto"/>
            </w:tcBorders>
            <w:shd w:val="clear" w:color="auto" w:fill="auto"/>
            <w:noWrap/>
            <w:vAlign w:val="bottom"/>
          </w:tcPr>
          <w:p w:rsidR="00406EF5" w:rsidRPr="00B92BEE" w:rsidRDefault="00406EF5" w:rsidP="00C66E23">
            <w:pPr>
              <w:widowControl/>
              <w:jc w:val="left"/>
              <w:rPr>
                <w:rFonts w:ascii="宋体" w:hAnsi="宋体" w:cs="宋体"/>
                <w:kern w:val="0"/>
                <w:sz w:val="24"/>
              </w:rPr>
            </w:pPr>
            <w:r w:rsidRPr="00B92BEE">
              <w:rPr>
                <w:rFonts w:ascii="宋体" w:hAnsi="宋体" w:cs="宋体" w:hint="eastAsia"/>
                <w:kern w:val="0"/>
                <w:sz w:val="24"/>
              </w:rPr>
              <w:t xml:space="preserve">　</w:t>
            </w:r>
            <w:r>
              <w:rPr>
                <w:rFonts w:ascii="宋体" w:hAnsi="宋体" w:cs="宋体" w:hint="eastAsia"/>
                <w:kern w:val="0"/>
                <w:sz w:val="24"/>
              </w:rPr>
              <w:t>____千万元</w:t>
            </w:r>
          </w:p>
        </w:tc>
      </w:tr>
      <w:tr w:rsidR="00406EF5" w:rsidRPr="00B92BEE" w:rsidTr="004E143F">
        <w:trPr>
          <w:trHeight w:val="285"/>
          <w:jc w:val="center"/>
        </w:trPr>
        <w:tc>
          <w:tcPr>
            <w:tcW w:w="2124" w:type="dxa"/>
            <w:tcBorders>
              <w:top w:val="nil"/>
              <w:left w:val="single" w:sz="4" w:space="0" w:color="auto"/>
              <w:bottom w:val="single" w:sz="4" w:space="0" w:color="auto"/>
              <w:right w:val="single" w:sz="4" w:space="0" w:color="auto"/>
            </w:tcBorders>
            <w:shd w:val="clear" w:color="auto" w:fill="auto"/>
            <w:noWrap/>
            <w:vAlign w:val="bottom"/>
          </w:tcPr>
          <w:p w:rsidR="00406EF5" w:rsidRPr="00B92BEE" w:rsidRDefault="00406EF5" w:rsidP="00C66E23">
            <w:pPr>
              <w:widowControl/>
              <w:jc w:val="left"/>
              <w:rPr>
                <w:rFonts w:ascii="宋体" w:hAnsi="宋体" w:cs="宋体"/>
                <w:kern w:val="0"/>
                <w:sz w:val="24"/>
              </w:rPr>
            </w:pPr>
            <w:r>
              <w:rPr>
                <w:rFonts w:ascii="宋体" w:hAnsi="宋体" w:cs="宋体" w:hint="eastAsia"/>
                <w:kern w:val="0"/>
                <w:sz w:val="24"/>
              </w:rPr>
              <w:t>实施开始时间</w:t>
            </w:r>
            <w:r w:rsidRPr="00B92BEE">
              <w:rPr>
                <w:rFonts w:ascii="宋体" w:hAnsi="宋体" w:cs="宋体" w:hint="eastAsia"/>
                <w:kern w:val="0"/>
                <w:sz w:val="24"/>
              </w:rPr>
              <w:t>：</w:t>
            </w:r>
          </w:p>
        </w:tc>
        <w:tc>
          <w:tcPr>
            <w:tcW w:w="2021" w:type="dxa"/>
            <w:tcBorders>
              <w:top w:val="nil"/>
              <w:left w:val="nil"/>
              <w:bottom w:val="single" w:sz="4" w:space="0" w:color="auto"/>
              <w:right w:val="single" w:sz="4" w:space="0" w:color="auto"/>
            </w:tcBorders>
            <w:shd w:val="clear" w:color="auto" w:fill="auto"/>
            <w:noWrap/>
            <w:vAlign w:val="bottom"/>
          </w:tcPr>
          <w:p w:rsidR="00406EF5" w:rsidRPr="00B92BEE" w:rsidRDefault="00406EF5" w:rsidP="00C66E23">
            <w:pPr>
              <w:widowControl/>
              <w:jc w:val="left"/>
              <w:rPr>
                <w:rFonts w:ascii="宋体" w:hAnsi="宋体" w:cs="宋体"/>
                <w:kern w:val="0"/>
                <w:sz w:val="24"/>
              </w:rPr>
            </w:pPr>
            <w:r w:rsidRPr="00B92BEE">
              <w:rPr>
                <w:rFonts w:ascii="宋体" w:hAnsi="宋体" w:cs="宋体" w:hint="eastAsia"/>
                <w:kern w:val="0"/>
                <w:sz w:val="24"/>
              </w:rPr>
              <w:t xml:space="preserve">　</w:t>
            </w:r>
          </w:p>
        </w:tc>
        <w:tc>
          <w:tcPr>
            <w:tcW w:w="2255" w:type="dxa"/>
            <w:tcBorders>
              <w:top w:val="nil"/>
              <w:left w:val="nil"/>
              <w:bottom w:val="single" w:sz="4" w:space="0" w:color="auto"/>
              <w:right w:val="single" w:sz="4" w:space="0" w:color="auto"/>
            </w:tcBorders>
            <w:shd w:val="clear" w:color="auto" w:fill="auto"/>
            <w:vAlign w:val="bottom"/>
          </w:tcPr>
          <w:p w:rsidR="00406EF5" w:rsidRPr="00B92BEE" w:rsidRDefault="00406EF5" w:rsidP="00C66E23">
            <w:pPr>
              <w:widowControl/>
              <w:jc w:val="left"/>
              <w:rPr>
                <w:rFonts w:ascii="宋体" w:hAnsi="宋体" w:cs="宋体"/>
                <w:kern w:val="0"/>
                <w:sz w:val="24"/>
              </w:rPr>
            </w:pPr>
            <w:r>
              <w:rPr>
                <w:rFonts w:ascii="宋体" w:hAnsi="宋体" w:cs="宋体" w:hint="eastAsia"/>
                <w:kern w:val="0"/>
                <w:sz w:val="24"/>
              </w:rPr>
              <w:t>实施结束时间</w:t>
            </w:r>
            <w:r w:rsidRPr="00B92BEE">
              <w:rPr>
                <w:rFonts w:ascii="宋体" w:hAnsi="宋体" w:cs="宋体" w:hint="eastAsia"/>
                <w:kern w:val="0"/>
                <w:sz w:val="24"/>
              </w:rPr>
              <w:t>：</w:t>
            </w:r>
          </w:p>
        </w:tc>
        <w:tc>
          <w:tcPr>
            <w:tcW w:w="1663" w:type="dxa"/>
            <w:tcBorders>
              <w:top w:val="nil"/>
              <w:left w:val="nil"/>
              <w:bottom w:val="single" w:sz="4" w:space="0" w:color="auto"/>
              <w:right w:val="single" w:sz="4" w:space="0" w:color="auto"/>
            </w:tcBorders>
            <w:shd w:val="clear" w:color="auto" w:fill="auto"/>
            <w:vAlign w:val="bottom"/>
          </w:tcPr>
          <w:p w:rsidR="00406EF5" w:rsidRPr="00B92BEE" w:rsidRDefault="00406EF5" w:rsidP="00C66E23">
            <w:pPr>
              <w:widowControl/>
              <w:jc w:val="left"/>
              <w:rPr>
                <w:rFonts w:ascii="宋体" w:hAnsi="宋体" w:cs="宋体"/>
                <w:kern w:val="0"/>
                <w:sz w:val="24"/>
              </w:rPr>
            </w:pPr>
          </w:p>
        </w:tc>
      </w:tr>
      <w:tr w:rsidR="00406EF5" w:rsidRPr="00B92BEE" w:rsidTr="004E143F">
        <w:trPr>
          <w:trHeight w:val="285"/>
          <w:jc w:val="center"/>
        </w:trPr>
        <w:tc>
          <w:tcPr>
            <w:tcW w:w="2124" w:type="dxa"/>
            <w:tcBorders>
              <w:top w:val="nil"/>
              <w:left w:val="single" w:sz="4" w:space="0" w:color="auto"/>
              <w:bottom w:val="single" w:sz="4" w:space="0" w:color="auto"/>
              <w:right w:val="single" w:sz="4" w:space="0" w:color="auto"/>
            </w:tcBorders>
            <w:shd w:val="clear" w:color="auto" w:fill="auto"/>
            <w:noWrap/>
            <w:vAlign w:val="bottom"/>
          </w:tcPr>
          <w:p w:rsidR="00406EF5" w:rsidRDefault="00406EF5" w:rsidP="00C66E23">
            <w:pPr>
              <w:widowControl/>
              <w:jc w:val="left"/>
              <w:rPr>
                <w:rFonts w:ascii="宋体" w:hAnsi="宋体" w:cs="宋体"/>
                <w:kern w:val="0"/>
                <w:sz w:val="24"/>
              </w:rPr>
            </w:pPr>
            <w:r>
              <w:rPr>
                <w:rFonts w:ascii="宋体" w:hAnsi="宋体" w:cs="宋体" w:hint="eastAsia"/>
                <w:kern w:val="0"/>
                <w:sz w:val="24"/>
              </w:rPr>
              <w:t>负责人</w:t>
            </w:r>
          </w:p>
        </w:tc>
        <w:tc>
          <w:tcPr>
            <w:tcW w:w="2021" w:type="dxa"/>
            <w:tcBorders>
              <w:top w:val="nil"/>
              <w:left w:val="nil"/>
              <w:bottom w:val="single" w:sz="4" w:space="0" w:color="auto"/>
              <w:right w:val="single" w:sz="4" w:space="0" w:color="auto"/>
            </w:tcBorders>
            <w:shd w:val="clear" w:color="auto" w:fill="auto"/>
            <w:noWrap/>
            <w:vAlign w:val="bottom"/>
          </w:tcPr>
          <w:p w:rsidR="00406EF5" w:rsidRPr="00B92BEE" w:rsidRDefault="00406EF5" w:rsidP="00C66E23">
            <w:pPr>
              <w:widowControl/>
              <w:jc w:val="left"/>
              <w:rPr>
                <w:rFonts w:ascii="宋体" w:hAnsi="宋体" w:cs="宋体"/>
                <w:kern w:val="0"/>
                <w:sz w:val="24"/>
              </w:rPr>
            </w:pPr>
          </w:p>
        </w:tc>
        <w:tc>
          <w:tcPr>
            <w:tcW w:w="2255" w:type="dxa"/>
            <w:tcBorders>
              <w:top w:val="nil"/>
              <w:left w:val="nil"/>
              <w:bottom w:val="single" w:sz="4" w:space="0" w:color="auto"/>
              <w:right w:val="single" w:sz="4" w:space="0" w:color="auto"/>
            </w:tcBorders>
            <w:shd w:val="clear" w:color="auto" w:fill="auto"/>
            <w:vAlign w:val="bottom"/>
          </w:tcPr>
          <w:p w:rsidR="00406EF5" w:rsidRDefault="00406EF5" w:rsidP="00C66E23">
            <w:pPr>
              <w:widowControl/>
              <w:jc w:val="left"/>
              <w:rPr>
                <w:rFonts w:ascii="宋体" w:hAnsi="宋体" w:cs="宋体"/>
                <w:kern w:val="0"/>
                <w:sz w:val="24"/>
              </w:rPr>
            </w:pPr>
            <w:r>
              <w:rPr>
                <w:rFonts w:ascii="宋体" w:hAnsi="宋体" w:cs="宋体" w:hint="eastAsia"/>
                <w:kern w:val="0"/>
                <w:sz w:val="24"/>
              </w:rPr>
              <w:t>负责机构</w:t>
            </w:r>
          </w:p>
        </w:tc>
        <w:tc>
          <w:tcPr>
            <w:tcW w:w="1663" w:type="dxa"/>
            <w:tcBorders>
              <w:top w:val="nil"/>
              <w:left w:val="nil"/>
              <w:bottom w:val="single" w:sz="4" w:space="0" w:color="auto"/>
              <w:right w:val="single" w:sz="4" w:space="0" w:color="auto"/>
            </w:tcBorders>
            <w:shd w:val="clear" w:color="auto" w:fill="auto"/>
            <w:vAlign w:val="bottom"/>
          </w:tcPr>
          <w:p w:rsidR="00406EF5" w:rsidRPr="00B92BEE" w:rsidRDefault="00406EF5" w:rsidP="00C66E23">
            <w:pPr>
              <w:widowControl/>
              <w:jc w:val="left"/>
              <w:rPr>
                <w:rFonts w:ascii="宋体" w:hAnsi="宋体" w:cs="宋体"/>
                <w:kern w:val="0"/>
                <w:sz w:val="24"/>
              </w:rPr>
            </w:pPr>
          </w:p>
        </w:tc>
      </w:tr>
      <w:tr w:rsidR="00406EF5" w:rsidRPr="00B92BEE" w:rsidTr="004E143F">
        <w:trPr>
          <w:trHeight w:val="285"/>
          <w:jc w:val="center"/>
        </w:trPr>
        <w:tc>
          <w:tcPr>
            <w:tcW w:w="2124" w:type="dxa"/>
            <w:tcBorders>
              <w:top w:val="nil"/>
              <w:left w:val="single" w:sz="4" w:space="0" w:color="auto"/>
              <w:bottom w:val="single" w:sz="4" w:space="0" w:color="auto"/>
              <w:right w:val="single" w:sz="4" w:space="0" w:color="auto"/>
            </w:tcBorders>
            <w:shd w:val="clear" w:color="auto" w:fill="auto"/>
            <w:noWrap/>
            <w:vAlign w:val="bottom"/>
          </w:tcPr>
          <w:p w:rsidR="00406EF5" w:rsidRDefault="00406EF5" w:rsidP="00C66E23">
            <w:pPr>
              <w:widowControl/>
              <w:jc w:val="left"/>
              <w:rPr>
                <w:rFonts w:ascii="宋体" w:hAnsi="宋体" w:cs="宋体"/>
                <w:kern w:val="0"/>
                <w:sz w:val="24"/>
              </w:rPr>
            </w:pPr>
            <w:r>
              <w:rPr>
                <w:rFonts w:ascii="宋体" w:hAnsi="宋体" w:cs="宋体" w:hint="eastAsia"/>
                <w:kern w:val="0"/>
                <w:sz w:val="24"/>
              </w:rPr>
              <w:t>业务类型</w:t>
            </w:r>
          </w:p>
        </w:tc>
        <w:tc>
          <w:tcPr>
            <w:tcW w:w="2021" w:type="dxa"/>
            <w:tcBorders>
              <w:top w:val="nil"/>
              <w:left w:val="nil"/>
              <w:bottom w:val="single" w:sz="4" w:space="0" w:color="auto"/>
              <w:right w:val="single" w:sz="4" w:space="0" w:color="auto"/>
            </w:tcBorders>
            <w:shd w:val="clear" w:color="auto" w:fill="auto"/>
            <w:noWrap/>
            <w:vAlign w:val="bottom"/>
          </w:tcPr>
          <w:p w:rsidR="00406EF5" w:rsidRPr="00B92BEE" w:rsidRDefault="00406EF5" w:rsidP="00C66E23">
            <w:pPr>
              <w:widowControl/>
              <w:jc w:val="left"/>
              <w:rPr>
                <w:rFonts w:ascii="宋体" w:hAnsi="宋体" w:cs="宋体"/>
                <w:kern w:val="0"/>
                <w:sz w:val="24"/>
              </w:rPr>
            </w:pPr>
          </w:p>
        </w:tc>
        <w:tc>
          <w:tcPr>
            <w:tcW w:w="2255" w:type="dxa"/>
            <w:tcBorders>
              <w:top w:val="nil"/>
              <w:left w:val="nil"/>
              <w:bottom w:val="single" w:sz="4" w:space="0" w:color="auto"/>
              <w:right w:val="single" w:sz="4" w:space="0" w:color="auto"/>
            </w:tcBorders>
            <w:shd w:val="clear" w:color="auto" w:fill="auto"/>
            <w:vAlign w:val="bottom"/>
          </w:tcPr>
          <w:p w:rsidR="00406EF5" w:rsidRDefault="00406EF5" w:rsidP="00C66E23">
            <w:pPr>
              <w:widowControl/>
              <w:jc w:val="left"/>
              <w:rPr>
                <w:rFonts w:ascii="宋体" w:hAnsi="宋体" w:cs="宋体"/>
                <w:kern w:val="0"/>
                <w:sz w:val="24"/>
              </w:rPr>
            </w:pPr>
          </w:p>
        </w:tc>
        <w:tc>
          <w:tcPr>
            <w:tcW w:w="1663" w:type="dxa"/>
            <w:tcBorders>
              <w:top w:val="nil"/>
              <w:left w:val="nil"/>
              <w:bottom w:val="single" w:sz="4" w:space="0" w:color="auto"/>
              <w:right w:val="single" w:sz="4" w:space="0" w:color="auto"/>
            </w:tcBorders>
            <w:shd w:val="clear" w:color="auto" w:fill="auto"/>
            <w:vAlign w:val="bottom"/>
          </w:tcPr>
          <w:p w:rsidR="00406EF5" w:rsidRPr="00B92BEE" w:rsidRDefault="00406EF5" w:rsidP="00C66E23">
            <w:pPr>
              <w:widowControl/>
              <w:jc w:val="left"/>
              <w:rPr>
                <w:rFonts w:ascii="宋体" w:hAnsi="宋体" w:cs="宋体"/>
                <w:kern w:val="0"/>
                <w:sz w:val="24"/>
              </w:rPr>
            </w:pPr>
          </w:p>
        </w:tc>
      </w:tr>
      <w:tr w:rsidR="00406EF5" w:rsidRPr="00B92BEE" w:rsidTr="004E143F">
        <w:trPr>
          <w:trHeight w:val="285"/>
          <w:jc w:val="center"/>
        </w:trPr>
        <w:tc>
          <w:tcPr>
            <w:tcW w:w="2124" w:type="dxa"/>
            <w:tcBorders>
              <w:top w:val="nil"/>
              <w:left w:val="single" w:sz="4" w:space="0" w:color="auto"/>
              <w:bottom w:val="single" w:sz="4" w:space="0" w:color="auto"/>
              <w:right w:val="single" w:sz="4" w:space="0" w:color="auto"/>
            </w:tcBorders>
            <w:shd w:val="clear" w:color="auto" w:fill="auto"/>
            <w:noWrap/>
            <w:vAlign w:val="bottom"/>
          </w:tcPr>
          <w:p w:rsidR="00406EF5" w:rsidRPr="00B92BEE" w:rsidRDefault="00406EF5" w:rsidP="00C66E23">
            <w:pPr>
              <w:widowControl/>
              <w:jc w:val="left"/>
              <w:rPr>
                <w:rFonts w:ascii="宋体" w:hAnsi="宋体" w:cs="宋体"/>
                <w:kern w:val="0"/>
                <w:sz w:val="24"/>
              </w:rPr>
            </w:pPr>
            <w:r w:rsidRPr="00B92BEE">
              <w:rPr>
                <w:rFonts w:ascii="宋体" w:hAnsi="宋体" w:cs="宋体" w:hint="eastAsia"/>
                <w:kern w:val="0"/>
                <w:sz w:val="24"/>
              </w:rPr>
              <w:t>备注信息：</w:t>
            </w:r>
          </w:p>
        </w:tc>
        <w:tc>
          <w:tcPr>
            <w:tcW w:w="5939" w:type="dxa"/>
            <w:gridSpan w:val="3"/>
            <w:tcBorders>
              <w:top w:val="nil"/>
              <w:left w:val="nil"/>
              <w:bottom w:val="single" w:sz="4" w:space="0" w:color="auto"/>
              <w:right w:val="single" w:sz="4" w:space="0" w:color="auto"/>
            </w:tcBorders>
            <w:shd w:val="clear" w:color="auto" w:fill="auto"/>
            <w:noWrap/>
            <w:vAlign w:val="bottom"/>
          </w:tcPr>
          <w:p w:rsidR="00406EF5" w:rsidRPr="00B92BEE" w:rsidRDefault="00406EF5" w:rsidP="00C66E23">
            <w:pPr>
              <w:widowControl/>
              <w:jc w:val="left"/>
              <w:rPr>
                <w:rFonts w:ascii="宋体" w:hAnsi="宋体" w:cs="宋体"/>
                <w:kern w:val="0"/>
                <w:sz w:val="24"/>
              </w:rPr>
            </w:pPr>
          </w:p>
        </w:tc>
      </w:tr>
    </w:tbl>
    <w:p w:rsidR="00406EF5" w:rsidRPr="00406EF5" w:rsidRDefault="0031710F" w:rsidP="00C66E23">
      <w:pPr>
        <w:widowControl/>
        <w:spacing w:before="60"/>
        <w:ind w:left="431"/>
        <w:rPr>
          <w:rFonts w:ascii="Arial" w:hAnsi="Arial"/>
          <w:kern w:val="0"/>
          <w:sz w:val="24"/>
          <w:szCs w:val="20"/>
        </w:rPr>
      </w:pPr>
      <w:r>
        <w:rPr>
          <w:rFonts w:ascii="Arial" w:hAnsi="Arial" w:hint="eastAsia"/>
          <w:kern w:val="0"/>
          <w:sz w:val="24"/>
          <w:szCs w:val="20"/>
        </w:rPr>
        <w:t>然后</w:t>
      </w:r>
      <w:r w:rsidR="00406EF5" w:rsidRPr="00406EF5">
        <w:rPr>
          <w:rFonts w:ascii="Arial" w:hAnsi="Arial" w:hint="eastAsia"/>
          <w:kern w:val="0"/>
          <w:sz w:val="24"/>
          <w:szCs w:val="20"/>
        </w:rPr>
        <w:t>提供从多个方面、多个维度的投资结构和节能比例分析</w:t>
      </w:r>
      <w:r w:rsidR="00406EF5" w:rsidRPr="00406EF5">
        <w:rPr>
          <w:rFonts w:ascii="Arial" w:hAnsi="Arial" w:hint="eastAsia"/>
          <w:kern w:val="0"/>
          <w:sz w:val="24"/>
          <w:szCs w:val="20"/>
        </w:rPr>
        <w:t xml:space="preserve"> </w:t>
      </w:r>
    </w:p>
    <w:p w:rsidR="00406EF5" w:rsidRDefault="00406EF5" w:rsidP="00C66E23">
      <w:pPr>
        <w:widowControl/>
        <w:spacing w:before="60"/>
        <w:rPr>
          <w:rFonts w:ascii="Arial" w:hAnsi="Arial"/>
          <w:b/>
          <w:kern w:val="0"/>
          <w:sz w:val="24"/>
          <w:szCs w:val="20"/>
        </w:rPr>
      </w:pPr>
      <w:r>
        <w:rPr>
          <w:rFonts w:ascii="Arial" w:hAnsi="Arial" w:hint="eastAsia"/>
          <w:b/>
          <w:noProof/>
          <w:kern w:val="0"/>
          <w:sz w:val="24"/>
          <w:szCs w:val="20"/>
        </w:rPr>
        <w:drawing>
          <wp:inline distT="0" distB="0" distL="0" distR="0">
            <wp:extent cx="5217184" cy="1358543"/>
            <wp:effectExtent l="19050" t="0" r="2516"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cstate="print"/>
                    <a:srcRect/>
                    <a:stretch>
                      <a:fillRect/>
                    </a:stretch>
                  </pic:blipFill>
                  <pic:spPr bwMode="auto">
                    <a:xfrm>
                      <a:off x="0" y="0"/>
                      <a:ext cx="5220107" cy="1359304"/>
                    </a:xfrm>
                    <a:prstGeom prst="rect">
                      <a:avLst/>
                    </a:prstGeom>
                    <a:noFill/>
                    <a:ln w="9525">
                      <a:noFill/>
                      <a:miter lim="800000"/>
                      <a:headEnd/>
                      <a:tailEnd/>
                    </a:ln>
                  </pic:spPr>
                </pic:pic>
              </a:graphicData>
            </a:graphic>
          </wp:inline>
        </w:drawing>
      </w:r>
      <w:r>
        <w:rPr>
          <w:rFonts w:ascii="Arial" w:hAnsi="Arial" w:hint="eastAsia"/>
          <w:b/>
          <w:noProof/>
          <w:kern w:val="0"/>
          <w:sz w:val="24"/>
          <w:szCs w:val="20"/>
        </w:rPr>
        <w:drawing>
          <wp:anchor distT="0" distB="0" distL="114300" distR="114300" simplePos="0" relativeHeight="251672576" behindDoc="0" locked="0" layoutInCell="1" allowOverlap="1">
            <wp:simplePos x="0" y="0"/>
            <wp:positionH relativeFrom="column">
              <wp:posOffset>6501130</wp:posOffset>
            </wp:positionH>
            <wp:positionV relativeFrom="paragraph">
              <wp:posOffset>3929380</wp:posOffset>
            </wp:positionV>
            <wp:extent cx="4105910" cy="2047875"/>
            <wp:effectExtent l="0" t="0" r="0" b="0"/>
            <wp:wrapNone/>
            <wp:docPr id="223" name="Objec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anchor>
        </w:drawing>
      </w:r>
    </w:p>
    <w:p w:rsidR="00406EF5" w:rsidRDefault="00406EF5" w:rsidP="00C66E23">
      <w:pPr>
        <w:pStyle w:val="3"/>
        <w:numPr>
          <w:ilvl w:val="2"/>
          <w:numId w:val="2"/>
        </w:numPr>
        <w:spacing w:line="240" w:lineRule="auto"/>
        <w:rPr>
          <w:sz w:val="28"/>
        </w:rPr>
      </w:pPr>
      <w:bookmarkStart w:id="100" w:name="_Toc293611038"/>
      <w:r w:rsidRPr="00406EF5">
        <w:rPr>
          <w:rFonts w:hint="eastAsia"/>
          <w:sz w:val="28"/>
        </w:rPr>
        <w:t>指标、目标完成监控</w:t>
      </w:r>
      <w:bookmarkEnd w:id="100"/>
    </w:p>
    <w:p w:rsidR="003B01AB" w:rsidRDefault="00406EF5" w:rsidP="00C66E23">
      <w:pPr>
        <w:widowControl/>
        <w:spacing w:before="60"/>
        <w:ind w:firstLineChars="200" w:firstLine="480"/>
        <w:rPr>
          <w:rFonts w:ascii="Arial" w:hAnsi="Arial"/>
          <w:kern w:val="0"/>
          <w:sz w:val="24"/>
          <w:szCs w:val="20"/>
        </w:rPr>
      </w:pPr>
      <w:r w:rsidRPr="00406EF5">
        <w:rPr>
          <w:rFonts w:ascii="Arial" w:hAnsi="Arial" w:hint="eastAsia"/>
          <w:kern w:val="0"/>
          <w:sz w:val="24"/>
          <w:szCs w:val="20"/>
        </w:rPr>
        <w:t>自动统计分析各指标的完成情况，智能分析将会达到的指标值，把握进度，从而保证指标、目标进行能顺利的完成</w:t>
      </w:r>
      <w:r w:rsidR="003B01AB">
        <w:rPr>
          <w:rFonts w:ascii="Arial" w:hAnsi="Arial" w:hint="eastAsia"/>
          <w:kern w:val="0"/>
          <w:sz w:val="24"/>
          <w:szCs w:val="20"/>
        </w:rPr>
        <w:t>。</w:t>
      </w:r>
    </w:p>
    <w:p w:rsidR="00406EF5" w:rsidRPr="00406EF5" w:rsidRDefault="00406EF5" w:rsidP="00C66E23">
      <w:pPr>
        <w:widowControl/>
        <w:spacing w:before="60"/>
        <w:ind w:firstLineChars="200" w:firstLine="480"/>
        <w:rPr>
          <w:rFonts w:ascii="Arial" w:hAnsi="Arial"/>
          <w:kern w:val="0"/>
          <w:sz w:val="24"/>
          <w:szCs w:val="20"/>
        </w:rPr>
      </w:pPr>
      <w:r w:rsidRPr="00406EF5">
        <w:rPr>
          <w:rFonts w:ascii="Arial" w:hAnsi="Arial" w:hint="eastAsia"/>
          <w:kern w:val="0"/>
          <w:sz w:val="24"/>
          <w:szCs w:val="20"/>
        </w:rPr>
        <w:t xml:space="preserve"> </w:t>
      </w:r>
      <w:r w:rsidR="003B01AB" w:rsidRPr="003B01AB">
        <w:rPr>
          <w:rFonts w:ascii="Arial" w:hAnsi="Arial" w:hint="eastAsia"/>
          <w:noProof/>
          <w:kern w:val="0"/>
          <w:sz w:val="24"/>
          <w:szCs w:val="20"/>
        </w:rPr>
        <w:drawing>
          <wp:inline distT="0" distB="0" distL="0" distR="0">
            <wp:extent cx="2551430" cy="2233930"/>
            <wp:effectExtent l="19050" t="0" r="1270" b="0"/>
            <wp:docPr id="13"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45" cstate="print"/>
                    <a:srcRect/>
                    <a:stretch>
                      <a:fillRect/>
                    </a:stretch>
                  </pic:blipFill>
                  <pic:spPr bwMode="auto">
                    <a:xfrm>
                      <a:off x="0" y="0"/>
                      <a:ext cx="2551430" cy="2233930"/>
                    </a:xfrm>
                    <a:prstGeom prst="rect">
                      <a:avLst/>
                    </a:prstGeom>
                    <a:noFill/>
                    <a:ln w="9525">
                      <a:noFill/>
                      <a:miter lim="800000"/>
                      <a:headEnd/>
                      <a:tailEnd/>
                    </a:ln>
                  </pic:spPr>
                </pic:pic>
              </a:graphicData>
            </a:graphic>
          </wp:inline>
        </w:drawing>
      </w:r>
    </w:p>
    <w:p w:rsidR="00406EF5" w:rsidRDefault="00406EF5" w:rsidP="00C66E23">
      <w:pPr>
        <w:pStyle w:val="MMTopic2"/>
        <w:numPr>
          <w:ilvl w:val="1"/>
          <w:numId w:val="2"/>
        </w:numPr>
        <w:spacing w:line="240" w:lineRule="auto"/>
      </w:pPr>
      <w:bookmarkStart w:id="101" w:name="_Toc293611039"/>
      <w:r w:rsidRPr="00406EF5">
        <w:rPr>
          <w:rFonts w:hint="eastAsia"/>
        </w:rPr>
        <w:t>能效评估</w:t>
      </w:r>
      <w:bookmarkEnd w:id="101"/>
    </w:p>
    <w:p w:rsidR="006253E7" w:rsidRPr="00CC0D3A" w:rsidRDefault="006253E7" w:rsidP="00C66E23">
      <w:pPr>
        <w:pStyle w:val="a5"/>
        <w:ind w:firstLineChars="200" w:firstLine="480"/>
        <w:rPr>
          <w:rFonts w:ascii="Arial" w:hAnsi="Arial"/>
          <w:kern w:val="0"/>
          <w:sz w:val="24"/>
          <w:szCs w:val="20"/>
        </w:rPr>
      </w:pPr>
      <w:r w:rsidRPr="00CC0D3A">
        <w:rPr>
          <w:rFonts w:ascii="Arial" w:hAnsi="Arial" w:hint="eastAsia"/>
          <w:kern w:val="0"/>
          <w:sz w:val="24"/>
          <w:szCs w:val="20"/>
        </w:rPr>
        <w:t>能效评估模块主要用户对机楼、机房能效评估、节能措施的评估，并根据评估的结果给出实施的建议。</w:t>
      </w:r>
    </w:p>
    <w:p w:rsidR="00406EF5" w:rsidRDefault="00406EF5" w:rsidP="00C66E23">
      <w:pPr>
        <w:pStyle w:val="3"/>
        <w:numPr>
          <w:ilvl w:val="2"/>
          <w:numId w:val="2"/>
        </w:numPr>
        <w:spacing w:line="240" w:lineRule="auto"/>
        <w:rPr>
          <w:sz w:val="28"/>
        </w:rPr>
      </w:pPr>
      <w:bookmarkStart w:id="102" w:name="_Toc293611040"/>
      <w:r w:rsidRPr="00406EF5">
        <w:rPr>
          <w:rFonts w:hint="eastAsia"/>
          <w:sz w:val="28"/>
        </w:rPr>
        <w:lastRenderedPageBreak/>
        <w:t>设置评估模型</w:t>
      </w:r>
      <w:bookmarkEnd w:id="102"/>
    </w:p>
    <w:p w:rsidR="00406EF5" w:rsidRPr="00406EF5" w:rsidRDefault="00406EF5" w:rsidP="00C66E23">
      <w:pPr>
        <w:widowControl/>
        <w:spacing w:before="60"/>
        <w:ind w:firstLineChars="200" w:firstLine="480"/>
        <w:rPr>
          <w:rFonts w:ascii="Arial" w:hAnsi="Arial"/>
          <w:kern w:val="0"/>
          <w:sz w:val="24"/>
          <w:szCs w:val="20"/>
        </w:rPr>
      </w:pPr>
      <w:r w:rsidRPr="00406EF5">
        <w:rPr>
          <w:rFonts w:ascii="Arial" w:hAnsi="Arial" w:hint="eastAsia"/>
          <w:kern w:val="0"/>
          <w:sz w:val="24"/>
          <w:szCs w:val="20"/>
        </w:rPr>
        <w:t>根据评估的指标及其指标体系设置不同的评估模型的参数、方法、算法等，并应用到不同的评估方面</w:t>
      </w:r>
      <w:r w:rsidR="00193571">
        <w:rPr>
          <w:rFonts w:ascii="Arial" w:hAnsi="Arial" w:hint="eastAsia"/>
          <w:kern w:val="0"/>
          <w:sz w:val="24"/>
          <w:szCs w:val="20"/>
        </w:rPr>
        <w:t>。</w:t>
      </w:r>
      <w:del w:id="103" w:author="曾青松" w:date="2011-05-24T15:33:00Z">
        <w:r w:rsidRPr="00406EF5" w:rsidDel="00F66167">
          <w:rPr>
            <w:rFonts w:ascii="Arial" w:hAnsi="Arial" w:hint="eastAsia"/>
            <w:kern w:val="0"/>
            <w:sz w:val="24"/>
            <w:szCs w:val="20"/>
          </w:rPr>
          <w:delText xml:space="preserve"> </w:delText>
        </w:r>
      </w:del>
    </w:p>
    <w:p w:rsidR="00406EF5" w:rsidRDefault="00406EF5" w:rsidP="00C66E23">
      <w:pPr>
        <w:pStyle w:val="3"/>
        <w:numPr>
          <w:ilvl w:val="2"/>
          <w:numId w:val="2"/>
        </w:numPr>
        <w:spacing w:line="240" w:lineRule="auto"/>
        <w:rPr>
          <w:sz w:val="28"/>
        </w:rPr>
      </w:pPr>
      <w:bookmarkStart w:id="104" w:name="_Toc293611041"/>
      <w:r w:rsidRPr="00406EF5">
        <w:rPr>
          <w:rFonts w:hint="eastAsia"/>
          <w:sz w:val="28"/>
        </w:rPr>
        <w:t>节能措施能效评估</w:t>
      </w:r>
      <w:bookmarkEnd w:id="104"/>
    </w:p>
    <w:p w:rsidR="00406EF5" w:rsidRPr="00193571" w:rsidRDefault="00406EF5" w:rsidP="00C66E23">
      <w:pPr>
        <w:widowControl/>
        <w:spacing w:before="60"/>
        <w:ind w:firstLineChars="200" w:firstLine="480"/>
        <w:rPr>
          <w:rFonts w:ascii="Arial" w:hAnsi="Arial"/>
          <w:kern w:val="0"/>
          <w:sz w:val="24"/>
          <w:szCs w:val="20"/>
        </w:rPr>
      </w:pPr>
      <w:r w:rsidRPr="00406EF5">
        <w:rPr>
          <w:rFonts w:ascii="Arial" w:hAnsi="Arial" w:hint="eastAsia"/>
          <w:kern w:val="0"/>
          <w:sz w:val="24"/>
          <w:szCs w:val="20"/>
        </w:rPr>
        <w:t>针对不同的节能措施实验测试的结果、规模实施的结果进行统计汇总给出量化能效评估结果</w:t>
      </w:r>
      <w:r w:rsidR="00CC0D3A">
        <w:rPr>
          <w:rFonts w:ascii="Arial" w:hAnsi="Arial" w:hint="eastAsia"/>
          <w:kern w:val="0"/>
          <w:sz w:val="24"/>
          <w:szCs w:val="20"/>
        </w:rPr>
        <w:t>。</w:t>
      </w:r>
    </w:p>
    <w:p w:rsidR="00406EF5" w:rsidRDefault="006253E7" w:rsidP="00C66E23">
      <w:pPr>
        <w:pStyle w:val="3"/>
        <w:numPr>
          <w:ilvl w:val="2"/>
          <w:numId w:val="2"/>
        </w:numPr>
        <w:spacing w:line="240" w:lineRule="auto"/>
        <w:rPr>
          <w:sz w:val="28"/>
        </w:rPr>
      </w:pPr>
      <w:bookmarkStart w:id="105" w:name="_Toc293611042"/>
      <w:r>
        <w:rPr>
          <w:rFonts w:hint="eastAsia"/>
          <w:sz w:val="28"/>
        </w:rPr>
        <w:t>机楼</w:t>
      </w:r>
      <w:r w:rsidR="00406EF5" w:rsidRPr="00406EF5">
        <w:rPr>
          <w:rFonts w:hint="eastAsia"/>
          <w:sz w:val="28"/>
        </w:rPr>
        <w:t>机房能效评估</w:t>
      </w:r>
      <w:bookmarkEnd w:id="105"/>
    </w:p>
    <w:p w:rsidR="00406EF5" w:rsidRPr="003817D2" w:rsidRDefault="00406EF5" w:rsidP="003817D2">
      <w:pPr>
        <w:ind w:firstLine="420"/>
        <w:rPr>
          <w:rPrChange w:id="106" w:author="曾青松" w:date="2011-05-24T17:09:00Z">
            <w:rPr>
              <w:kern w:val="0"/>
            </w:rPr>
          </w:rPrChange>
        </w:rPr>
        <w:pPrChange w:id="107" w:author="曾青松" w:date="2011-05-24T17:09:00Z">
          <w:pPr>
            <w:widowControl/>
            <w:spacing w:before="60"/>
            <w:ind w:firstLineChars="200" w:firstLine="420"/>
          </w:pPr>
        </w:pPrChange>
      </w:pPr>
      <w:r w:rsidRPr="003817D2">
        <w:rPr>
          <w:rFonts w:hint="eastAsia"/>
          <w:rPrChange w:id="108" w:author="曾青松" w:date="2011-05-24T17:09:00Z">
            <w:rPr>
              <w:rFonts w:hint="eastAsia"/>
              <w:kern w:val="0"/>
            </w:rPr>
          </w:rPrChange>
        </w:rPr>
        <w:t>从机房维度，根据现有的指标体系和评估模型对机房的能效进行评估并图形化评估结果，包括</w:t>
      </w:r>
      <w:r w:rsidRPr="003817D2">
        <w:rPr>
          <w:rFonts w:hint="eastAsia"/>
          <w:rPrChange w:id="109" w:author="曾青松" w:date="2011-05-24T17:09:00Z">
            <w:rPr>
              <w:rFonts w:hint="eastAsia"/>
              <w:kern w:val="0"/>
            </w:rPr>
          </w:rPrChange>
        </w:rPr>
        <w:t>PUE</w:t>
      </w:r>
      <w:r w:rsidRPr="003817D2">
        <w:rPr>
          <w:rFonts w:hint="eastAsia"/>
          <w:rPrChange w:id="110" w:author="曾青松" w:date="2011-05-24T17:09:00Z">
            <w:rPr>
              <w:rFonts w:hint="eastAsia"/>
              <w:kern w:val="0"/>
            </w:rPr>
          </w:rPrChange>
        </w:rPr>
        <w:t>、灰关联等</w:t>
      </w:r>
      <w:r w:rsidRPr="003817D2">
        <w:rPr>
          <w:rFonts w:hint="eastAsia"/>
          <w:rPrChange w:id="111" w:author="曾青松" w:date="2011-05-24T17:09:00Z">
            <w:rPr>
              <w:rFonts w:hint="eastAsia"/>
              <w:kern w:val="0"/>
            </w:rPr>
          </w:rPrChange>
        </w:rPr>
        <w:t xml:space="preserve"> </w:t>
      </w:r>
      <w:r w:rsidR="004052B4" w:rsidRPr="003817D2">
        <w:rPr>
          <w:rFonts w:hint="eastAsia"/>
          <w:rPrChange w:id="112" w:author="曾青松" w:date="2011-05-24T17:09:00Z">
            <w:rPr>
              <w:rFonts w:hint="eastAsia"/>
              <w:kern w:val="0"/>
            </w:rPr>
          </w:rPrChange>
        </w:rPr>
        <w:t>。</w:t>
      </w:r>
    </w:p>
    <w:p w:rsidR="00406EF5" w:rsidRPr="003817D2" w:rsidRDefault="00406EF5" w:rsidP="003817D2">
      <w:pPr>
        <w:rPr>
          <w:rPrChange w:id="113" w:author="曾青松" w:date="2011-05-24T17:09:00Z">
            <w:rPr/>
          </w:rPrChange>
        </w:rPr>
        <w:pPrChange w:id="114" w:author="曾青松" w:date="2011-05-24T17:09:00Z">
          <w:pPr/>
        </w:pPrChange>
      </w:pPr>
      <w:r w:rsidRPr="003817D2">
        <w:rPr>
          <w:rPrChange w:id="115" w:author="曾青松" w:date="2011-05-24T17:09:00Z">
            <w:rPr>
              <w:noProof/>
            </w:rPr>
          </w:rPrChange>
        </w:rPr>
        <w:drawing>
          <wp:inline distT="0" distB="0" distL="0" distR="0">
            <wp:extent cx="3800475" cy="1913443"/>
            <wp:effectExtent l="19050" t="0" r="9525"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46" cstate="print"/>
                    <a:srcRect/>
                    <a:stretch>
                      <a:fillRect/>
                    </a:stretch>
                  </pic:blipFill>
                  <pic:spPr bwMode="auto">
                    <a:xfrm>
                      <a:off x="0" y="0"/>
                      <a:ext cx="3800475" cy="1913443"/>
                    </a:xfrm>
                    <a:prstGeom prst="rect">
                      <a:avLst/>
                    </a:prstGeom>
                    <a:noFill/>
                    <a:ln w="9525">
                      <a:noFill/>
                      <a:miter lim="800000"/>
                      <a:headEnd/>
                      <a:tailEnd/>
                    </a:ln>
                  </pic:spPr>
                </pic:pic>
              </a:graphicData>
            </a:graphic>
          </wp:inline>
        </w:drawing>
      </w:r>
    </w:p>
    <w:p w:rsidR="001A340A" w:rsidRPr="003817D2" w:rsidRDefault="001A340A" w:rsidP="003817D2">
      <w:pPr>
        <w:rPr>
          <w:rPrChange w:id="116" w:author="曾青松" w:date="2011-05-24T17:09:00Z">
            <w:rPr>
              <w:rFonts w:ascii="黑体" w:eastAsia="黑体"/>
              <w:sz w:val="24"/>
            </w:rPr>
          </w:rPrChange>
        </w:rPr>
        <w:pPrChange w:id="117" w:author="曾青松" w:date="2011-05-24T17:09:00Z">
          <w:pPr>
            <w:widowControl/>
            <w:spacing w:before="60"/>
            <w:ind w:firstLineChars="200" w:firstLine="480"/>
            <w:jc w:val="left"/>
          </w:pPr>
        </w:pPrChange>
      </w:pPr>
      <w:r w:rsidRPr="003817D2">
        <w:rPr>
          <w:rFonts w:hint="eastAsia"/>
          <w:rPrChange w:id="118" w:author="曾青松" w:date="2011-05-24T17:09:00Z">
            <w:rPr>
              <w:rFonts w:ascii="Arial" w:hAnsi="Arial" w:hint="eastAsia"/>
              <w:kern w:val="0"/>
              <w:sz w:val="24"/>
              <w:szCs w:val="20"/>
            </w:rPr>
          </w:rPrChange>
        </w:rPr>
        <w:t xml:space="preserve">                      </w:t>
      </w:r>
      <w:r w:rsidRPr="003817D2">
        <w:rPr>
          <w:rFonts w:hint="eastAsia"/>
          <w:rPrChange w:id="119" w:author="曾青松" w:date="2011-05-24T17:09:00Z">
            <w:rPr>
              <w:rFonts w:ascii="黑体" w:eastAsia="黑体" w:hint="eastAsia"/>
              <w:sz w:val="24"/>
            </w:rPr>
          </w:rPrChange>
        </w:rPr>
        <w:t>表</w:t>
      </w:r>
      <w:r w:rsidRPr="003817D2">
        <w:rPr>
          <w:rFonts w:hint="eastAsia"/>
          <w:rPrChange w:id="120" w:author="曾青松" w:date="2011-05-24T17:09:00Z">
            <w:rPr>
              <w:rFonts w:ascii="黑体" w:eastAsia="黑体" w:hint="eastAsia"/>
              <w:sz w:val="24"/>
            </w:rPr>
          </w:rPrChange>
        </w:rPr>
        <w:t xml:space="preserve"> </w:t>
      </w:r>
      <w:r w:rsidR="003A5863" w:rsidRPr="003817D2">
        <w:rPr>
          <w:rPrChange w:id="121" w:author="曾青松" w:date="2011-05-24T17:09:00Z">
            <w:rPr>
              <w:rFonts w:ascii="黑体"/>
              <w:sz w:val="24"/>
            </w:rPr>
          </w:rPrChange>
        </w:rPr>
        <w:fldChar w:fldCharType="begin"/>
      </w:r>
      <w:r w:rsidRPr="003817D2">
        <w:rPr>
          <w:rPrChange w:id="122" w:author="曾青松" w:date="2011-05-24T17:09:00Z">
            <w:rPr>
              <w:rFonts w:ascii="黑体"/>
              <w:sz w:val="24"/>
            </w:rPr>
          </w:rPrChange>
        </w:rPr>
        <w:instrText xml:space="preserve"> </w:instrText>
      </w:r>
      <w:r w:rsidRPr="003817D2">
        <w:rPr>
          <w:rFonts w:hint="eastAsia"/>
          <w:rPrChange w:id="123" w:author="曾青松" w:date="2011-05-24T17:09:00Z">
            <w:rPr>
              <w:rFonts w:ascii="黑体" w:hint="eastAsia"/>
              <w:sz w:val="24"/>
            </w:rPr>
          </w:rPrChange>
        </w:rPr>
        <w:instrText>= 3 \* Arabic</w:instrText>
      </w:r>
      <w:r w:rsidRPr="003817D2">
        <w:rPr>
          <w:rPrChange w:id="124" w:author="曾青松" w:date="2011-05-24T17:09:00Z">
            <w:rPr>
              <w:rFonts w:ascii="黑体"/>
              <w:sz w:val="24"/>
            </w:rPr>
          </w:rPrChange>
        </w:rPr>
        <w:instrText xml:space="preserve"> </w:instrText>
      </w:r>
      <w:r w:rsidR="003A5863" w:rsidRPr="003817D2">
        <w:rPr>
          <w:rPrChange w:id="125" w:author="曾青松" w:date="2011-05-24T17:09:00Z">
            <w:rPr>
              <w:rFonts w:ascii="黑体"/>
              <w:sz w:val="24"/>
            </w:rPr>
          </w:rPrChange>
        </w:rPr>
        <w:fldChar w:fldCharType="separate"/>
      </w:r>
      <w:r w:rsidRPr="003817D2">
        <w:rPr>
          <w:rPrChange w:id="126" w:author="曾青松" w:date="2011-05-24T17:09:00Z">
            <w:rPr>
              <w:rFonts w:ascii="黑体"/>
              <w:noProof/>
              <w:sz w:val="24"/>
            </w:rPr>
          </w:rPrChange>
        </w:rPr>
        <w:t>3</w:t>
      </w:r>
      <w:r w:rsidR="003A5863" w:rsidRPr="003817D2">
        <w:rPr>
          <w:rPrChange w:id="127" w:author="曾青松" w:date="2011-05-24T17:09:00Z">
            <w:rPr>
              <w:rFonts w:ascii="黑体"/>
              <w:sz w:val="24"/>
            </w:rPr>
          </w:rPrChange>
        </w:rPr>
        <w:fldChar w:fldCharType="end"/>
      </w:r>
      <w:r w:rsidRPr="003817D2">
        <w:rPr>
          <w:rFonts w:hint="eastAsia"/>
          <w:rPrChange w:id="128" w:author="曾青松" w:date="2011-05-24T17:09:00Z">
            <w:rPr>
              <w:rFonts w:ascii="黑体" w:eastAsia="黑体" w:hint="eastAsia"/>
              <w:sz w:val="24"/>
            </w:rPr>
          </w:rPrChange>
        </w:rPr>
        <w:noBreakHyphen/>
      </w:r>
      <w:r w:rsidR="003A5863" w:rsidRPr="003817D2">
        <w:rPr>
          <w:rPrChange w:id="129" w:author="曾青松" w:date="2011-05-24T17:09:00Z">
            <w:rPr>
              <w:rFonts w:ascii="黑体"/>
              <w:sz w:val="24"/>
            </w:rPr>
          </w:rPrChange>
        </w:rPr>
        <w:fldChar w:fldCharType="begin"/>
      </w:r>
      <w:r w:rsidR="00426A4C" w:rsidRPr="003817D2">
        <w:rPr>
          <w:rPrChange w:id="130" w:author="曾青松" w:date="2011-05-24T17:09:00Z">
            <w:rPr>
              <w:rFonts w:ascii="黑体"/>
              <w:sz w:val="24"/>
            </w:rPr>
          </w:rPrChange>
        </w:rPr>
        <w:instrText xml:space="preserve"> </w:instrText>
      </w:r>
      <w:r w:rsidR="00426A4C" w:rsidRPr="003817D2">
        <w:rPr>
          <w:rFonts w:hint="eastAsia"/>
          <w:rPrChange w:id="131" w:author="曾青松" w:date="2011-05-24T17:09:00Z">
            <w:rPr>
              <w:rFonts w:ascii="黑体" w:hint="eastAsia"/>
              <w:sz w:val="24"/>
            </w:rPr>
          </w:rPrChange>
        </w:rPr>
        <w:instrText>= 4 \* Arabic</w:instrText>
      </w:r>
      <w:r w:rsidR="00426A4C" w:rsidRPr="003817D2">
        <w:rPr>
          <w:rPrChange w:id="132" w:author="曾青松" w:date="2011-05-24T17:09:00Z">
            <w:rPr>
              <w:rFonts w:ascii="黑体"/>
              <w:sz w:val="24"/>
            </w:rPr>
          </w:rPrChange>
        </w:rPr>
        <w:instrText xml:space="preserve"> </w:instrText>
      </w:r>
      <w:r w:rsidR="003A5863" w:rsidRPr="003817D2">
        <w:rPr>
          <w:rPrChange w:id="133" w:author="曾青松" w:date="2011-05-24T17:09:00Z">
            <w:rPr>
              <w:rFonts w:ascii="黑体"/>
              <w:sz w:val="24"/>
            </w:rPr>
          </w:rPrChange>
        </w:rPr>
        <w:fldChar w:fldCharType="separate"/>
      </w:r>
      <w:r w:rsidR="00426A4C" w:rsidRPr="003817D2">
        <w:rPr>
          <w:rPrChange w:id="134" w:author="曾青松" w:date="2011-05-24T17:09:00Z">
            <w:rPr>
              <w:rFonts w:ascii="黑体"/>
              <w:noProof/>
              <w:sz w:val="24"/>
            </w:rPr>
          </w:rPrChange>
        </w:rPr>
        <w:t>4</w:t>
      </w:r>
      <w:r w:rsidR="003A5863" w:rsidRPr="003817D2">
        <w:rPr>
          <w:rPrChange w:id="135" w:author="曾青松" w:date="2011-05-24T17:09:00Z">
            <w:rPr>
              <w:rFonts w:ascii="黑体"/>
              <w:sz w:val="24"/>
            </w:rPr>
          </w:rPrChange>
        </w:rPr>
        <w:fldChar w:fldCharType="end"/>
      </w:r>
      <w:r w:rsidRPr="003817D2">
        <w:rPr>
          <w:rFonts w:hint="eastAsia"/>
          <w:rPrChange w:id="136" w:author="曾青松" w:date="2011-05-24T17:09:00Z">
            <w:rPr>
              <w:rFonts w:ascii="黑体" w:hint="eastAsia"/>
              <w:sz w:val="24"/>
            </w:rPr>
          </w:rPrChange>
        </w:rPr>
        <w:t xml:space="preserve">  </w:t>
      </w:r>
      <w:r w:rsidR="00770D3C" w:rsidRPr="003817D2">
        <w:rPr>
          <w:rFonts w:hint="eastAsia"/>
          <w:rPrChange w:id="137" w:author="曾青松" w:date="2011-05-24T17:09:00Z">
            <w:rPr>
              <w:rFonts w:ascii="黑体" w:eastAsia="黑体" w:hint="eastAsia"/>
              <w:sz w:val="24"/>
            </w:rPr>
          </w:rPrChange>
        </w:rPr>
        <w:t>能源合同</w:t>
      </w:r>
      <w:r w:rsidRPr="003817D2">
        <w:rPr>
          <w:rFonts w:hint="eastAsia"/>
          <w:rPrChange w:id="138" w:author="曾青松" w:date="2011-05-24T17:09:00Z">
            <w:rPr>
              <w:rFonts w:ascii="黑体" w:eastAsia="黑体" w:hint="eastAsia"/>
              <w:sz w:val="24"/>
            </w:rPr>
          </w:rPrChange>
        </w:rPr>
        <w:t>录入信息</w:t>
      </w:r>
    </w:p>
    <w:p w:rsidR="00406EF5" w:rsidRPr="003817D2" w:rsidDel="003817D2" w:rsidRDefault="00406EF5" w:rsidP="003817D2">
      <w:pPr>
        <w:rPr>
          <w:del w:id="139" w:author="曾青松" w:date="2011-05-24T17:09:00Z"/>
          <w:rPrChange w:id="140" w:author="曾青松" w:date="2011-05-24T17:09:00Z">
            <w:rPr>
              <w:del w:id="141" w:author="曾青松" w:date="2011-05-24T17:09:00Z"/>
              <w:rFonts w:ascii="黑体" w:eastAsia="黑体"/>
              <w:sz w:val="24"/>
            </w:rPr>
          </w:rPrChange>
        </w:rPr>
        <w:pPrChange w:id="142" w:author="曾青松" w:date="2011-05-24T17:09:00Z">
          <w:pPr>
            <w:widowControl/>
            <w:spacing w:before="60"/>
            <w:ind w:firstLineChars="200" w:firstLine="480"/>
            <w:jc w:val="left"/>
          </w:pPr>
        </w:pPrChange>
      </w:pPr>
    </w:p>
    <w:p w:rsidR="00406EF5" w:rsidRPr="003817D2" w:rsidDel="003817D2" w:rsidRDefault="00406EF5" w:rsidP="003817D2">
      <w:pPr>
        <w:rPr>
          <w:del w:id="143" w:author="曾青松" w:date="2011-05-24T17:09:00Z"/>
          <w:rPrChange w:id="144" w:author="曾青松" w:date="2011-05-24T17:09:00Z">
            <w:rPr>
              <w:del w:id="145" w:author="曾青松" w:date="2011-05-24T17:09:00Z"/>
              <w:rFonts w:ascii="黑体" w:eastAsia="黑体"/>
              <w:sz w:val="24"/>
            </w:rPr>
          </w:rPrChange>
        </w:rPr>
        <w:pPrChange w:id="146" w:author="曾青松" w:date="2011-05-24T17:09:00Z">
          <w:pPr>
            <w:widowControl/>
            <w:spacing w:before="60"/>
            <w:ind w:firstLineChars="200" w:firstLine="480"/>
            <w:jc w:val="left"/>
          </w:pPr>
        </w:pPrChange>
      </w:pPr>
    </w:p>
    <w:p w:rsidR="00406EF5" w:rsidRPr="003817D2" w:rsidRDefault="00406EF5" w:rsidP="003817D2">
      <w:pPr>
        <w:jc w:val="center"/>
        <w:rPr>
          <w:rPrChange w:id="147" w:author="曾青松" w:date="2011-05-24T17:09:00Z">
            <w:rPr>
              <w:rFonts w:ascii="黑体" w:eastAsia="黑体"/>
            </w:rPr>
          </w:rPrChange>
        </w:rPr>
        <w:pPrChange w:id="148" w:author="曾青松" w:date="2011-05-24T17:09:00Z">
          <w:pPr>
            <w:widowControl/>
            <w:spacing w:before="60"/>
            <w:jc w:val="left"/>
          </w:pPr>
        </w:pPrChange>
      </w:pPr>
      <w:r w:rsidRPr="003817D2">
        <w:rPr>
          <w:rPrChange w:id="149" w:author="曾青松" w:date="2011-05-24T17:09:00Z">
            <w:rPr>
              <w:rFonts w:ascii="黑体" w:eastAsia="黑体"/>
              <w:noProof/>
            </w:rPr>
          </w:rPrChange>
        </w:rPr>
        <w:drawing>
          <wp:inline distT="0" distB="0" distL="0" distR="0">
            <wp:extent cx="3360737" cy="2011362"/>
            <wp:effectExtent l="19050" t="0" r="0" b="0"/>
            <wp:docPr id="16" name="图片 5"/>
            <wp:cNvGraphicFramePr/>
            <a:graphic xmlns:a="http://schemas.openxmlformats.org/drawingml/2006/main">
              <a:graphicData uri="http://schemas.openxmlformats.org/drawingml/2006/picture">
                <pic:pic xmlns:pic="http://schemas.openxmlformats.org/drawingml/2006/picture">
                  <pic:nvPicPr>
                    <pic:cNvPr id="30725" name="Picture 4"/>
                    <pic:cNvPicPr>
                      <a:picLocks noChangeAspect="1" noChangeArrowheads="1"/>
                    </pic:cNvPicPr>
                  </pic:nvPicPr>
                  <pic:blipFill>
                    <a:blip r:embed="rId47" cstate="print"/>
                    <a:srcRect/>
                    <a:stretch>
                      <a:fillRect/>
                    </a:stretch>
                  </pic:blipFill>
                  <pic:spPr bwMode="auto">
                    <a:xfrm>
                      <a:off x="0" y="0"/>
                      <a:ext cx="3360737" cy="2011362"/>
                    </a:xfrm>
                    <a:prstGeom prst="rect">
                      <a:avLst/>
                    </a:prstGeom>
                    <a:noFill/>
                    <a:ln w="9525">
                      <a:noFill/>
                      <a:miter lim="800000"/>
                      <a:headEnd/>
                      <a:tailEnd/>
                    </a:ln>
                  </pic:spPr>
                </pic:pic>
              </a:graphicData>
            </a:graphic>
          </wp:inline>
        </w:drawing>
      </w:r>
    </w:p>
    <w:p w:rsidR="005964A8" w:rsidRDefault="005964A8" w:rsidP="00C66E23">
      <w:pPr>
        <w:pStyle w:val="3"/>
        <w:numPr>
          <w:ilvl w:val="2"/>
          <w:numId w:val="2"/>
        </w:numPr>
        <w:spacing w:line="240" w:lineRule="auto"/>
        <w:rPr>
          <w:sz w:val="28"/>
        </w:rPr>
      </w:pPr>
      <w:bookmarkStart w:id="150" w:name="_Toc293611043"/>
      <w:r>
        <w:rPr>
          <w:rFonts w:hint="eastAsia"/>
          <w:sz w:val="28"/>
        </w:rPr>
        <w:t>专家系统</w:t>
      </w:r>
      <w:bookmarkEnd w:id="150"/>
    </w:p>
    <w:p w:rsidR="00406EF5" w:rsidRPr="00193571" w:rsidRDefault="005964A8" w:rsidP="00C66E23">
      <w:pPr>
        <w:widowControl/>
        <w:spacing w:before="60"/>
        <w:ind w:firstLineChars="200" w:firstLine="480"/>
        <w:jc w:val="left"/>
        <w:rPr>
          <w:rFonts w:ascii="宋体" w:hAnsi="宋体"/>
          <w:sz w:val="24"/>
        </w:rPr>
      </w:pPr>
      <w:r w:rsidRPr="00193571">
        <w:rPr>
          <w:rFonts w:ascii="宋体" w:hAnsi="宋体" w:hint="eastAsia"/>
          <w:sz w:val="24"/>
        </w:rPr>
        <w:t>专家系统会根据不同的评估结果给出不同的</w:t>
      </w:r>
      <w:r w:rsidR="00CD0889" w:rsidRPr="00193571">
        <w:rPr>
          <w:rFonts w:ascii="宋体" w:hAnsi="宋体" w:hint="eastAsia"/>
          <w:sz w:val="24"/>
        </w:rPr>
        <w:t>节能措施与建议。</w:t>
      </w:r>
    </w:p>
    <w:p w:rsidR="00406EF5" w:rsidRDefault="00406EF5" w:rsidP="00C66E23">
      <w:pPr>
        <w:pStyle w:val="MMTopic2"/>
        <w:numPr>
          <w:ilvl w:val="1"/>
          <w:numId w:val="2"/>
        </w:numPr>
        <w:spacing w:line="240" w:lineRule="auto"/>
      </w:pPr>
      <w:bookmarkStart w:id="151" w:name="_Toc293611044"/>
      <w:r w:rsidRPr="00406EF5">
        <w:rPr>
          <w:rFonts w:hint="eastAsia"/>
        </w:rPr>
        <w:lastRenderedPageBreak/>
        <w:t>能耗考核管理</w:t>
      </w:r>
      <w:bookmarkEnd w:id="151"/>
    </w:p>
    <w:p w:rsidR="00406EF5" w:rsidRDefault="00406EF5" w:rsidP="00C66E23">
      <w:pPr>
        <w:pStyle w:val="3"/>
        <w:numPr>
          <w:ilvl w:val="2"/>
          <w:numId w:val="2"/>
        </w:numPr>
        <w:spacing w:line="240" w:lineRule="auto"/>
        <w:rPr>
          <w:sz w:val="28"/>
        </w:rPr>
      </w:pPr>
      <w:bookmarkStart w:id="152" w:name="_Toc293611045"/>
      <w:r w:rsidRPr="00406EF5">
        <w:rPr>
          <w:rFonts w:hint="eastAsia"/>
          <w:sz w:val="28"/>
        </w:rPr>
        <w:t>制定考核指标</w:t>
      </w:r>
      <w:bookmarkEnd w:id="152"/>
    </w:p>
    <w:p w:rsidR="00406EF5" w:rsidRDefault="00406EF5" w:rsidP="00C66E23">
      <w:pPr>
        <w:widowControl/>
        <w:spacing w:before="60"/>
        <w:ind w:firstLineChars="200" w:firstLine="480"/>
        <w:rPr>
          <w:rFonts w:ascii="Arial" w:hAnsi="Arial"/>
          <w:kern w:val="0"/>
          <w:sz w:val="24"/>
          <w:szCs w:val="20"/>
        </w:rPr>
      </w:pPr>
      <w:r w:rsidRPr="00406EF5">
        <w:rPr>
          <w:rFonts w:ascii="Arial" w:hAnsi="Arial" w:hint="eastAsia"/>
          <w:kern w:val="0"/>
          <w:sz w:val="24"/>
          <w:szCs w:val="20"/>
        </w:rPr>
        <w:t>根据历史数据、举措数据智能给出各分公司能耗指标分配建议</w:t>
      </w:r>
      <w:r>
        <w:rPr>
          <w:rFonts w:ascii="Arial" w:hAnsi="Arial" w:hint="eastAsia"/>
          <w:kern w:val="0"/>
          <w:sz w:val="24"/>
          <w:szCs w:val="20"/>
        </w:rPr>
        <w:t>，如果有权利的用户可以对于能耗指标进行修改。</w:t>
      </w:r>
    </w:p>
    <w:p w:rsidR="00406EF5" w:rsidRDefault="00406EF5" w:rsidP="00C66E23">
      <w:pPr>
        <w:pStyle w:val="3"/>
        <w:numPr>
          <w:ilvl w:val="2"/>
          <w:numId w:val="2"/>
        </w:numPr>
        <w:spacing w:line="240" w:lineRule="auto"/>
        <w:rPr>
          <w:sz w:val="28"/>
        </w:rPr>
      </w:pPr>
      <w:bookmarkStart w:id="153" w:name="_Toc293611046"/>
      <w:r w:rsidRPr="00406EF5">
        <w:rPr>
          <w:rFonts w:hint="eastAsia"/>
          <w:sz w:val="28"/>
        </w:rPr>
        <w:t>跟踪指标完成情况</w:t>
      </w:r>
      <w:bookmarkEnd w:id="153"/>
    </w:p>
    <w:p w:rsidR="00406EF5" w:rsidDel="003817D2" w:rsidRDefault="003B01AB" w:rsidP="00C66E23">
      <w:pPr>
        <w:widowControl/>
        <w:spacing w:before="60"/>
        <w:ind w:firstLineChars="200" w:firstLine="480"/>
        <w:rPr>
          <w:del w:id="154" w:author="曾青松" w:date="2011-05-24T17:10:00Z"/>
          <w:rFonts w:ascii="Arial" w:hAnsi="Arial"/>
          <w:kern w:val="0"/>
          <w:sz w:val="24"/>
          <w:szCs w:val="20"/>
        </w:rPr>
      </w:pPr>
      <w:r w:rsidRPr="003B01AB">
        <w:rPr>
          <w:rFonts w:ascii="Arial" w:hAnsi="Arial" w:hint="eastAsia"/>
          <w:kern w:val="0"/>
          <w:sz w:val="24"/>
          <w:szCs w:val="20"/>
        </w:rPr>
        <w:t>根据分公司录入的能耗数据显示完成的进度，根据历史环比情况和已有月份的数据智能分析将要达到的指标。</w:t>
      </w:r>
    </w:p>
    <w:p w:rsidR="00406EF5" w:rsidRDefault="00406EF5" w:rsidP="003817D2">
      <w:pPr>
        <w:widowControl/>
        <w:spacing w:before="60"/>
        <w:ind w:firstLineChars="200" w:firstLine="480"/>
        <w:rPr>
          <w:rFonts w:ascii="Arial" w:hAnsi="Arial"/>
          <w:kern w:val="0"/>
          <w:sz w:val="24"/>
          <w:szCs w:val="20"/>
        </w:rPr>
        <w:pPrChange w:id="155" w:author="曾青松" w:date="2011-05-24T17:10:00Z">
          <w:pPr>
            <w:widowControl/>
            <w:spacing w:before="60"/>
            <w:ind w:firstLineChars="200" w:firstLine="480"/>
          </w:pPr>
        </w:pPrChange>
      </w:pPr>
    </w:p>
    <w:p w:rsidR="00406EF5" w:rsidRDefault="00406EF5" w:rsidP="00C66E23">
      <w:pPr>
        <w:pStyle w:val="MMTopic2"/>
        <w:numPr>
          <w:ilvl w:val="1"/>
          <w:numId w:val="2"/>
        </w:numPr>
        <w:spacing w:line="240" w:lineRule="auto"/>
      </w:pPr>
      <w:bookmarkStart w:id="156" w:name="_Toc293611047"/>
      <w:r w:rsidRPr="00406EF5">
        <w:rPr>
          <w:rFonts w:hint="eastAsia"/>
        </w:rPr>
        <w:t>实验室工作管理</w:t>
      </w:r>
      <w:bookmarkEnd w:id="156"/>
    </w:p>
    <w:p w:rsidR="00406EF5" w:rsidRDefault="00406EF5" w:rsidP="00C66E23">
      <w:pPr>
        <w:pStyle w:val="3"/>
        <w:numPr>
          <w:ilvl w:val="2"/>
          <w:numId w:val="2"/>
        </w:numPr>
        <w:spacing w:line="240" w:lineRule="auto"/>
        <w:rPr>
          <w:sz w:val="28"/>
        </w:rPr>
      </w:pPr>
      <w:bookmarkStart w:id="157" w:name="_Toc293611048"/>
      <w:r w:rsidRPr="00406EF5">
        <w:rPr>
          <w:rFonts w:hint="eastAsia"/>
          <w:sz w:val="28"/>
        </w:rPr>
        <w:t>绿色认证管理</w:t>
      </w:r>
      <w:bookmarkEnd w:id="157"/>
      <w:del w:id="158" w:author="曾青松" w:date="2011-05-24T17:10:00Z">
        <w:r w:rsidRPr="00406EF5" w:rsidDel="003817D2">
          <w:rPr>
            <w:rFonts w:hint="eastAsia"/>
            <w:sz w:val="28"/>
          </w:rPr>
          <w:delText xml:space="preserve"> </w:delText>
        </w:r>
      </w:del>
    </w:p>
    <w:p w:rsidR="00CC4D67" w:rsidRDefault="00406EF5" w:rsidP="00C66E23">
      <w:pPr>
        <w:widowControl/>
        <w:spacing w:before="60"/>
        <w:ind w:firstLine="420"/>
        <w:jc w:val="left"/>
        <w:rPr>
          <w:rFonts w:ascii="Arial" w:hAnsi="Arial"/>
          <w:kern w:val="0"/>
          <w:sz w:val="24"/>
          <w:szCs w:val="20"/>
        </w:rPr>
      </w:pPr>
      <w:r>
        <w:rPr>
          <w:rFonts w:ascii="Arial" w:hAnsi="Arial" w:hint="eastAsia"/>
          <w:kern w:val="0"/>
          <w:sz w:val="24"/>
          <w:szCs w:val="20"/>
        </w:rPr>
        <w:t>包括</w:t>
      </w:r>
      <w:r w:rsidR="00C66C37" w:rsidRPr="00406EF5">
        <w:rPr>
          <w:rFonts w:ascii="Arial" w:hAnsi="Arial" w:hint="eastAsia"/>
          <w:kern w:val="0"/>
          <w:sz w:val="24"/>
          <w:szCs w:val="20"/>
        </w:rPr>
        <w:t>电信产品绿色认证信息管理</w:t>
      </w:r>
      <w:r>
        <w:rPr>
          <w:rFonts w:ascii="Arial" w:hAnsi="Arial" w:hint="eastAsia"/>
          <w:kern w:val="0"/>
          <w:sz w:val="24"/>
          <w:szCs w:val="20"/>
        </w:rPr>
        <w:t>，</w:t>
      </w:r>
      <w:r w:rsidR="00C66C37" w:rsidRPr="00406EF5">
        <w:rPr>
          <w:rFonts w:ascii="Arial" w:hAnsi="Arial" w:hint="eastAsia"/>
          <w:kern w:val="0"/>
          <w:sz w:val="24"/>
          <w:szCs w:val="20"/>
        </w:rPr>
        <w:t>现网设备</w:t>
      </w:r>
      <w:r w:rsidR="00745FE0">
        <w:rPr>
          <w:rFonts w:ascii="Arial" w:hAnsi="Arial" w:hint="eastAsia"/>
          <w:kern w:val="0"/>
          <w:sz w:val="24"/>
          <w:szCs w:val="20"/>
        </w:rPr>
        <w:t>。</w:t>
      </w:r>
      <w:r w:rsidR="00C66C37" w:rsidRPr="00406EF5">
        <w:rPr>
          <w:rFonts w:ascii="Arial" w:hAnsi="Arial" w:hint="eastAsia"/>
          <w:kern w:val="0"/>
          <w:sz w:val="24"/>
          <w:szCs w:val="20"/>
        </w:rPr>
        <w:t>绿色能效评估管理</w:t>
      </w:r>
      <w:r>
        <w:rPr>
          <w:rFonts w:ascii="Arial" w:hAnsi="Arial" w:hint="eastAsia"/>
          <w:kern w:val="0"/>
          <w:sz w:val="24"/>
          <w:szCs w:val="20"/>
        </w:rPr>
        <w:t>，</w:t>
      </w:r>
      <w:r w:rsidR="00C66C37" w:rsidRPr="00406EF5">
        <w:rPr>
          <w:rFonts w:ascii="Arial" w:hAnsi="Arial" w:hint="eastAsia"/>
          <w:kern w:val="0"/>
          <w:sz w:val="24"/>
          <w:szCs w:val="20"/>
        </w:rPr>
        <w:t>新设备的绿色认证信息管理</w:t>
      </w:r>
      <w:r>
        <w:rPr>
          <w:rFonts w:ascii="Arial" w:hAnsi="Arial" w:hint="eastAsia"/>
          <w:kern w:val="0"/>
          <w:sz w:val="24"/>
          <w:szCs w:val="20"/>
        </w:rPr>
        <w:t>，</w:t>
      </w:r>
      <w:r w:rsidR="00C66C37" w:rsidRPr="00406EF5">
        <w:rPr>
          <w:rFonts w:ascii="Arial" w:hAnsi="Arial" w:hint="eastAsia"/>
          <w:kern w:val="0"/>
          <w:sz w:val="24"/>
          <w:szCs w:val="20"/>
        </w:rPr>
        <w:t>绿色合作伙伴信息管理</w:t>
      </w:r>
      <w:r w:rsidR="00745FE0">
        <w:rPr>
          <w:rFonts w:ascii="Arial" w:hAnsi="Arial" w:hint="eastAsia"/>
          <w:kern w:val="0"/>
          <w:sz w:val="24"/>
          <w:szCs w:val="20"/>
        </w:rPr>
        <w:t>。所有的信息都可以进行查看与管理</w:t>
      </w:r>
      <w:r w:rsidR="00193571">
        <w:rPr>
          <w:rFonts w:ascii="Arial" w:hAnsi="Arial" w:hint="eastAsia"/>
          <w:kern w:val="0"/>
          <w:sz w:val="24"/>
          <w:szCs w:val="20"/>
        </w:rPr>
        <w:t>。</w:t>
      </w:r>
    </w:p>
    <w:p w:rsidR="00406EF5" w:rsidRDefault="00745FE0" w:rsidP="00C66E23">
      <w:pPr>
        <w:pStyle w:val="3"/>
        <w:numPr>
          <w:ilvl w:val="2"/>
          <w:numId w:val="2"/>
        </w:numPr>
        <w:spacing w:line="240" w:lineRule="auto"/>
        <w:rPr>
          <w:sz w:val="28"/>
        </w:rPr>
      </w:pPr>
      <w:bookmarkStart w:id="159" w:name="_Toc293611049"/>
      <w:r>
        <w:rPr>
          <w:rFonts w:hint="eastAsia"/>
          <w:sz w:val="28"/>
        </w:rPr>
        <w:t>节能数据研究</w:t>
      </w:r>
      <w:bookmarkEnd w:id="159"/>
      <w:r w:rsidR="00406EF5" w:rsidRPr="00406EF5">
        <w:rPr>
          <w:rFonts w:hint="eastAsia"/>
          <w:sz w:val="28"/>
        </w:rPr>
        <w:t xml:space="preserve"> </w:t>
      </w:r>
    </w:p>
    <w:p w:rsidR="00745FE0" w:rsidRPr="00745FE0" w:rsidRDefault="00406EF5" w:rsidP="00C66E23">
      <w:pPr>
        <w:widowControl/>
        <w:spacing w:before="60"/>
        <w:ind w:firstLine="420"/>
        <w:jc w:val="left"/>
        <w:rPr>
          <w:rFonts w:ascii="Arial" w:hAnsi="Arial"/>
          <w:kern w:val="0"/>
          <w:sz w:val="24"/>
          <w:szCs w:val="20"/>
        </w:rPr>
      </w:pPr>
      <w:r>
        <w:rPr>
          <w:rFonts w:ascii="Arial" w:hAnsi="Arial" w:hint="eastAsia"/>
          <w:kern w:val="0"/>
          <w:sz w:val="24"/>
          <w:szCs w:val="20"/>
        </w:rPr>
        <w:t>包括</w:t>
      </w:r>
      <w:r w:rsidRPr="00406EF5">
        <w:rPr>
          <w:rFonts w:ascii="Arial" w:hAnsi="Arial" w:hint="eastAsia"/>
          <w:kern w:val="0"/>
          <w:sz w:val="24"/>
          <w:szCs w:val="20"/>
        </w:rPr>
        <w:t>节能技术研究数据管理</w:t>
      </w:r>
      <w:r>
        <w:rPr>
          <w:rFonts w:ascii="Arial" w:hAnsi="Arial" w:hint="eastAsia"/>
          <w:kern w:val="0"/>
          <w:sz w:val="24"/>
          <w:szCs w:val="20"/>
        </w:rPr>
        <w:t>，</w:t>
      </w:r>
      <w:r w:rsidRPr="00406EF5">
        <w:rPr>
          <w:rFonts w:ascii="Arial" w:hAnsi="Arial" w:hint="eastAsia"/>
          <w:kern w:val="0"/>
          <w:sz w:val="24"/>
          <w:szCs w:val="20"/>
        </w:rPr>
        <w:t>节能技术资料管理</w:t>
      </w:r>
      <w:r>
        <w:rPr>
          <w:rFonts w:ascii="Arial" w:hAnsi="Arial" w:hint="eastAsia"/>
          <w:kern w:val="0"/>
          <w:sz w:val="24"/>
          <w:szCs w:val="20"/>
        </w:rPr>
        <w:t>，</w:t>
      </w:r>
      <w:r w:rsidRPr="00406EF5">
        <w:rPr>
          <w:rFonts w:ascii="Arial" w:hAnsi="Arial" w:hint="eastAsia"/>
          <w:kern w:val="0"/>
          <w:sz w:val="24"/>
          <w:szCs w:val="20"/>
        </w:rPr>
        <w:t>节能技术验证工作流程管理</w:t>
      </w:r>
      <w:r>
        <w:rPr>
          <w:rFonts w:ascii="Arial" w:hAnsi="Arial" w:hint="eastAsia"/>
          <w:kern w:val="0"/>
          <w:sz w:val="24"/>
          <w:szCs w:val="20"/>
        </w:rPr>
        <w:t>，</w:t>
      </w:r>
      <w:r w:rsidRPr="00406EF5">
        <w:rPr>
          <w:rFonts w:ascii="Arial" w:hAnsi="Arial" w:hint="eastAsia"/>
          <w:kern w:val="0"/>
          <w:sz w:val="24"/>
          <w:szCs w:val="20"/>
        </w:rPr>
        <w:t>节能技术验证结果管理</w:t>
      </w:r>
      <w:r w:rsidR="00745FE0">
        <w:rPr>
          <w:rFonts w:ascii="Arial" w:hAnsi="Arial" w:hint="eastAsia"/>
          <w:kern w:val="0"/>
          <w:sz w:val="24"/>
          <w:szCs w:val="20"/>
        </w:rPr>
        <w:t>。用户可以对节能研究资料进行管理与审核的功能。</w:t>
      </w:r>
    </w:p>
    <w:p w:rsidR="00406EF5" w:rsidRPr="00406EF5" w:rsidRDefault="00406EF5" w:rsidP="00C66E23">
      <w:pPr>
        <w:pStyle w:val="3"/>
        <w:numPr>
          <w:ilvl w:val="2"/>
          <w:numId w:val="2"/>
        </w:numPr>
        <w:spacing w:line="240" w:lineRule="auto"/>
        <w:rPr>
          <w:sz w:val="28"/>
        </w:rPr>
      </w:pPr>
      <w:bookmarkStart w:id="160" w:name="_Toc293611050"/>
      <w:r w:rsidRPr="00406EF5">
        <w:rPr>
          <w:rFonts w:hint="eastAsia"/>
          <w:sz w:val="28"/>
        </w:rPr>
        <w:t>设备评测管理</w:t>
      </w:r>
      <w:bookmarkEnd w:id="160"/>
      <w:r w:rsidRPr="00406EF5">
        <w:rPr>
          <w:rFonts w:hint="eastAsia"/>
          <w:sz w:val="28"/>
        </w:rPr>
        <w:t xml:space="preserve"> </w:t>
      </w:r>
    </w:p>
    <w:p w:rsidR="00406EF5" w:rsidRDefault="00406EF5" w:rsidP="00C66E23">
      <w:pPr>
        <w:widowControl/>
        <w:spacing w:before="60"/>
        <w:ind w:firstLine="420"/>
        <w:jc w:val="left"/>
        <w:rPr>
          <w:rFonts w:ascii="Arial" w:hAnsi="Arial"/>
          <w:kern w:val="0"/>
          <w:sz w:val="24"/>
          <w:szCs w:val="20"/>
        </w:rPr>
      </w:pPr>
      <w:r>
        <w:rPr>
          <w:rFonts w:ascii="Arial" w:hAnsi="Arial" w:hint="eastAsia"/>
          <w:kern w:val="0"/>
          <w:sz w:val="24"/>
          <w:szCs w:val="20"/>
        </w:rPr>
        <w:t>包括</w:t>
      </w:r>
      <w:r w:rsidRPr="00406EF5">
        <w:rPr>
          <w:rFonts w:ascii="Arial" w:hAnsi="Arial" w:hint="eastAsia"/>
          <w:kern w:val="0"/>
          <w:sz w:val="24"/>
          <w:szCs w:val="20"/>
        </w:rPr>
        <w:t>现网能效评估统计分析</w:t>
      </w:r>
      <w:r>
        <w:rPr>
          <w:rFonts w:ascii="Arial" w:hAnsi="Arial" w:hint="eastAsia"/>
          <w:kern w:val="0"/>
          <w:sz w:val="24"/>
          <w:szCs w:val="20"/>
        </w:rPr>
        <w:t>，</w:t>
      </w:r>
      <w:r w:rsidRPr="00406EF5">
        <w:rPr>
          <w:rFonts w:ascii="Arial" w:hAnsi="Arial" w:hint="eastAsia"/>
          <w:kern w:val="0"/>
          <w:sz w:val="24"/>
          <w:szCs w:val="20"/>
        </w:rPr>
        <w:t>网改建议管理</w:t>
      </w:r>
      <w:r>
        <w:rPr>
          <w:rFonts w:ascii="Arial" w:hAnsi="Arial" w:hint="eastAsia"/>
          <w:kern w:val="0"/>
          <w:sz w:val="24"/>
          <w:szCs w:val="20"/>
        </w:rPr>
        <w:t>，</w:t>
      </w:r>
      <w:r w:rsidRPr="00406EF5">
        <w:rPr>
          <w:rFonts w:ascii="Arial" w:hAnsi="Arial" w:hint="eastAsia"/>
          <w:kern w:val="0"/>
          <w:sz w:val="24"/>
          <w:szCs w:val="20"/>
        </w:rPr>
        <w:t>集采工作支撑管理</w:t>
      </w:r>
      <w:r w:rsidR="00745FE0">
        <w:rPr>
          <w:rFonts w:ascii="Arial" w:hAnsi="Arial" w:hint="eastAsia"/>
          <w:kern w:val="0"/>
          <w:sz w:val="24"/>
          <w:szCs w:val="20"/>
        </w:rPr>
        <w:t>。这个功能可以将评测数据保存在数据中，并录入相应的建议信息。</w:t>
      </w:r>
    </w:p>
    <w:p w:rsidR="00745FE0" w:rsidRDefault="00745FE0" w:rsidP="00C66E23">
      <w:pPr>
        <w:pStyle w:val="MMTopic2"/>
        <w:numPr>
          <w:ilvl w:val="1"/>
          <w:numId w:val="2"/>
        </w:numPr>
        <w:spacing w:line="240" w:lineRule="auto"/>
      </w:pPr>
      <w:bookmarkStart w:id="161" w:name="_Toc293611051"/>
      <w:r>
        <w:rPr>
          <w:rFonts w:hint="eastAsia"/>
        </w:rPr>
        <w:t>组织架构</w:t>
      </w:r>
      <w:r w:rsidRPr="00406EF5">
        <w:rPr>
          <w:rFonts w:hint="eastAsia"/>
        </w:rPr>
        <w:t>管理</w:t>
      </w:r>
      <w:bookmarkEnd w:id="161"/>
    </w:p>
    <w:p w:rsidR="00745FE0" w:rsidRDefault="00745FE0" w:rsidP="00C66E23">
      <w:pPr>
        <w:pStyle w:val="3"/>
        <w:numPr>
          <w:ilvl w:val="2"/>
          <w:numId w:val="1"/>
        </w:numPr>
        <w:spacing w:line="240" w:lineRule="auto"/>
        <w:rPr>
          <w:sz w:val="28"/>
        </w:rPr>
      </w:pPr>
      <w:bookmarkStart w:id="162" w:name="_Toc293611052"/>
      <w:r>
        <w:rPr>
          <w:rFonts w:hint="eastAsia"/>
          <w:sz w:val="28"/>
        </w:rPr>
        <w:t>权限管理</w:t>
      </w:r>
      <w:bookmarkEnd w:id="162"/>
    </w:p>
    <w:p w:rsidR="00745FE0" w:rsidRPr="00745FE0" w:rsidRDefault="00745FE0" w:rsidP="00C66E23">
      <w:pPr>
        <w:widowControl/>
        <w:spacing w:before="60"/>
        <w:ind w:firstLineChars="200" w:firstLine="480"/>
        <w:jc w:val="left"/>
        <w:rPr>
          <w:rFonts w:ascii="Arial" w:hAnsi="Arial"/>
          <w:kern w:val="0"/>
          <w:sz w:val="24"/>
          <w:szCs w:val="20"/>
        </w:rPr>
      </w:pPr>
      <w:r>
        <w:rPr>
          <w:rFonts w:ascii="Arial" w:hAnsi="Arial" w:hint="eastAsia"/>
          <w:kern w:val="0"/>
          <w:sz w:val="24"/>
          <w:szCs w:val="20"/>
        </w:rPr>
        <w:t>权限包括了菜单，功能模块访问，系统规定每个菜单和功能模块都调用一个</w:t>
      </w:r>
      <w:r>
        <w:rPr>
          <w:rFonts w:ascii="Arial" w:hAnsi="Arial" w:hint="eastAsia"/>
          <w:kern w:val="0"/>
          <w:sz w:val="24"/>
          <w:szCs w:val="20"/>
        </w:rPr>
        <w:t>Action</w:t>
      </w:r>
      <w:r>
        <w:rPr>
          <w:rFonts w:ascii="Arial" w:hAnsi="Arial" w:hint="eastAsia"/>
          <w:kern w:val="0"/>
          <w:sz w:val="24"/>
          <w:szCs w:val="20"/>
        </w:rPr>
        <w:t>。通过控制</w:t>
      </w:r>
      <w:r>
        <w:rPr>
          <w:rFonts w:ascii="Arial" w:hAnsi="Arial" w:hint="eastAsia"/>
          <w:kern w:val="0"/>
          <w:sz w:val="24"/>
          <w:szCs w:val="20"/>
        </w:rPr>
        <w:t>Action</w:t>
      </w:r>
      <w:r>
        <w:rPr>
          <w:rFonts w:ascii="Arial" w:hAnsi="Arial" w:hint="eastAsia"/>
          <w:kern w:val="0"/>
          <w:sz w:val="24"/>
          <w:szCs w:val="20"/>
        </w:rPr>
        <w:t>的访问来实现权限的控制</w:t>
      </w:r>
      <w:r w:rsidR="00193571">
        <w:rPr>
          <w:rFonts w:ascii="Arial" w:hAnsi="Arial" w:hint="eastAsia"/>
          <w:kern w:val="0"/>
          <w:sz w:val="24"/>
          <w:szCs w:val="20"/>
        </w:rPr>
        <w:t>。</w:t>
      </w:r>
    </w:p>
    <w:p w:rsidR="00745FE0" w:rsidRDefault="00745FE0" w:rsidP="00C66E23">
      <w:pPr>
        <w:pStyle w:val="3"/>
        <w:numPr>
          <w:ilvl w:val="2"/>
          <w:numId w:val="1"/>
        </w:numPr>
        <w:spacing w:line="240" w:lineRule="auto"/>
        <w:rPr>
          <w:sz w:val="28"/>
        </w:rPr>
      </w:pPr>
      <w:bookmarkStart w:id="163" w:name="_Toc293611053"/>
      <w:r>
        <w:rPr>
          <w:rFonts w:hint="eastAsia"/>
          <w:sz w:val="28"/>
        </w:rPr>
        <w:lastRenderedPageBreak/>
        <w:t>角色管理</w:t>
      </w:r>
      <w:bookmarkEnd w:id="163"/>
    </w:p>
    <w:p w:rsidR="00745FE0" w:rsidRPr="001A0D0A" w:rsidRDefault="00745FE0" w:rsidP="00C66E23">
      <w:pPr>
        <w:ind w:firstLineChars="200" w:firstLine="480"/>
        <w:rPr>
          <w:rFonts w:ascii="Arial" w:hAnsi="Arial"/>
          <w:kern w:val="0"/>
          <w:sz w:val="24"/>
          <w:szCs w:val="20"/>
        </w:rPr>
      </w:pPr>
      <w:r w:rsidRPr="001A0D0A">
        <w:rPr>
          <w:rFonts w:ascii="Arial" w:hAnsi="Arial" w:hint="eastAsia"/>
          <w:kern w:val="0"/>
          <w:sz w:val="24"/>
          <w:szCs w:val="20"/>
        </w:rPr>
        <w:t>用户可以定义一个角色，然后给角色赋予不同的权限</w:t>
      </w:r>
      <w:r w:rsidR="00193571">
        <w:rPr>
          <w:rFonts w:ascii="Arial" w:hAnsi="Arial" w:hint="eastAsia"/>
          <w:kern w:val="0"/>
          <w:sz w:val="24"/>
          <w:szCs w:val="20"/>
        </w:rPr>
        <w:t>。</w:t>
      </w:r>
    </w:p>
    <w:p w:rsidR="00745FE0" w:rsidRPr="00AF6634" w:rsidRDefault="00745FE0" w:rsidP="00C66E23">
      <w:pPr>
        <w:pStyle w:val="3"/>
        <w:numPr>
          <w:ilvl w:val="2"/>
          <w:numId w:val="1"/>
        </w:numPr>
        <w:spacing w:line="240" w:lineRule="auto"/>
        <w:rPr>
          <w:sz w:val="28"/>
        </w:rPr>
      </w:pPr>
      <w:bookmarkStart w:id="164" w:name="_Toc293611054"/>
      <w:r w:rsidRPr="00C4465A">
        <w:rPr>
          <w:rFonts w:hint="eastAsia"/>
          <w:sz w:val="28"/>
        </w:rPr>
        <w:t>用户</w:t>
      </w:r>
      <w:r>
        <w:rPr>
          <w:rFonts w:hint="eastAsia"/>
          <w:sz w:val="28"/>
        </w:rPr>
        <w:t>信息管理</w:t>
      </w:r>
      <w:bookmarkEnd w:id="164"/>
    </w:p>
    <w:p w:rsidR="00745FE0" w:rsidRPr="009944E2" w:rsidRDefault="00745FE0" w:rsidP="00C66E23">
      <w:pPr>
        <w:widowControl/>
        <w:spacing w:before="120"/>
        <w:ind w:firstLineChars="200" w:firstLine="480"/>
        <w:jc w:val="left"/>
        <w:rPr>
          <w:rFonts w:ascii="Arial" w:hAnsi="Arial"/>
          <w:noProof/>
          <w:kern w:val="0"/>
          <w:sz w:val="24"/>
          <w:szCs w:val="20"/>
          <w:lang w:val="en-GB"/>
        </w:rPr>
      </w:pPr>
      <w:r w:rsidRPr="00C4465A">
        <w:rPr>
          <w:rFonts w:ascii="Arial" w:hAnsi="Arial" w:hint="eastAsia"/>
          <w:kern w:val="0"/>
          <w:sz w:val="24"/>
          <w:szCs w:val="20"/>
          <w:lang w:val="en-GB"/>
        </w:rPr>
        <w:t>每个用户都各自分配一个用户名和密码。通过键入用户名和密码登录该系统。</w:t>
      </w:r>
      <w:r>
        <w:rPr>
          <w:rFonts w:ascii="Arial" w:hAnsi="Arial" w:hint="eastAsia"/>
          <w:kern w:val="0"/>
          <w:sz w:val="24"/>
          <w:szCs w:val="20"/>
          <w:lang w:val="en-GB"/>
        </w:rPr>
        <w:t>每个用户都可</w:t>
      </w:r>
      <w:r>
        <w:rPr>
          <w:rFonts w:ascii="Arial" w:hAnsi="Arial" w:hint="eastAsia"/>
          <w:noProof/>
          <w:kern w:val="0"/>
          <w:sz w:val="24"/>
          <w:szCs w:val="20"/>
          <w:lang w:val="en-GB"/>
        </w:rPr>
        <w:t>对自己的个人信息进行修改。</w:t>
      </w:r>
    </w:p>
    <w:p w:rsidR="00745FE0" w:rsidRDefault="00745FE0" w:rsidP="00C66E23">
      <w:pPr>
        <w:pStyle w:val="aa"/>
        <w:keepNext/>
        <w:jc w:val="center"/>
        <w:rPr>
          <w:sz w:val="24"/>
        </w:rPr>
      </w:pPr>
      <w:r w:rsidRPr="004B6D61">
        <w:rPr>
          <w:rFonts w:ascii="黑体" w:hint="eastAsia"/>
          <w:sz w:val="24"/>
        </w:rPr>
        <w:t xml:space="preserve">表 </w:t>
      </w:r>
      <w:r w:rsidR="003A5863">
        <w:rPr>
          <w:rFonts w:ascii="黑体"/>
          <w:sz w:val="24"/>
        </w:rPr>
        <w:fldChar w:fldCharType="begin"/>
      </w:r>
      <w:r>
        <w:rPr>
          <w:rFonts w:ascii="黑体"/>
          <w:sz w:val="24"/>
        </w:rPr>
        <w:instrText xml:space="preserve"> </w:instrText>
      </w:r>
      <w:r>
        <w:rPr>
          <w:rFonts w:ascii="黑体" w:hint="eastAsia"/>
          <w:sz w:val="24"/>
        </w:rPr>
        <w:instrText>= 3 \* Arabic</w:instrText>
      </w:r>
      <w:r>
        <w:rPr>
          <w:rFonts w:ascii="黑体"/>
          <w:sz w:val="24"/>
        </w:rPr>
        <w:instrText xml:space="preserve"> </w:instrText>
      </w:r>
      <w:r w:rsidR="003A5863">
        <w:rPr>
          <w:rFonts w:ascii="黑体"/>
          <w:sz w:val="24"/>
        </w:rPr>
        <w:fldChar w:fldCharType="separate"/>
      </w:r>
      <w:r>
        <w:rPr>
          <w:rFonts w:ascii="黑体"/>
          <w:noProof/>
          <w:sz w:val="24"/>
        </w:rPr>
        <w:t>3</w:t>
      </w:r>
      <w:r w:rsidR="003A5863">
        <w:rPr>
          <w:rFonts w:ascii="黑体"/>
          <w:sz w:val="24"/>
        </w:rPr>
        <w:fldChar w:fldCharType="end"/>
      </w:r>
      <w:r w:rsidRPr="004B6D61">
        <w:rPr>
          <w:rFonts w:ascii="黑体" w:hint="eastAsia"/>
          <w:sz w:val="24"/>
        </w:rPr>
        <w:noBreakHyphen/>
      </w:r>
      <w:r w:rsidR="003A5863">
        <w:rPr>
          <w:rFonts w:ascii="黑体"/>
          <w:sz w:val="24"/>
        </w:rPr>
        <w:fldChar w:fldCharType="begin"/>
      </w:r>
      <w:r>
        <w:rPr>
          <w:rFonts w:ascii="黑体"/>
          <w:sz w:val="24"/>
        </w:rPr>
        <w:instrText xml:space="preserve"> </w:instrText>
      </w:r>
      <w:r>
        <w:rPr>
          <w:rFonts w:ascii="黑体" w:hint="eastAsia"/>
          <w:sz w:val="24"/>
        </w:rPr>
        <w:instrText>= 1 \* Arabic</w:instrText>
      </w:r>
      <w:r>
        <w:rPr>
          <w:rFonts w:ascii="黑体"/>
          <w:sz w:val="24"/>
        </w:rPr>
        <w:instrText xml:space="preserve"> </w:instrText>
      </w:r>
      <w:r w:rsidR="003A5863">
        <w:rPr>
          <w:rFonts w:ascii="黑体"/>
          <w:sz w:val="24"/>
        </w:rPr>
        <w:fldChar w:fldCharType="separate"/>
      </w:r>
      <w:r>
        <w:rPr>
          <w:rFonts w:ascii="黑体"/>
          <w:noProof/>
          <w:sz w:val="24"/>
        </w:rPr>
        <w:t>1</w:t>
      </w:r>
      <w:r w:rsidR="003A5863">
        <w:rPr>
          <w:rFonts w:ascii="黑体"/>
          <w:sz w:val="24"/>
        </w:rPr>
        <w:fldChar w:fldCharType="end"/>
      </w:r>
      <w:r w:rsidRPr="00655561">
        <w:rPr>
          <w:rFonts w:hint="eastAsia"/>
          <w:sz w:val="24"/>
        </w:rPr>
        <w:t xml:space="preserve">  </w:t>
      </w:r>
      <w:r w:rsidRPr="00655561">
        <w:rPr>
          <w:rFonts w:hint="eastAsia"/>
          <w:sz w:val="24"/>
        </w:rPr>
        <w:t>用户个人信息编辑</w:t>
      </w:r>
    </w:p>
    <w:p w:rsidR="00745FE0" w:rsidRPr="005150CE" w:rsidRDefault="00745FE0" w:rsidP="00C66E23"/>
    <w:tbl>
      <w:tblPr>
        <w:tblW w:w="7035" w:type="dxa"/>
        <w:jc w:val="center"/>
        <w:tblInd w:w="93" w:type="dxa"/>
        <w:tblLook w:val="0000"/>
      </w:tblPr>
      <w:tblGrid>
        <w:gridCol w:w="1455"/>
        <w:gridCol w:w="1980"/>
        <w:gridCol w:w="1620"/>
        <w:gridCol w:w="1980"/>
      </w:tblGrid>
      <w:tr w:rsidR="00745FE0" w:rsidRPr="00B92BEE" w:rsidTr="004E143F">
        <w:trPr>
          <w:trHeight w:val="285"/>
          <w:jc w:val="center"/>
        </w:trPr>
        <w:tc>
          <w:tcPr>
            <w:tcW w:w="7035"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rsidR="00745FE0" w:rsidRPr="00B92BEE" w:rsidRDefault="00745FE0" w:rsidP="00C66E23">
            <w:pPr>
              <w:widowControl/>
              <w:jc w:val="center"/>
              <w:rPr>
                <w:rFonts w:ascii="宋体" w:hAnsi="宋体" w:cs="宋体"/>
                <w:b/>
                <w:bCs/>
                <w:kern w:val="0"/>
                <w:sz w:val="24"/>
              </w:rPr>
            </w:pPr>
            <w:r w:rsidRPr="00B92BEE">
              <w:rPr>
                <w:rFonts w:ascii="宋体" w:hAnsi="宋体" w:cs="宋体" w:hint="eastAsia"/>
                <w:b/>
                <w:bCs/>
                <w:kern w:val="0"/>
                <w:sz w:val="24"/>
              </w:rPr>
              <w:t>用户详细信息</w:t>
            </w:r>
          </w:p>
        </w:tc>
      </w:tr>
      <w:tr w:rsidR="00745FE0" w:rsidRPr="00B92BEE" w:rsidTr="004E143F">
        <w:trPr>
          <w:trHeight w:val="285"/>
          <w:jc w:val="center"/>
        </w:trPr>
        <w:tc>
          <w:tcPr>
            <w:tcW w:w="1455" w:type="dxa"/>
            <w:tcBorders>
              <w:top w:val="nil"/>
              <w:left w:val="single" w:sz="4" w:space="0" w:color="auto"/>
              <w:bottom w:val="single" w:sz="4" w:space="0" w:color="auto"/>
              <w:right w:val="single" w:sz="4" w:space="0" w:color="auto"/>
            </w:tcBorders>
            <w:shd w:val="clear" w:color="auto" w:fill="auto"/>
            <w:noWrap/>
            <w:vAlign w:val="bottom"/>
          </w:tcPr>
          <w:p w:rsidR="00745FE0" w:rsidRPr="00B92BEE" w:rsidRDefault="00745FE0" w:rsidP="00C66E23">
            <w:pPr>
              <w:widowControl/>
              <w:jc w:val="left"/>
              <w:rPr>
                <w:rFonts w:ascii="宋体" w:hAnsi="宋体" w:cs="宋体"/>
                <w:kern w:val="0"/>
                <w:sz w:val="24"/>
              </w:rPr>
            </w:pPr>
            <w:r w:rsidRPr="00B92BEE">
              <w:rPr>
                <w:rFonts w:ascii="宋体" w:hAnsi="宋体" w:cs="宋体" w:hint="eastAsia"/>
                <w:kern w:val="0"/>
                <w:sz w:val="24"/>
              </w:rPr>
              <w:t>用户代码：</w:t>
            </w:r>
          </w:p>
        </w:tc>
        <w:tc>
          <w:tcPr>
            <w:tcW w:w="1980" w:type="dxa"/>
            <w:tcBorders>
              <w:top w:val="nil"/>
              <w:left w:val="nil"/>
              <w:bottom w:val="single" w:sz="4" w:space="0" w:color="auto"/>
              <w:right w:val="single" w:sz="4" w:space="0" w:color="auto"/>
            </w:tcBorders>
            <w:shd w:val="clear" w:color="auto" w:fill="auto"/>
            <w:noWrap/>
            <w:vAlign w:val="bottom"/>
          </w:tcPr>
          <w:p w:rsidR="00745FE0" w:rsidRPr="00B92BEE" w:rsidRDefault="00745FE0" w:rsidP="00C66E23">
            <w:pPr>
              <w:widowControl/>
              <w:jc w:val="left"/>
              <w:rPr>
                <w:rFonts w:ascii="宋体" w:hAnsi="宋体" w:cs="宋体"/>
                <w:kern w:val="0"/>
                <w:sz w:val="24"/>
              </w:rPr>
            </w:pPr>
            <w:r w:rsidRPr="00B92BEE">
              <w:rPr>
                <w:rFonts w:ascii="宋体" w:hAnsi="宋体" w:cs="宋体" w:hint="eastAsia"/>
                <w:kern w:val="0"/>
                <w:sz w:val="24"/>
              </w:rPr>
              <w:t xml:space="preserve">　</w:t>
            </w:r>
            <w:r>
              <w:rPr>
                <w:rFonts w:ascii="宋体" w:hAnsi="宋体" w:cs="宋体" w:hint="eastAsia"/>
                <w:kern w:val="0"/>
                <w:sz w:val="24"/>
              </w:rPr>
              <w:t>（只读）</w:t>
            </w:r>
          </w:p>
        </w:tc>
        <w:tc>
          <w:tcPr>
            <w:tcW w:w="1620" w:type="dxa"/>
            <w:tcBorders>
              <w:top w:val="nil"/>
              <w:left w:val="nil"/>
              <w:bottom w:val="single" w:sz="4" w:space="0" w:color="auto"/>
              <w:right w:val="single" w:sz="4" w:space="0" w:color="auto"/>
            </w:tcBorders>
            <w:shd w:val="clear" w:color="auto" w:fill="auto"/>
            <w:noWrap/>
            <w:vAlign w:val="bottom"/>
          </w:tcPr>
          <w:p w:rsidR="00745FE0" w:rsidRPr="00B92BEE" w:rsidRDefault="00745FE0" w:rsidP="00C66E23">
            <w:pPr>
              <w:widowControl/>
              <w:jc w:val="left"/>
              <w:rPr>
                <w:rFonts w:ascii="宋体" w:hAnsi="宋体" w:cs="宋体"/>
                <w:kern w:val="0"/>
                <w:sz w:val="24"/>
              </w:rPr>
            </w:pPr>
            <w:r>
              <w:rPr>
                <w:rFonts w:ascii="宋体" w:hAnsi="宋体" w:cs="宋体" w:hint="eastAsia"/>
                <w:kern w:val="0"/>
                <w:sz w:val="24"/>
              </w:rPr>
              <w:t>用户名</w:t>
            </w:r>
            <w:r w:rsidRPr="00B92BEE">
              <w:rPr>
                <w:rFonts w:ascii="宋体" w:hAnsi="宋体" w:cs="宋体" w:hint="eastAsia"/>
                <w:kern w:val="0"/>
                <w:sz w:val="24"/>
              </w:rPr>
              <w:t>：</w:t>
            </w:r>
          </w:p>
        </w:tc>
        <w:tc>
          <w:tcPr>
            <w:tcW w:w="1980" w:type="dxa"/>
            <w:tcBorders>
              <w:top w:val="nil"/>
              <w:left w:val="nil"/>
              <w:bottom w:val="single" w:sz="4" w:space="0" w:color="auto"/>
              <w:right w:val="single" w:sz="4" w:space="0" w:color="auto"/>
            </w:tcBorders>
            <w:shd w:val="clear" w:color="auto" w:fill="auto"/>
            <w:noWrap/>
            <w:vAlign w:val="bottom"/>
          </w:tcPr>
          <w:p w:rsidR="00745FE0" w:rsidRPr="00B92BEE" w:rsidRDefault="00745FE0" w:rsidP="00C66E23">
            <w:pPr>
              <w:widowControl/>
              <w:jc w:val="left"/>
              <w:rPr>
                <w:rFonts w:ascii="宋体" w:hAnsi="宋体" w:cs="宋体"/>
                <w:kern w:val="0"/>
                <w:sz w:val="24"/>
              </w:rPr>
            </w:pPr>
            <w:r w:rsidRPr="00B92BEE">
              <w:rPr>
                <w:rFonts w:ascii="宋体" w:hAnsi="宋体" w:cs="宋体" w:hint="eastAsia"/>
                <w:kern w:val="0"/>
                <w:sz w:val="24"/>
              </w:rPr>
              <w:t xml:space="preserve">　</w:t>
            </w:r>
          </w:p>
        </w:tc>
      </w:tr>
      <w:tr w:rsidR="00745FE0" w:rsidRPr="00B92BEE" w:rsidTr="004E143F">
        <w:trPr>
          <w:trHeight w:val="285"/>
          <w:jc w:val="center"/>
        </w:trPr>
        <w:tc>
          <w:tcPr>
            <w:tcW w:w="1455" w:type="dxa"/>
            <w:tcBorders>
              <w:top w:val="nil"/>
              <w:left w:val="single" w:sz="4" w:space="0" w:color="auto"/>
              <w:bottom w:val="single" w:sz="4" w:space="0" w:color="auto"/>
              <w:right w:val="single" w:sz="4" w:space="0" w:color="auto"/>
            </w:tcBorders>
            <w:shd w:val="clear" w:color="auto" w:fill="auto"/>
            <w:noWrap/>
            <w:vAlign w:val="bottom"/>
          </w:tcPr>
          <w:p w:rsidR="00745FE0" w:rsidRPr="00B92BEE" w:rsidRDefault="00745FE0" w:rsidP="00C66E23">
            <w:pPr>
              <w:widowControl/>
              <w:jc w:val="left"/>
              <w:rPr>
                <w:rFonts w:ascii="宋体" w:hAnsi="宋体" w:cs="宋体"/>
                <w:kern w:val="0"/>
                <w:sz w:val="24"/>
              </w:rPr>
            </w:pPr>
            <w:r w:rsidRPr="00B92BEE">
              <w:rPr>
                <w:rFonts w:ascii="宋体" w:hAnsi="宋体" w:cs="宋体" w:hint="eastAsia"/>
                <w:kern w:val="0"/>
                <w:sz w:val="24"/>
              </w:rPr>
              <w:t>用户密码：</w:t>
            </w:r>
          </w:p>
        </w:tc>
        <w:tc>
          <w:tcPr>
            <w:tcW w:w="1980" w:type="dxa"/>
            <w:tcBorders>
              <w:top w:val="nil"/>
              <w:left w:val="nil"/>
              <w:bottom w:val="single" w:sz="4" w:space="0" w:color="auto"/>
              <w:right w:val="single" w:sz="4" w:space="0" w:color="auto"/>
            </w:tcBorders>
            <w:shd w:val="clear" w:color="auto" w:fill="auto"/>
            <w:noWrap/>
            <w:vAlign w:val="bottom"/>
          </w:tcPr>
          <w:p w:rsidR="00745FE0" w:rsidRPr="00B92BEE" w:rsidRDefault="00745FE0" w:rsidP="00C66E23">
            <w:pPr>
              <w:widowControl/>
              <w:jc w:val="left"/>
              <w:rPr>
                <w:rFonts w:ascii="宋体" w:hAnsi="宋体" w:cs="宋体"/>
                <w:kern w:val="0"/>
                <w:sz w:val="24"/>
              </w:rPr>
            </w:pPr>
            <w:r w:rsidRPr="00B92BEE">
              <w:rPr>
                <w:rFonts w:ascii="宋体" w:hAnsi="宋体" w:cs="宋体" w:hint="eastAsia"/>
                <w:kern w:val="0"/>
                <w:sz w:val="24"/>
              </w:rPr>
              <w:t xml:space="preserve">　</w:t>
            </w:r>
          </w:p>
        </w:tc>
        <w:tc>
          <w:tcPr>
            <w:tcW w:w="1620" w:type="dxa"/>
            <w:tcBorders>
              <w:top w:val="nil"/>
              <w:left w:val="nil"/>
              <w:bottom w:val="single" w:sz="4" w:space="0" w:color="auto"/>
              <w:right w:val="single" w:sz="4" w:space="0" w:color="auto"/>
            </w:tcBorders>
            <w:shd w:val="clear" w:color="auto" w:fill="auto"/>
            <w:noWrap/>
            <w:vAlign w:val="bottom"/>
          </w:tcPr>
          <w:p w:rsidR="00745FE0" w:rsidRPr="00B92BEE" w:rsidRDefault="00745FE0" w:rsidP="00C66E23">
            <w:pPr>
              <w:widowControl/>
              <w:jc w:val="left"/>
              <w:rPr>
                <w:rFonts w:ascii="宋体" w:hAnsi="宋体" w:cs="宋体"/>
                <w:kern w:val="0"/>
                <w:sz w:val="24"/>
              </w:rPr>
            </w:pPr>
            <w:r w:rsidRPr="00B92BEE">
              <w:rPr>
                <w:rFonts w:ascii="宋体" w:hAnsi="宋体" w:cs="宋体" w:hint="eastAsia"/>
                <w:kern w:val="0"/>
                <w:sz w:val="24"/>
              </w:rPr>
              <w:t>确认密码：</w:t>
            </w:r>
          </w:p>
        </w:tc>
        <w:tc>
          <w:tcPr>
            <w:tcW w:w="1980" w:type="dxa"/>
            <w:tcBorders>
              <w:top w:val="nil"/>
              <w:left w:val="nil"/>
              <w:bottom w:val="single" w:sz="4" w:space="0" w:color="auto"/>
              <w:right w:val="single" w:sz="4" w:space="0" w:color="auto"/>
            </w:tcBorders>
            <w:shd w:val="clear" w:color="auto" w:fill="auto"/>
            <w:noWrap/>
            <w:vAlign w:val="bottom"/>
          </w:tcPr>
          <w:p w:rsidR="00745FE0" w:rsidRPr="00B92BEE" w:rsidRDefault="00745FE0" w:rsidP="00C66E23">
            <w:pPr>
              <w:widowControl/>
              <w:jc w:val="left"/>
              <w:rPr>
                <w:rFonts w:ascii="宋体" w:hAnsi="宋体" w:cs="宋体"/>
                <w:kern w:val="0"/>
                <w:sz w:val="24"/>
              </w:rPr>
            </w:pPr>
            <w:r w:rsidRPr="00B92BEE">
              <w:rPr>
                <w:rFonts w:ascii="宋体" w:hAnsi="宋体" w:cs="宋体" w:hint="eastAsia"/>
                <w:kern w:val="0"/>
                <w:sz w:val="24"/>
              </w:rPr>
              <w:t xml:space="preserve">　</w:t>
            </w:r>
          </w:p>
        </w:tc>
      </w:tr>
      <w:tr w:rsidR="00745FE0" w:rsidRPr="00B92BEE" w:rsidTr="004E143F">
        <w:trPr>
          <w:trHeight w:val="285"/>
          <w:jc w:val="center"/>
        </w:trPr>
        <w:tc>
          <w:tcPr>
            <w:tcW w:w="1455" w:type="dxa"/>
            <w:tcBorders>
              <w:top w:val="nil"/>
              <w:left w:val="single" w:sz="4" w:space="0" w:color="auto"/>
              <w:bottom w:val="single" w:sz="4" w:space="0" w:color="auto"/>
              <w:right w:val="single" w:sz="4" w:space="0" w:color="auto"/>
            </w:tcBorders>
            <w:shd w:val="clear" w:color="auto" w:fill="auto"/>
            <w:noWrap/>
            <w:vAlign w:val="bottom"/>
          </w:tcPr>
          <w:p w:rsidR="00745FE0" w:rsidRPr="00B92BEE" w:rsidRDefault="00223466" w:rsidP="00C66E23">
            <w:pPr>
              <w:widowControl/>
              <w:jc w:val="left"/>
              <w:rPr>
                <w:rFonts w:ascii="宋体" w:hAnsi="宋体" w:cs="宋体"/>
                <w:kern w:val="0"/>
                <w:sz w:val="24"/>
              </w:rPr>
            </w:pPr>
            <w:r>
              <w:rPr>
                <w:rFonts w:ascii="宋体" w:hAnsi="宋体" w:cs="宋体" w:hint="eastAsia"/>
                <w:kern w:val="0"/>
                <w:sz w:val="24"/>
              </w:rPr>
              <w:t>所属区域：</w:t>
            </w:r>
          </w:p>
        </w:tc>
        <w:tc>
          <w:tcPr>
            <w:tcW w:w="5580" w:type="dxa"/>
            <w:gridSpan w:val="3"/>
            <w:tcBorders>
              <w:top w:val="nil"/>
              <w:left w:val="nil"/>
              <w:bottom w:val="single" w:sz="4" w:space="0" w:color="auto"/>
              <w:right w:val="single" w:sz="4" w:space="0" w:color="auto"/>
            </w:tcBorders>
            <w:shd w:val="clear" w:color="auto" w:fill="auto"/>
            <w:noWrap/>
            <w:vAlign w:val="bottom"/>
          </w:tcPr>
          <w:p w:rsidR="00745FE0" w:rsidRPr="00B92BEE" w:rsidRDefault="00745FE0" w:rsidP="00C66E23">
            <w:pPr>
              <w:widowControl/>
              <w:jc w:val="left"/>
              <w:rPr>
                <w:rFonts w:ascii="宋体" w:hAnsi="宋体" w:cs="宋体"/>
                <w:kern w:val="0"/>
                <w:sz w:val="24"/>
              </w:rPr>
            </w:pPr>
            <w:r w:rsidRPr="00B92BEE">
              <w:rPr>
                <w:rFonts w:ascii="宋体" w:hAnsi="宋体" w:cs="宋体" w:hint="eastAsia"/>
                <w:kern w:val="0"/>
                <w:sz w:val="24"/>
              </w:rPr>
              <w:t xml:space="preserve">　</w:t>
            </w:r>
          </w:p>
        </w:tc>
      </w:tr>
      <w:tr w:rsidR="00223466" w:rsidRPr="00B92BEE" w:rsidTr="004E143F">
        <w:trPr>
          <w:trHeight w:val="285"/>
          <w:jc w:val="center"/>
        </w:trPr>
        <w:tc>
          <w:tcPr>
            <w:tcW w:w="1455" w:type="dxa"/>
            <w:tcBorders>
              <w:top w:val="nil"/>
              <w:left w:val="single" w:sz="4" w:space="0" w:color="auto"/>
              <w:bottom w:val="single" w:sz="4" w:space="0" w:color="auto"/>
              <w:right w:val="single" w:sz="4" w:space="0" w:color="auto"/>
            </w:tcBorders>
            <w:shd w:val="clear" w:color="auto" w:fill="auto"/>
            <w:noWrap/>
            <w:vAlign w:val="bottom"/>
          </w:tcPr>
          <w:p w:rsidR="00223466" w:rsidRPr="00B92BEE" w:rsidRDefault="00223466" w:rsidP="00C66E23">
            <w:pPr>
              <w:widowControl/>
              <w:jc w:val="left"/>
              <w:rPr>
                <w:rFonts w:ascii="宋体" w:hAnsi="宋体" w:cs="宋体"/>
                <w:kern w:val="0"/>
                <w:sz w:val="24"/>
              </w:rPr>
            </w:pPr>
            <w:r w:rsidRPr="00B92BEE">
              <w:rPr>
                <w:rFonts w:ascii="宋体" w:hAnsi="宋体" w:cs="宋体" w:hint="eastAsia"/>
                <w:kern w:val="0"/>
                <w:sz w:val="24"/>
              </w:rPr>
              <w:t>所属单位：</w:t>
            </w:r>
          </w:p>
        </w:tc>
        <w:tc>
          <w:tcPr>
            <w:tcW w:w="5580" w:type="dxa"/>
            <w:gridSpan w:val="3"/>
            <w:tcBorders>
              <w:top w:val="nil"/>
              <w:left w:val="nil"/>
              <w:bottom w:val="single" w:sz="4" w:space="0" w:color="auto"/>
              <w:right w:val="single" w:sz="4" w:space="0" w:color="auto"/>
            </w:tcBorders>
            <w:shd w:val="clear" w:color="auto" w:fill="auto"/>
            <w:noWrap/>
            <w:vAlign w:val="bottom"/>
          </w:tcPr>
          <w:p w:rsidR="00223466" w:rsidRPr="00B92BEE" w:rsidRDefault="00223466" w:rsidP="00C66E23">
            <w:pPr>
              <w:widowControl/>
              <w:jc w:val="left"/>
              <w:rPr>
                <w:rFonts w:ascii="宋体" w:hAnsi="宋体" w:cs="宋体"/>
                <w:kern w:val="0"/>
                <w:sz w:val="24"/>
              </w:rPr>
            </w:pPr>
          </w:p>
        </w:tc>
      </w:tr>
      <w:tr w:rsidR="00223466" w:rsidRPr="00B92BEE" w:rsidTr="004E143F">
        <w:trPr>
          <w:trHeight w:val="285"/>
          <w:jc w:val="center"/>
        </w:trPr>
        <w:tc>
          <w:tcPr>
            <w:tcW w:w="1455" w:type="dxa"/>
            <w:tcBorders>
              <w:top w:val="nil"/>
              <w:left w:val="single" w:sz="4" w:space="0" w:color="auto"/>
              <w:bottom w:val="single" w:sz="4" w:space="0" w:color="auto"/>
              <w:right w:val="single" w:sz="4" w:space="0" w:color="auto"/>
            </w:tcBorders>
            <w:shd w:val="clear" w:color="auto" w:fill="auto"/>
            <w:noWrap/>
            <w:vAlign w:val="bottom"/>
          </w:tcPr>
          <w:p w:rsidR="00223466" w:rsidRPr="00B92BEE" w:rsidRDefault="00223466" w:rsidP="00C66E23">
            <w:pPr>
              <w:widowControl/>
              <w:jc w:val="left"/>
              <w:rPr>
                <w:rFonts w:ascii="宋体" w:hAnsi="宋体" w:cs="宋体"/>
                <w:kern w:val="0"/>
                <w:sz w:val="24"/>
              </w:rPr>
            </w:pPr>
            <w:r>
              <w:rPr>
                <w:rFonts w:ascii="宋体" w:hAnsi="宋体" w:cs="宋体" w:hint="eastAsia"/>
                <w:kern w:val="0"/>
                <w:sz w:val="24"/>
              </w:rPr>
              <w:t>所属部门：</w:t>
            </w:r>
          </w:p>
        </w:tc>
        <w:tc>
          <w:tcPr>
            <w:tcW w:w="5580" w:type="dxa"/>
            <w:gridSpan w:val="3"/>
            <w:tcBorders>
              <w:top w:val="nil"/>
              <w:left w:val="nil"/>
              <w:bottom w:val="single" w:sz="4" w:space="0" w:color="auto"/>
              <w:right w:val="single" w:sz="4" w:space="0" w:color="auto"/>
            </w:tcBorders>
            <w:shd w:val="clear" w:color="auto" w:fill="auto"/>
            <w:noWrap/>
            <w:vAlign w:val="bottom"/>
          </w:tcPr>
          <w:p w:rsidR="00223466" w:rsidRPr="00B92BEE" w:rsidRDefault="00223466" w:rsidP="00C66E23">
            <w:pPr>
              <w:widowControl/>
              <w:jc w:val="left"/>
              <w:rPr>
                <w:rFonts w:ascii="宋体" w:hAnsi="宋体" w:cs="宋体"/>
                <w:kern w:val="0"/>
                <w:sz w:val="24"/>
              </w:rPr>
            </w:pPr>
          </w:p>
        </w:tc>
      </w:tr>
      <w:tr w:rsidR="00223466" w:rsidRPr="00B92BEE" w:rsidTr="004E143F">
        <w:trPr>
          <w:trHeight w:val="285"/>
          <w:jc w:val="center"/>
        </w:trPr>
        <w:tc>
          <w:tcPr>
            <w:tcW w:w="1455" w:type="dxa"/>
            <w:tcBorders>
              <w:top w:val="nil"/>
              <w:left w:val="single" w:sz="4" w:space="0" w:color="auto"/>
              <w:bottom w:val="single" w:sz="4" w:space="0" w:color="auto"/>
              <w:right w:val="single" w:sz="4" w:space="0" w:color="auto"/>
            </w:tcBorders>
            <w:shd w:val="clear" w:color="auto" w:fill="auto"/>
            <w:noWrap/>
            <w:vAlign w:val="bottom"/>
          </w:tcPr>
          <w:p w:rsidR="00223466" w:rsidRPr="00B92BEE" w:rsidRDefault="00223466" w:rsidP="00C66E23">
            <w:pPr>
              <w:widowControl/>
              <w:jc w:val="left"/>
              <w:rPr>
                <w:rFonts w:ascii="宋体" w:hAnsi="宋体" w:cs="宋体"/>
                <w:kern w:val="0"/>
                <w:sz w:val="24"/>
              </w:rPr>
            </w:pPr>
            <w:r>
              <w:rPr>
                <w:rFonts w:ascii="宋体" w:hAnsi="宋体" w:cs="宋体" w:hint="eastAsia"/>
                <w:kern w:val="0"/>
                <w:sz w:val="24"/>
              </w:rPr>
              <w:t>岗位信息：</w:t>
            </w:r>
          </w:p>
        </w:tc>
        <w:tc>
          <w:tcPr>
            <w:tcW w:w="5580" w:type="dxa"/>
            <w:gridSpan w:val="3"/>
            <w:tcBorders>
              <w:top w:val="nil"/>
              <w:left w:val="nil"/>
              <w:bottom w:val="single" w:sz="4" w:space="0" w:color="auto"/>
              <w:right w:val="single" w:sz="4" w:space="0" w:color="auto"/>
            </w:tcBorders>
            <w:shd w:val="clear" w:color="auto" w:fill="auto"/>
            <w:noWrap/>
            <w:vAlign w:val="bottom"/>
          </w:tcPr>
          <w:p w:rsidR="00223466" w:rsidRPr="00B92BEE" w:rsidRDefault="00223466" w:rsidP="00C66E23">
            <w:pPr>
              <w:widowControl/>
              <w:jc w:val="left"/>
              <w:rPr>
                <w:rFonts w:ascii="宋体" w:hAnsi="宋体" w:cs="宋体"/>
                <w:kern w:val="0"/>
                <w:sz w:val="24"/>
              </w:rPr>
            </w:pPr>
          </w:p>
        </w:tc>
      </w:tr>
      <w:tr w:rsidR="00745FE0" w:rsidRPr="00B92BEE" w:rsidTr="004E143F">
        <w:trPr>
          <w:trHeight w:val="285"/>
          <w:jc w:val="center"/>
        </w:trPr>
        <w:tc>
          <w:tcPr>
            <w:tcW w:w="1455" w:type="dxa"/>
            <w:tcBorders>
              <w:top w:val="nil"/>
              <w:left w:val="single" w:sz="4" w:space="0" w:color="auto"/>
              <w:bottom w:val="single" w:sz="4" w:space="0" w:color="auto"/>
              <w:right w:val="single" w:sz="4" w:space="0" w:color="auto"/>
            </w:tcBorders>
            <w:shd w:val="clear" w:color="auto" w:fill="auto"/>
            <w:noWrap/>
            <w:vAlign w:val="bottom"/>
          </w:tcPr>
          <w:p w:rsidR="00745FE0" w:rsidRPr="00B92BEE" w:rsidRDefault="00745FE0" w:rsidP="00223466">
            <w:pPr>
              <w:widowControl/>
              <w:jc w:val="left"/>
              <w:rPr>
                <w:rFonts w:ascii="宋体" w:hAnsi="宋体" w:cs="宋体"/>
                <w:kern w:val="0"/>
                <w:sz w:val="24"/>
              </w:rPr>
            </w:pPr>
            <w:r>
              <w:rPr>
                <w:rFonts w:ascii="宋体" w:hAnsi="宋体" w:cs="宋体" w:hint="eastAsia"/>
                <w:kern w:val="0"/>
                <w:sz w:val="24"/>
              </w:rPr>
              <w:t>联系</w:t>
            </w:r>
            <w:r w:rsidR="00223466">
              <w:rPr>
                <w:rFonts w:ascii="宋体" w:hAnsi="宋体" w:cs="宋体" w:hint="eastAsia"/>
                <w:kern w:val="0"/>
                <w:sz w:val="24"/>
              </w:rPr>
              <w:t>电话</w:t>
            </w:r>
            <w:r w:rsidRPr="00B92BEE">
              <w:rPr>
                <w:rFonts w:ascii="宋体" w:hAnsi="宋体" w:cs="宋体" w:hint="eastAsia"/>
                <w:kern w:val="0"/>
                <w:sz w:val="24"/>
              </w:rPr>
              <w:t>：</w:t>
            </w:r>
          </w:p>
        </w:tc>
        <w:tc>
          <w:tcPr>
            <w:tcW w:w="1980" w:type="dxa"/>
            <w:tcBorders>
              <w:top w:val="nil"/>
              <w:left w:val="nil"/>
              <w:bottom w:val="single" w:sz="4" w:space="0" w:color="auto"/>
              <w:right w:val="single" w:sz="4" w:space="0" w:color="auto"/>
            </w:tcBorders>
            <w:shd w:val="clear" w:color="auto" w:fill="auto"/>
            <w:noWrap/>
            <w:vAlign w:val="bottom"/>
          </w:tcPr>
          <w:p w:rsidR="00745FE0" w:rsidRPr="00B92BEE" w:rsidRDefault="00745FE0" w:rsidP="00C66E23">
            <w:pPr>
              <w:widowControl/>
              <w:jc w:val="left"/>
              <w:rPr>
                <w:rFonts w:ascii="宋体" w:hAnsi="宋体" w:cs="宋体"/>
                <w:kern w:val="0"/>
                <w:sz w:val="24"/>
              </w:rPr>
            </w:pPr>
            <w:r w:rsidRPr="00B92BEE">
              <w:rPr>
                <w:rFonts w:ascii="宋体" w:hAnsi="宋体" w:cs="宋体" w:hint="eastAsia"/>
                <w:kern w:val="0"/>
                <w:sz w:val="24"/>
              </w:rPr>
              <w:t xml:space="preserve">　</w:t>
            </w:r>
          </w:p>
        </w:tc>
        <w:tc>
          <w:tcPr>
            <w:tcW w:w="1620" w:type="dxa"/>
            <w:tcBorders>
              <w:top w:val="nil"/>
              <w:left w:val="nil"/>
              <w:bottom w:val="single" w:sz="4" w:space="0" w:color="auto"/>
              <w:right w:val="single" w:sz="4" w:space="0" w:color="auto"/>
            </w:tcBorders>
            <w:shd w:val="clear" w:color="auto" w:fill="auto"/>
            <w:noWrap/>
            <w:vAlign w:val="bottom"/>
          </w:tcPr>
          <w:p w:rsidR="00745FE0" w:rsidRPr="00B92BEE" w:rsidRDefault="00745FE0" w:rsidP="00C66E23">
            <w:pPr>
              <w:widowControl/>
              <w:jc w:val="left"/>
              <w:rPr>
                <w:rFonts w:ascii="宋体" w:hAnsi="宋体" w:cs="宋体"/>
                <w:kern w:val="0"/>
                <w:sz w:val="24"/>
              </w:rPr>
            </w:pPr>
            <w:r w:rsidRPr="00B92BEE">
              <w:rPr>
                <w:rFonts w:ascii="宋体" w:hAnsi="宋体" w:cs="宋体" w:hint="eastAsia"/>
                <w:kern w:val="0"/>
                <w:sz w:val="24"/>
              </w:rPr>
              <w:t>电子邮箱：</w:t>
            </w:r>
          </w:p>
        </w:tc>
        <w:tc>
          <w:tcPr>
            <w:tcW w:w="1980" w:type="dxa"/>
            <w:tcBorders>
              <w:top w:val="nil"/>
              <w:left w:val="nil"/>
              <w:bottom w:val="single" w:sz="4" w:space="0" w:color="auto"/>
              <w:right w:val="single" w:sz="4" w:space="0" w:color="auto"/>
            </w:tcBorders>
            <w:shd w:val="clear" w:color="auto" w:fill="auto"/>
            <w:noWrap/>
            <w:vAlign w:val="bottom"/>
          </w:tcPr>
          <w:p w:rsidR="00745FE0" w:rsidRPr="00B92BEE" w:rsidRDefault="00745FE0" w:rsidP="00C66E23">
            <w:pPr>
              <w:widowControl/>
              <w:jc w:val="left"/>
              <w:rPr>
                <w:rFonts w:ascii="宋体" w:hAnsi="宋体" w:cs="宋体"/>
                <w:kern w:val="0"/>
                <w:sz w:val="24"/>
              </w:rPr>
            </w:pPr>
            <w:r w:rsidRPr="00B92BEE">
              <w:rPr>
                <w:rFonts w:ascii="宋体" w:hAnsi="宋体" w:cs="宋体" w:hint="eastAsia"/>
                <w:kern w:val="0"/>
                <w:sz w:val="24"/>
              </w:rPr>
              <w:t xml:space="preserve">　</w:t>
            </w:r>
          </w:p>
        </w:tc>
      </w:tr>
      <w:tr w:rsidR="00745FE0" w:rsidRPr="00B92BEE" w:rsidTr="004E143F">
        <w:trPr>
          <w:trHeight w:val="285"/>
          <w:jc w:val="center"/>
        </w:trPr>
        <w:tc>
          <w:tcPr>
            <w:tcW w:w="1455" w:type="dxa"/>
            <w:tcBorders>
              <w:top w:val="nil"/>
              <w:left w:val="single" w:sz="4" w:space="0" w:color="auto"/>
              <w:bottom w:val="single" w:sz="4" w:space="0" w:color="auto"/>
              <w:right w:val="single" w:sz="4" w:space="0" w:color="auto"/>
            </w:tcBorders>
            <w:shd w:val="clear" w:color="auto" w:fill="auto"/>
            <w:noWrap/>
            <w:vAlign w:val="bottom"/>
          </w:tcPr>
          <w:p w:rsidR="00745FE0" w:rsidRPr="00B92BEE" w:rsidRDefault="00745FE0" w:rsidP="00C66E23">
            <w:pPr>
              <w:widowControl/>
              <w:jc w:val="left"/>
              <w:rPr>
                <w:rFonts w:ascii="宋体" w:hAnsi="宋体" w:cs="宋体"/>
                <w:kern w:val="0"/>
                <w:sz w:val="24"/>
              </w:rPr>
            </w:pPr>
            <w:r w:rsidRPr="00B92BEE">
              <w:rPr>
                <w:rFonts w:ascii="宋体" w:hAnsi="宋体" w:cs="宋体" w:hint="eastAsia"/>
                <w:kern w:val="0"/>
                <w:sz w:val="24"/>
              </w:rPr>
              <w:t>备注信息：</w:t>
            </w:r>
          </w:p>
        </w:tc>
        <w:tc>
          <w:tcPr>
            <w:tcW w:w="5580" w:type="dxa"/>
            <w:gridSpan w:val="3"/>
            <w:tcBorders>
              <w:top w:val="nil"/>
              <w:left w:val="nil"/>
              <w:bottom w:val="single" w:sz="4" w:space="0" w:color="auto"/>
              <w:right w:val="single" w:sz="4" w:space="0" w:color="auto"/>
            </w:tcBorders>
            <w:shd w:val="clear" w:color="auto" w:fill="auto"/>
            <w:noWrap/>
            <w:vAlign w:val="bottom"/>
          </w:tcPr>
          <w:p w:rsidR="00745FE0" w:rsidRPr="00B92BEE" w:rsidRDefault="00745FE0" w:rsidP="00C66E23">
            <w:pPr>
              <w:widowControl/>
              <w:jc w:val="left"/>
              <w:rPr>
                <w:rFonts w:ascii="宋体" w:hAnsi="宋体" w:cs="宋体"/>
                <w:kern w:val="0"/>
                <w:sz w:val="24"/>
              </w:rPr>
            </w:pPr>
            <w:r w:rsidRPr="00B92BEE">
              <w:rPr>
                <w:rFonts w:ascii="宋体" w:hAnsi="宋体" w:cs="宋体" w:hint="eastAsia"/>
                <w:kern w:val="0"/>
                <w:sz w:val="24"/>
              </w:rPr>
              <w:t xml:space="preserve">　</w:t>
            </w:r>
          </w:p>
        </w:tc>
      </w:tr>
    </w:tbl>
    <w:p w:rsidR="004E143F" w:rsidRDefault="00745FE0" w:rsidP="00C66E23">
      <w:pPr>
        <w:widowControl/>
        <w:spacing w:before="60"/>
        <w:ind w:firstLineChars="400" w:firstLine="960"/>
        <w:jc w:val="left"/>
        <w:rPr>
          <w:kern w:val="0"/>
          <w:sz w:val="24"/>
          <w:lang w:val="en-GB"/>
        </w:rPr>
      </w:pPr>
      <w:r>
        <w:rPr>
          <w:rFonts w:hint="eastAsia"/>
          <w:kern w:val="0"/>
          <w:sz w:val="24"/>
          <w:lang w:val="en-GB"/>
        </w:rPr>
        <w:t>用户可以设置一个角色，使其拥有一定的权限。</w:t>
      </w:r>
    </w:p>
    <w:p w:rsidR="00223466" w:rsidRPr="00424FB3" w:rsidRDefault="00223466" w:rsidP="00C66E23">
      <w:pPr>
        <w:widowControl/>
        <w:spacing w:before="60"/>
        <w:ind w:firstLineChars="400" w:firstLine="960"/>
        <w:jc w:val="left"/>
        <w:rPr>
          <w:kern w:val="0"/>
          <w:sz w:val="24"/>
          <w:lang w:val="en-GB"/>
        </w:rPr>
      </w:pPr>
    </w:p>
    <w:p w:rsidR="00745FE0" w:rsidRDefault="00F67023" w:rsidP="00C66E23">
      <w:pPr>
        <w:pStyle w:val="MMTopic2"/>
        <w:numPr>
          <w:ilvl w:val="1"/>
          <w:numId w:val="2"/>
        </w:numPr>
        <w:spacing w:line="240" w:lineRule="auto"/>
        <w:rPr>
          <w:kern w:val="0"/>
          <w:sz w:val="24"/>
          <w:szCs w:val="20"/>
        </w:rPr>
      </w:pPr>
      <w:bookmarkStart w:id="165" w:name="_Toc293611055"/>
      <w:r>
        <w:rPr>
          <w:rFonts w:hint="eastAsia"/>
        </w:rPr>
        <w:t>合同能源</w:t>
      </w:r>
      <w:r w:rsidR="004E143F" w:rsidRPr="000F11E8">
        <w:rPr>
          <w:rFonts w:hint="eastAsia"/>
        </w:rPr>
        <w:t>管理</w:t>
      </w:r>
      <w:bookmarkEnd w:id="165"/>
      <w:r w:rsidR="00745FE0" w:rsidRPr="004E143F">
        <w:rPr>
          <w:rFonts w:hint="eastAsia"/>
          <w:kern w:val="0"/>
          <w:sz w:val="24"/>
          <w:szCs w:val="20"/>
        </w:rPr>
        <w:t xml:space="preserve"> </w:t>
      </w:r>
    </w:p>
    <w:p w:rsidR="00F67023" w:rsidRDefault="00F67023" w:rsidP="00C66E23">
      <w:pPr>
        <w:pStyle w:val="3"/>
        <w:numPr>
          <w:ilvl w:val="2"/>
          <w:numId w:val="1"/>
        </w:numPr>
        <w:spacing w:line="240" w:lineRule="auto"/>
        <w:rPr>
          <w:sz w:val="28"/>
        </w:rPr>
      </w:pPr>
      <w:bookmarkStart w:id="166" w:name="_Toc293611056"/>
      <w:r w:rsidRPr="00F67023">
        <w:rPr>
          <w:rFonts w:hint="eastAsia"/>
          <w:sz w:val="28"/>
        </w:rPr>
        <w:t>设置评估模型</w:t>
      </w:r>
      <w:bookmarkEnd w:id="166"/>
    </w:p>
    <w:p w:rsidR="00F67023" w:rsidRPr="00F67023" w:rsidRDefault="00F67023" w:rsidP="00C66E23">
      <w:pPr>
        <w:widowControl/>
        <w:spacing w:before="60"/>
        <w:ind w:firstLineChars="200" w:firstLine="480"/>
        <w:jc w:val="left"/>
        <w:rPr>
          <w:kern w:val="0"/>
          <w:sz w:val="24"/>
          <w:lang w:val="en-GB"/>
        </w:rPr>
      </w:pPr>
      <w:r w:rsidRPr="00F67023">
        <w:rPr>
          <w:rFonts w:hint="eastAsia"/>
          <w:kern w:val="0"/>
          <w:sz w:val="24"/>
          <w:lang w:val="en-GB"/>
        </w:rPr>
        <w:t>系统为不同的合同能源管理方案制定不同的模型</w:t>
      </w:r>
      <w:r>
        <w:rPr>
          <w:rFonts w:hint="eastAsia"/>
          <w:kern w:val="0"/>
          <w:sz w:val="24"/>
          <w:lang w:val="en-GB"/>
        </w:rPr>
        <w:t>。</w:t>
      </w:r>
    </w:p>
    <w:p w:rsidR="00F67023" w:rsidRDefault="00F67023" w:rsidP="00C66E23">
      <w:pPr>
        <w:pStyle w:val="3"/>
        <w:numPr>
          <w:ilvl w:val="2"/>
          <w:numId w:val="1"/>
        </w:numPr>
        <w:spacing w:line="240" w:lineRule="auto"/>
        <w:rPr>
          <w:sz w:val="28"/>
        </w:rPr>
      </w:pPr>
      <w:bookmarkStart w:id="167" w:name="_Toc293611057"/>
      <w:r w:rsidRPr="00F67023">
        <w:rPr>
          <w:rFonts w:hint="eastAsia"/>
          <w:sz w:val="28"/>
        </w:rPr>
        <w:t>实施过程监控</w:t>
      </w:r>
      <w:bookmarkEnd w:id="167"/>
    </w:p>
    <w:p w:rsidR="00F67023" w:rsidRPr="00424FB3" w:rsidRDefault="00F67023" w:rsidP="00C66E23">
      <w:pPr>
        <w:widowControl/>
        <w:spacing w:before="60"/>
        <w:ind w:firstLineChars="200" w:firstLine="480"/>
        <w:jc w:val="left"/>
        <w:rPr>
          <w:kern w:val="0"/>
          <w:sz w:val="24"/>
          <w:lang w:val="en-GB"/>
        </w:rPr>
      </w:pPr>
      <w:r w:rsidRPr="00193571">
        <w:rPr>
          <w:rFonts w:ascii="宋体" w:hAnsi="宋体" w:hint="eastAsia"/>
          <w:kern w:val="0"/>
          <w:sz w:val="24"/>
          <w:lang w:val="en-GB"/>
        </w:rPr>
        <w:t>对采用合同能源管理的设备、机房进行每日/ 旬/月监控分析，发现低于双方约定节能指标值时报警</w:t>
      </w:r>
      <w:r w:rsidR="00193571">
        <w:rPr>
          <w:rFonts w:hint="eastAsia"/>
          <w:kern w:val="0"/>
          <w:sz w:val="24"/>
          <w:lang w:val="en-GB"/>
        </w:rPr>
        <w:t>。</w:t>
      </w:r>
    </w:p>
    <w:p w:rsidR="00F67023" w:rsidRDefault="00F67023" w:rsidP="00C66E23">
      <w:pPr>
        <w:pStyle w:val="3"/>
        <w:numPr>
          <w:ilvl w:val="2"/>
          <w:numId w:val="1"/>
        </w:numPr>
        <w:spacing w:line="240" w:lineRule="auto"/>
        <w:rPr>
          <w:sz w:val="28"/>
        </w:rPr>
      </w:pPr>
      <w:bookmarkStart w:id="168" w:name="_Toc293611058"/>
      <w:r w:rsidRPr="00F67023">
        <w:rPr>
          <w:rFonts w:hint="eastAsia"/>
          <w:sz w:val="28"/>
        </w:rPr>
        <w:t>对比评估分析</w:t>
      </w:r>
      <w:bookmarkEnd w:id="168"/>
    </w:p>
    <w:p w:rsidR="00F67023" w:rsidRPr="00F67023" w:rsidRDefault="00F67023" w:rsidP="00C66E23">
      <w:pPr>
        <w:widowControl/>
        <w:spacing w:before="60"/>
        <w:ind w:firstLineChars="200" w:firstLine="480"/>
        <w:jc w:val="left"/>
        <w:rPr>
          <w:kern w:val="0"/>
          <w:sz w:val="24"/>
          <w:lang w:val="en-GB"/>
        </w:rPr>
      </w:pPr>
      <w:r w:rsidRPr="00F67023">
        <w:rPr>
          <w:rFonts w:hint="eastAsia"/>
          <w:kern w:val="0"/>
          <w:sz w:val="24"/>
          <w:lang w:val="en-GB"/>
        </w:rPr>
        <w:t>对实施合同能源管理的设备、机房进行改造前后的对比评估分析</w:t>
      </w:r>
      <w:r w:rsidR="00933643">
        <w:rPr>
          <w:rFonts w:hint="eastAsia"/>
          <w:kern w:val="0"/>
          <w:sz w:val="24"/>
          <w:lang w:val="en-GB"/>
        </w:rPr>
        <w:t>。</w:t>
      </w:r>
    </w:p>
    <w:p w:rsidR="00F67023" w:rsidRPr="00F67023" w:rsidRDefault="00F67023" w:rsidP="00C66E23"/>
    <w:p w:rsidR="000F11E8" w:rsidRDefault="000F11E8" w:rsidP="00C66E23">
      <w:pPr>
        <w:pStyle w:val="MMTopic2"/>
        <w:numPr>
          <w:ilvl w:val="1"/>
          <w:numId w:val="2"/>
        </w:numPr>
        <w:spacing w:line="240" w:lineRule="auto"/>
      </w:pPr>
      <w:bookmarkStart w:id="169" w:name="_Toc293611059"/>
      <w:r w:rsidRPr="000F11E8">
        <w:rPr>
          <w:rFonts w:hint="eastAsia"/>
        </w:rPr>
        <w:lastRenderedPageBreak/>
        <w:t>知识库管理</w:t>
      </w:r>
      <w:bookmarkEnd w:id="169"/>
    </w:p>
    <w:p w:rsidR="003817D2" w:rsidRDefault="00067D18" w:rsidP="003817D2">
      <w:pPr>
        <w:widowControl/>
        <w:spacing w:before="60"/>
        <w:ind w:firstLineChars="275" w:firstLine="660"/>
        <w:jc w:val="left"/>
        <w:rPr>
          <w:ins w:id="170" w:author="曾青松" w:date="2011-05-24T17:00:00Z"/>
          <w:rFonts w:hint="eastAsia"/>
          <w:kern w:val="0"/>
          <w:sz w:val="24"/>
          <w:lang w:val="en-GB"/>
        </w:rPr>
        <w:pPrChange w:id="171" w:author="曾青松" w:date="2011-05-24T17:00:00Z">
          <w:pPr>
            <w:widowControl/>
            <w:spacing w:before="60"/>
            <w:ind w:firstLineChars="275" w:firstLine="660"/>
            <w:jc w:val="left"/>
          </w:pPr>
        </w:pPrChange>
      </w:pPr>
      <w:r>
        <w:rPr>
          <w:rFonts w:hint="eastAsia"/>
          <w:kern w:val="0"/>
          <w:sz w:val="24"/>
          <w:lang w:val="en-GB"/>
        </w:rPr>
        <w:t>主要是以</w:t>
      </w:r>
      <w:ins w:id="172" w:author="曾青松" w:date="2011-05-24T17:00:00Z">
        <w:r w:rsidR="003817D2">
          <w:rPr>
            <w:rFonts w:hint="eastAsia"/>
            <w:kern w:val="0"/>
            <w:sz w:val="24"/>
            <w:lang w:val="en-GB"/>
          </w:rPr>
          <w:t>文章管理系统的</w:t>
        </w:r>
      </w:ins>
      <w:del w:id="173" w:author="曾青松" w:date="2011-05-24T17:00:00Z">
        <w:r w:rsidDel="003817D2">
          <w:rPr>
            <w:rFonts w:hint="eastAsia"/>
            <w:kern w:val="0"/>
            <w:sz w:val="24"/>
            <w:lang w:val="en-GB"/>
          </w:rPr>
          <w:delText>论坛的</w:delText>
        </w:r>
      </w:del>
      <w:r>
        <w:rPr>
          <w:rFonts w:hint="eastAsia"/>
          <w:kern w:val="0"/>
          <w:sz w:val="24"/>
          <w:lang w:val="en-GB"/>
        </w:rPr>
        <w:t>形式提供节能减排的知识库管理</w:t>
      </w:r>
      <w:r w:rsidR="00933643">
        <w:rPr>
          <w:rFonts w:hint="eastAsia"/>
          <w:kern w:val="0"/>
          <w:sz w:val="24"/>
          <w:lang w:val="en-GB"/>
        </w:rPr>
        <w:t>。</w:t>
      </w:r>
    </w:p>
    <w:p w:rsidR="003817D2" w:rsidRPr="003817D2" w:rsidRDefault="003817D2" w:rsidP="003817D2">
      <w:pPr>
        <w:widowControl/>
        <w:spacing w:before="60"/>
        <w:ind w:firstLineChars="275" w:firstLine="660"/>
        <w:jc w:val="left"/>
        <w:rPr>
          <w:kern w:val="0"/>
          <w:sz w:val="24"/>
          <w:lang w:val="en-GB"/>
          <w:rPrChange w:id="174" w:author="曾青松" w:date="2011-05-24T17:00:00Z">
            <w:rPr>
              <w:kern w:val="0"/>
              <w:sz w:val="24"/>
              <w:lang w:val="en-GB"/>
            </w:rPr>
          </w:rPrChange>
        </w:rPr>
        <w:pPrChange w:id="175" w:author="曾青松" w:date="2011-05-24T17:00:00Z">
          <w:pPr>
            <w:widowControl/>
            <w:spacing w:before="60"/>
            <w:ind w:firstLineChars="275" w:firstLine="660"/>
            <w:jc w:val="left"/>
          </w:pPr>
        </w:pPrChange>
      </w:pPr>
      <w:ins w:id="176" w:author="曾青松" w:date="2011-05-24T17:00:00Z">
        <w:r>
          <w:rPr>
            <w:rFonts w:hint="eastAsia"/>
            <w:kern w:val="0"/>
            <w:sz w:val="24"/>
            <w:lang w:val="en-GB"/>
          </w:rPr>
          <w:t>对知识点归类</w:t>
        </w:r>
      </w:ins>
      <w:ins w:id="177" w:author="曾青松" w:date="2011-05-24T17:01:00Z">
        <w:r>
          <w:rPr>
            <w:rFonts w:hint="eastAsia"/>
            <w:kern w:val="0"/>
            <w:sz w:val="24"/>
            <w:lang w:val="en-GB"/>
          </w:rPr>
          <w:t>，允许</w:t>
        </w:r>
      </w:ins>
      <w:ins w:id="178" w:author="曾青松" w:date="2011-05-24T17:02:00Z">
        <w:r>
          <w:rPr>
            <w:rFonts w:hint="eastAsia"/>
            <w:kern w:val="0"/>
            <w:sz w:val="24"/>
            <w:lang w:val="en-GB"/>
          </w:rPr>
          <w:t>自定义类别，允许对知识库搜索。</w:t>
        </w:r>
      </w:ins>
    </w:p>
    <w:p w:rsidR="003420E7" w:rsidRDefault="003420E7" w:rsidP="00C66E23">
      <w:pPr>
        <w:pStyle w:val="3"/>
        <w:numPr>
          <w:ilvl w:val="2"/>
          <w:numId w:val="1"/>
        </w:numPr>
        <w:spacing w:line="240" w:lineRule="auto"/>
        <w:rPr>
          <w:sz w:val="28"/>
        </w:rPr>
      </w:pPr>
      <w:bookmarkStart w:id="179" w:name="_Toc293611060"/>
      <w:r w:rsidRPr="003420E7">
        <w:rPr>
          <w:rFonts w:hint="eastAsia"/>
          <w:sz w:val="28"/>
        </w:rPr>
        <w:t>节能信息动态</w:t>
      </w:r>
      <w:bookmarkEnd w:id="179"/>
    </w:p>
    <w:p w:rsidR="003420E7" w:rsidRPr="003420E7" w:rsidRDefault="003420E7" w:rsidP="00C66E23">
      <w:pPr>
        <w:widowControl/>
        <w:spacing w:before="60"/>
        <w:ind w:firstLineChars="200" w:firstLine="480"/>
        <w:jc w:val="left"/>
        <w:rPr>
          <w:kern w:val="0"/>
          <w:sz w:val="24"/>
          <w:lang w:val="en-GB"/>
        </w:rPr>
      </w:pPr>
      <w:r w:rsidRPr="003420E7">
        <w:rPr>
          <w:rFonts w:hint="eastAsia"/>
          <w:kern w:val="0"/>
          <w:sz w:val="24"/>
          <w:lang w:val="en-GB"/>
        </w:rPr>
        <w:t>节能信息动态管理这里管理节能信息动态的知识库</w:t>
      </w:r>
      <w:r w:rsidR="00A518BF">
        <w:rPr>
          <w:rFonts w:hint="eastAsia"/>
          <w:kern w:val="0"/>
          <w:sz w:val="24"/>
          <w:lang w:val="en-GB"/>
        </w:rPr>
        <w:t>条目</w:t>
      </w:r>
      <w:r w:rsidR="00933643">
        <w:rPr>
          <w:rFonts w:hint="eastAsia"/>
          <w:kern w:val="0"/>
          <w:sz w:val="24"/>
          <w:lang w:val="en-GB"/>
        </w:rPr>
        <w:t>。</w:t>
      </w:r>
    </w:p>
    <w:p w:rsidR="003420E7" w:rsidRDefault="003420E7" w:rsidP="00C66E23">
      <w:pPr>
        <w:pStyle w:val="3"/>
        <w:numPr>
          <w:ilvl w:val="2"/>
          <w:numId w:val="1"/>
        </w:numPr>
        <w:spacing w:line="240" w:lineRule="auto"/>
        <w:rPr>
          <w:sz w:val="28"/>
        </w:rPr>
      </w:pPr>
      <w:bookmarkStart w:id="180" w:name="_Toc293611061"/>
      <w:r w:rsidRPr="003420E7">
        <w:rPr>
          <w:rFonts w:hint="eastAsia"/>
          <w:sz w:val="28"/>
        </w:rPr>
        <w:t>节能举措规范</w:t>
      </w:r>
      <w:bookmarkEnd w:id="180"/>
    </w:p>
    <w:p w:rsidR="003420E7" w:rsidRPr="003420E7" w:rsidRDefault="003420E7" w:rsidP="00C66E23">
      <w:pPr>
        <w:widowControl/>
        <w:spacing w:before="60"/>
        <w:ind w:firstLineChars="200" w:firstLine="480"/>
        <w:jc w:val="left"/>
        <w:rPr>
          <w:kern w:val="0"/>
          <w:sz w:val="24"/>
          <w:lang w:val="en-GB"/>
        </w:rPr>
      </w:pPr>
      <w:r w:rsidRPr="003420E7">
        <w:rPr>
          <w:rFonts w:hint="eastAsia"/>
          <w:kern w:val="0"/>
          <w:sz w:val="24"/>
          <w:lang w:val="en-GB"/>
        </w:rPr>
        <w:t>节能举措规范管理这里管理节能举措规范的知识库</w:t>
      </w:r>
      <w:r w:rsidR="00A518BF">
        <w:rPr>
          <w:rFonts w:hint="eastAsia"/>
          <w:kern w:val="0"/>
          <w:sz w:val="24"/>
          <w:lang w:val="en-GB"/>
        </w:rPr>
        <w:t>条目</w:t>
      </w:r>
      <w:r w:rsidR="00933643">
        <w:rPr>
          <w:rFonts w:hint="eastAsia"/>
          <w:kern w:val="0"/>
          <w:sz w:val="24"/>
          <w:lang w:val="en-GB"/>
        </w:rPr>
        <w:t>。</w:t>
      </w:r>
    </w:p>
    <w:p w:rsidR="003420E7" w:rsidRPr="003420E7" w:rsidRDefault="003420E7" w:rsidP="00C66E23">
      <w:pPr>
        <w:pStyle w:val="3"/>
        <w:numPr>
          <w:ilvl w:val="2"/>
          <w:numId w:val="1"/>
        </w:numPr>
        <w:spacing w:line="240" w:lineRule="auto"/>
        <w:rPr>
          <w:sz w:val="28"/>
        </w:rPr>
      </w:pPr>
      <w:bookmarkStart w:id="181" w:name="_Toc293611062"/>
      <w:r w:rsidRPr="003420E7">
        <w:rPr>
          <w:rFonts w:hint="eastAsia"/>
          <w:sz w:val="28"/>
        </w:rPr>
        <w:t>节能技术知识库</w:t>
      </w:r>
      <w:bookmarkEnd w:id="181"/>
      <w:r w:rsidRPr="003420E7">
        <w:rPr>
          <w:rFonts w:hint="eastAsia"/>
          <w:sz w:val="28"/>
        </w:rPr>
        <w:t xml:space="preserve"> </w:t>
      </w:r>
    </w:p>
    <w:p w:rsidR="00203345" w:rsidRDefault="003420E7" w:rsidP="00C66E23">
      <w:pPr>
        <w:widowControl/>
        <w:spacing w:before="60"/>
        <w:ind w:firstLineChars="200" w:firstLine="480"/>
        <w:jc w:val="left"/>
        <w:rPr>
          <w:kern w:val="0"/>
          <w:sz w:val="24"/>
          <w:lang w:val="en-GB"/>
        </w:rPr>
      </w:pPr>
      <w:r w:rsidRPr="003420E7">
        <w:rPr>
          <w:rFonts w:hint="eastAsia"/>
          <w:kern w:val="0"/>
          <w:sz w:val="24"/>
          <w:lang w:val="en-GB"/>
        </w:rPr>
        <w:t>节能</w:t>
      </w:r>
      <w:r>
        <w:rPr>
          <w:rFonts w:hint="eastAsia"/>
          <w:kern w:val="0"/>
          <w:sz w:val="24"/>
          <w:lang w:val="en-GB"/>
        </w:rPr>
        <w:t>技术知识库</w:t>
      </w:r>
      <w:r w:rsidRPr="003420E7">
        <w:rPr>
          <w:rFonts w:hint="eastAsia"/>
          <w:kern w:val="0"/>
          <w:sz w:val="24"/>
          <w:lang w:val="en-GB"/>
        </w:rPr>
        <w:t>这里管理</w:t>
      </w:r>
      <w:r>
        <w:rPr>
          <w:rFonts w:hint="eastAsia"/>
          <w:kern w:val="0"/>
          <w:sz w:val="24"/>
          <w:lang w:val="en-GB"/>
        </w:rPr>
        <w:t>节能技术</w:t>
      </w:r>
      <w:r w:rsidRPr="003420E7">
        <w:rPr>
          <w:rFonts w:hint="eastAsia"/>
          <w:kern w:val="0"/>
          <w:sz w:val="24"/>
          <w:lang w:val="en-GB"/>
        </w:rPr>
        <w:t>的知识库</w:t>
      </w:r>
      <w:r w:rsidR="00A518BF">
        <w:rPr>
          <w:rFonts w:hint="eastAsia"/>
          <w:kern w:val="0"/>
          <w:sz w:val="24"/>
          <w:lang w:val="en-GB"/>
        </w:rPr>
        <w:t>条目</w:t>
      </w:r>
      <w:r w:rsidR="00933643">
        <w:rPr>
          <w:rFonts w:hint="eastAsia"/>
          <w:kern w:val="0"/>
          <w:sz w:val="24"/>
          <w:lang w:val="en-GB"/>
        </w:rPr>
        <w:t>。</w:t>
      </w:r>
    </w:p>
    <w:p w:rsidR="00203345" w:rsidRDefault="002E2160" w:rsidP="00C66E23">
      <w:pPr>
        <w:pStyle w:val="MMTopic2"/>
        <w:numPr>
          <w:ilvl w:val="1"/>
          <w:numId w:val="2"/>
        </w:numPr>
        <w:spacing w:line="240" w:lineRule="auto"/>
      </w:pPr>
      <w:bookmarkStart w:id="182" w:name="_Toc293611063"/>
      <w:r>
        <w:rPr>
          <w:rFonts w:hint="eastAsia"/>
        </w:rPr>
        <w:t>系统</w:t>
      </w:r>
      <w:r w:rsidR="00203345" w:rsidRPr="000F11E8">
        <w:rPr>
          <w:rFonts w:hint="eastAsia"/>
        </w:rPr>
        <w:t>管理</w:t>
      </w:r>
      <w:bookmarkEnd w:id="182"/>
    </w:p>
    <w:p w:rsidR="002E2160" w:rsidRDefault="002E2160" w:rsidP="00C66E23">
      <w:pPr>
        <w:pStyle w:val="3"/>
        <w:numPr>
          <w:ilvl w:val="2"/>
          <w:numId w:val="1"/>
        </w:numPr>
        <w:spacing w:line="240" w:lineRule="auto"/>
        <w:rPr>
          <w:sz w:val="28"/>
        </w:rPr>
      </w:pPr>
      <w:bookmarkStart w:id="183" w:name="_Toc293611064"/>
      <w:r>
        <w:rPr>
          <w:rFonts w:hint="eastAsia"/>
          <w:sz w:val="28"/>
        </w:rPr>
        <w:t>系统的设置</w:t>
      </w:r>
      <w:bookmarkEnd w:id="183"/>
    </w:p>
    <w:p w:rsidR="003420E7" w:rsidRDefault="00203345" w:rsidP="00C66E23">
      <w:pPr>
        <w:widowControl/>
        <w:spacing w:before="60"/>
        <w:ind w:firstLineChars="200" w:firstLine="480"/>
        <w:jc w:val="left"/>
        <w:rPr>
          <w:kern w:val="0"/>
          <w:sz w:val="24"/>
          <w:lang w:val="en-GB"/>
        </w:rPr>
      </w:pPr>
      <w:r>
        <w:rPr>
          <w:rFonts w:hint="eastAsia"/>
          <w:kern w:val="0"/>
          <w:sz w:val="24"/>
          <w:lang w:val="en-GB"/>
        </w:rPr>
        <w:t>这里提供了系统管理员的一些管理设置，比如对子系统</w:t>
      </w:r>
      <w:r>
        <w:rPr>
          <w:rFonts w:hint="eastAsia"/>
          <w:kern w:val="0"/>
          <w:sz w:val="24"/>
          <w:lang w:val="en-GB"/>
        </w:rPr>
        <w:t>IP</w:t>
      </w:r>
      <w:r>
        <w:rPr>
          <w:rFonts w:hint="eastAsia"/>
          <w:kern w:val="0"/>
          <w:sz w:val="24"/>
          <w:lang w:val="en-GB"/>
        </w:rPr>
        <w:t>的设置等。</w:t>
      </w:r>
    </w:p>
    <w:p w:rsidR="002E2160" w:rsidRDefault="002E2160" w:rsidP="00C66E23">
      <w:pPr>
        <w:pStyle w:val="3"/>
        <w:numPr>
          <w:ilvl w:val="2"/>
          <w:numId w:val="1"/>
        </w:numPr>
        <w:spacing w:line="240" w:lineRule="auto"/>
        <w:rPr>
          <w:sz w:val="28"/>
        </w:rPr>
      </w:pPr>
      <w:bookmarkStart w:id="184" w:name="_Toc293611065"/>
      <w:r>
        <w:rPr>
          <w:rFonts w:hint="eastAsia"/>
          <w:sz w:val="28"/>
        </w:rPr>
        <w:t>系统接口设置</w:t>
      </w:r>
      <w:bookmarkEnd w:id="184"/>
    </w:p>
    <w:p w:rsidR="002E2160" w:rsidRPr="002E2160" w:rsidRDefault="002E2160" w:rsidP="00C66E23">
      <w:pPr>
        <w:widowControl/>
        <w:spacing w:before="60"/>
        <w:ind w:firstLineChars="200" w:firstLine="480"/>
        <w:jc w:val="left"/>
        <w:rPr>
          <w:kern w:val="0"/>
          <w:sz w:val="24"/>
          <w:lang w:val="en-GB"/>
        </w:rPr>
      </w:pPr>
      <w:r>
        <w:rPr>
          <w:rFonts w:hint="eastAsia"/>
          <w:kern w:val="0"/>
          <w:sz w:val="24"/>
          <w:lang w:val="en-GB"/>
        </w:rPr>
        <w:t>为其他系统提供不同的数据接口。</w:t>
      </w:r>
    </w:p>
    <w:p w:rsidR="005B08CB" w:rsidRPr="00BB1BA6" w:rsidRDefault="000E06E2" w:rsidP="00C66E23">
      <w:pPr>
        <w:pStyle w:val="1"/>
        <w:numPr>
          <w:ilvl w:val="0"/>
          <w:numId w:val="2"/>
        </w:numPr>
        <w:tabs>
          <w:tab w:val="clear" w:pos="432"/>
          <w:tab w:val="num" w:pos="360"/>
        </w:tabs>
        <w:spacing w:line="240" w:lineRule="auto"/>
        <w:rPr>
          <w:sz w:val="32"/>
          <w:szCs w:val="32"/>
        </w:rPr>
      </w:pPr>
      <w:bookmarkStart w:id="185" w:name="_Toc293611066"/>
      <w:r>
        <w:rPr>
          <w:rFonts w:hint="eastAsia"/>
          <w:sz w:val="32"/>
          <w:szCs w:val="32"/>
        </w:rPr>
        <w:t>非功能需求描述</w:t>
      </w:r>
      <w:bookmarkEnd w:id="185"/>
    </w:p>
    <w:p w:rsidR="004476F7" w:rsidRDefault="000E06E2" w:rsidP="00C66E23">
      <w:pPr>
        <w:pStyle w:val="MMTopic2"/>
        <w:numPr>
          <w:ilvl w:val="1"/>
          <w:numId w:val="2"/>
        </w:numPr>
        <w:spacing w:line="240" w:lineRule="auto"/>
      </w:pPr>
      <w:bookmarkStart w:id="186" w:name="_Toc293611067"/>
      <w:r>
        <w:rPr>
          <w:rFonts w:hint="eastAsia"/>
        </w:rPr>
        <w:t>性能需求</w:t>
      </w:r>
      <w:bookmarkEnd w:id="186"/>
    </w:p>
    <w:p w:rsidR="000E06E2" w:rsidRDefault="000E06E2" w:rsidP="00C66E23">
      <w:pPr>
        <w:pStyle w:val="3"/>
        <w:numPr>
          <w:ilvl w:val="2"/>
          <w:numId w:val="2"/>
        </w:numPr>
        <w:spacing w:line="240" w:lineRule="auto"/>
        <w:rPr>
          <w:sz w:val="28"/>
        </w:rPr>
      </w:pPr>
      <w:bookmarkStart w:id="187" w:name="_Toc293611068"/>
      <w:r>
        <w:rPr>
          <w:rFonts w:hint="eastAsia"/>
          <w:sz w:val="28"/>
        </w:rPr>
        <w:t>性能</w:t>
      </w:r>
      <w:bookmarkEnd w:id="187"/>
    </w:p>
    <w:p w:rsidR="000C221F" w:rsidRPr="009933D9" w:rsidRDefault="000C221F" w:rsidP="00C66E23">
      <w:pPr>
        <w:widowControl/>
        <w:spacing w:before="60"/>
        <w:ind w:firstLineChars="1150" w:firstLine="2760"/>
        <w:jc w:val="left"/>
        <w:rPr>
          <w:rFonts w:ascii="Arial" w:hAnsi="Arial"/>
          <w:kern w:val="0"/>
          <w:sz w:val="24"/>
          <w:szCs w:val="20"/>
        </w:rPr>
      </w:pPr>
      <w:r w:rsidRPr="004B6D61">
        <w:rPr>
          <w:rFonts w:ascii="黑体" w:eastAsia="黑体" w:hint="eastAsia"/>
          <w:sz w:val="24"/>
        </w:rPr>
        <w:t xml:space="preserve">表 </w:t>
      </w:r>
      <w:r w:rsidR="003A5863">
        <w:rPr>
          <w:rFonts w:ascii="黑体"/>
          <w:sz w:val="24"/>
        </w:rPr>
        <w:fldChar w:fldCharType="begin"/>
      </w:r>
      <w:r>
        <w:rPr>
          <w:rFonts w:ascii="黑体"/>
          <w:sz w:val="24"/>
        </w:rPr>
        <w:instrText xml:space="preserve"> </w:instrText>
      </w:r>
      <w:r>
        <w:rPr>
          <w:rFonts w:ascii="黑体" w:hint="eastAsia"/>
          <w:sz w:val="24"/>
        </w:rPr>
        <w:instrText>= 4 \* Arabic</w:instrText>
      </w:r>
      <w:r>
        <w:rPr>
          <w:rFonts w:ascii="黑体"/>
          <w:sz w:val="24"/>
        </w:rPr>
        <w:instrText xml:space="preserve"> </w:instrText>
      </w:r>
      <w:r w:rsidR="003A5863">
        <w:rPr>
          <w:rFonts w:ascii="黑体"/>
          <w:sz w:val="24"/>
        </w:rPr>
        <w:fldChar w:fldCharType="separate"/>
      </w:r>
      <w:r>
        <w:rPr>
          <w:rFonts w:ascii="黑体"/>
          <w:noProof/>
          <w:sz w:val="24"/>
        </w:rPr>
        <w:t>4</w:t>
      </w:r>
      <w:r w:rsidR="003A5863">
        <w:rPr>
          <w:rFonts w:ascii="黑体"/>
          <w:sz w:val="24"/>
        </w:rPr>
        <w:fldChar w:fldCharType="end"/>
      </w:r>
      <w:r w:rsidRPr="004B6D61">
        <w:rPr>
          <w:rFonts w:ascii="黑体" w:eastAsia="黑体" w:hint="eastAsia"/>
          <w:sz w:val="24"/>
        </w:rPr>
        <w:noBreakHyphen/>
      </w:r>
      <w:r w:rsidR="003A5863">
        <w:rPr>
          <w:rFonts w:ascii="黑体"/>
          <w:sz w:val="24"/>
        </w:rPr>
        <w:fldChar w:fldCharType="begin"/>
      </w:r>
      <w:r>
        <w:rPr>
          <w:rFonts w:ascii="黑体"/>
          <w:sz w:val="24"/>
        </w:rPr>
        <w:instrText xml:space="preserve"> </w:instrText>
      </w:r>
      <w:r>
        <w:rPr>
          <w:rFonts w:ascii="黑体" w:hint="eastAsia"/>
          <w:sz w:val="24"/>
        </w:rPr>
        <w:instrText>= 1 \* Arabic</w:instrText>
      </w:r>
      <w:r>
        <w:rPr>
          <w:rFonts w:ascii="黑体"/>
          <w:sz w:val="24"/>
        </w:rPr>
        <w:instrText xml:space="preserve"> </w:instrText>
      </w:r>
      <w:r w:rsidR="003A5863">
        <w:rPr>
          <w:rFonts w:ascii="黑体"/>
          <w:sz w:val="24"/>
        </w:rPr>
        <w:fldChar w:fldCharType="separate"/>
      </w:r>
      <w:r>
        <w:rPr>
          <w:rFonts w:ascii="黑体"/>
          <w:noProof/>
          <w:sz w:val="24"/>
        </w:rPr>
        <w:t>1</w:t>
      </w:r>
      <w:r w:rsidR="003A5863">
        <w:rPr>
          <w:rFonts w:ascii="黑体"/>
          <w:sz w:val="24"/>
        </w:rPr>
        <w:fldChar w:fldCharType="end"/>
      </w:r>
      <w:r>
        <w:rPr>
          <w:rFonts w:ascii="黑体" w:hint="eastAsia"/>
          <w:sz w:val="24"/>
        </w:rPr>
        <w:t xml:space="preserve"> </w:t>
      </w:r>
      <w:r w:rsidRPr="000C221F">
        <w:rPr>
          <w:rFonts w:ascii="黑体" w:eastAsia="黑体" w:hint="eastAsia"/>
          <w:sz w:val="24"/>
        </w:rPr>
        <w:t xml:space="preserve"> 性能</w:t>
      </w:r>
      <w:r w:rsidRPr="000C221F">
        <w:rPr>
          <w:rFonts w:ascii="黑体" w:eastAsia="黑体" w:hAnsi="Arial" w:hint="eastAsia"/>
          <w:kern w:val="0"/>
          <w:sz w:val="24"/>
          <w:szCs w:val="20"/>
        </w:rPr>
        <w:t>指标要求</w:t>
      </w:r>
    </w:p>
    <w:tbl>
      <w:tblPr>
        <w:tblW w:w="5000" w:type="pct"/>
        <w:jc w:val="center"/>
        <w:tblLook w:val="0000"/>
      </w:tblPr>
      <w:tblGrid>
        <w:gridCol w:w="714"/>
        <w:gridCol w:w="2379"/>
        <w:gridCol w:w="5429"/>
      </w:tblGrid>
      <w:tr w:rsidR="000E06E2" w:rsidRPr="00B82C6B" w:rsidTr="00B82C6B">
        <w:trPr>
          <w:trHeight w:val="375"/>
          <w:jc w:val="center"/>
        </w:trPr>
        <w:tc>
          <w:tcPr>
            <w:tcW w:w="419" w:type="pct"/>
            <w:tcBorders>
              <w:top w:val="single" w:sz="8" w:space="0" w:color="000000"/>
              <w:left w:val="single" w:sz="8" w:space="0" w:color="000000"/>
              <w:bottom w:val="single" w:sz="8" w:space="0" w:color="000000"/>
              <w:right w:val="single" w:sz="8" w:space="0" w:color="000000"/>
            </w:tcBorders>
            <w:shd w:val="clear" w:color="auto" w:fill="99CCFF"/>
          </w:tcPr>
          <w:p w:rsidR="000E06E2" w:rsidRPr="00B82C6B" w:rsidRDefault="000E06E2" w:rsidP="00C66E23">
            <w:r w:rsidRPr="00B82C6B">
              <w:rPr>
                <w:rFonts w:hint="eastAsia"/>
              </w:rPr>
              <w:t>指标</w:t>
            </w:r>
          </w:p>
        </w:tc>
        <w:tc>
          <w:tcPr>
            <w:tcW w:w="1396" w:type="pct"/>
            <w:tcBorders>
              <w:top w:val="single" w:sz="8" w:space="0" w:color="000000"/>
              <w:left w:val="nil"/>
              <w:bottom w:val="single" w:sz="8" w:space="0" w:color="000000"/>
              <w:right w:val="single" w:sz="8" w:space="0" w:color="000000"/>
            </w:tcBorders>
            <w:shd w:val="clear" w:color="auto" w:fill="99CCFF"/>
          </w:tcPr>
          <w:p w:rsidR="000E06E2" w:rsidRPr="00B82C6B" w:rsidRDefault="000E06E2" w:rsidP="00C66E23">
            <w:r w:rsidRPr="00B82C6B">
              <w:rPr>
                <w:rFonts w:hint="eastAsia"/>
              </w:rPr>
              <w:t>指标定义</w:t>
            </w:r>
          </w:p>
        </w:tc>
        <w:tc>
          <w:tcPr>
            <w:tcW w:w="3185" w:type="pct"/>
            <w:tcBorders>
              <w:top w:val="single" w:sz="8" w:space="0" w:color="000000"/>
              <w:left w:val="nil"/>
              <w:bottom w:val="single" w:sz="8" w:space="0" w:color="000000"/>
              <w:right w:val="single" w:sz="8" w:space="0" w:color="000000"/>
            </w:tcBorders>
            <w:shd w:val="clear" w:color="auto" w:fill="99CCFF"/>
          </w:tcPr>
          <w:p w:rsidR="000E06E2" w:rsidRPr="00B82C6B" w:rsidRDefault="000E06E2" w:rsidP="00C66E23">
            <w:r w:rsidRPr="00B82C6B">
              <w:rPr>
                <w:rFonts w:hint="eastAsia"/>
              </w:rPr>
              <w:t>具体指标要求</w:t>
            </w:r>
          </w:p>
        </w:tc>
      </w:tr>
      <w:tr w:rsidR="000E06E2" w:rsidRPr="00B82C6B" w:rsidTr="00B82C6B">
        <w:trPr>
          <w:trHeight w:val="1386"/>
          <w:jc w:val="center"/>
        </w:trPr>
        <w:tc>
          <w:tcPr>
            <w:tcW w:w="419" w:type="pct"/>
            <w:tcBorders>
              <w:top w:val="nil"/>
              <w:left w:val="single" w:sz="8" w:space="0" w:color="000000"/>
              <w:bottom w:val="single" w:sz="8" w:space="0" w:color="000000"/>
              <w:right w:val="single" w:sz="8" w:space="0" w:color="000000"/>
            </w:tcBorders>
            <w:shd w:val="clear" w:color="auto" w:fill="C0C0C0"/>
          </w:tcPr>
          <w:p w:rsidR="000E06E2" w:rsidRPr="00B82C6B" w:rsidRDefault="000E06E2" w:rsidP="00C66E23">
            <w:r w:rsidRPr="00B82C6B">
              <w:rPr>
                <w:rFonts w:hint="eastAsia"/>
              </w:rPr>
              <w:lastRenderedPageBreak/>
              <w:t>系统响应时间</w:t>
            </w:r>
          </w:p>
        </w:tc>
        <w:tc>
          <w:tcPr>
            <w:tcW w:w="1396" w:type="pct"/>
            <w:tcBorders>
              <w:top w:val="nil"/>
              <w:left w:val="nil"/>
              <w:bottom w:val="single" w:sz="8" w:space="0" w:color="000000"/>
              <w:right w:val="single" w:sz="8" w:space="0" w:color="000000"/>
            </w:tcBorders>
          </w:tcPr>
          <w:p w:rsidR="000E06E2" w:rsidRPr="00B82C6B" w:rsidRDefault="000E06E2" w:rsidP="00C66E23">
            <w:r w:rsidRPr="00B82C6B">
              <w:rPr>
                <w:rFonts w:hint="eastAsia"/>
              </w:rPr>
              <w:t>响应时间指标包括：平均响应时间参考值</w:t>
            </w:r>
            <w:r w:rsidRPr="00B82C6B">
              <w:t>(</w:t>
            </w:r>
            <w:r w:rsidRPr="00B82C6B">
              <w:rPr>
                <w:rFonts w:hint="eastAsia"/>
              </w:rPr>
              <w:t>秒</w:t>
            </w:r>
            <w:r w:rsidRPr="00B82C6B">
              <w:t>)</w:t>
            </w:r>
            <w:r w:rsidRPr="00B82C6B">
              <w:rPr>
                <w:rFonts w:hint="eastAsia"/>
              </w:rPr>
              <w:t>、峰值响应时间参考值（秒）；</w:t>
            </w:r>
          </w:p>
        </w:tc>
        <w:tc>
          <w:tcPr>
            <w:tcW w:w="3185" w:type="pct"/>
            <w:tcBorders>
              <w:top w:val="nil"/>
              <w:left w:val="nil"/>
              <w:bottom w:val="single" w:sz="8" w:space="0" w:color="000000"/>
              <w:right w:val="single" w:sz="8" w:space="0" w:color="000000"/>
            </w:tcBorders>
          </w:tcPr>
          <w:p w:rsidR="000E06E2" w:rsidRPr="00B82C6B" w:rsidRDefault="000E06E2" w:rsidP="00C66E23">
            <w:pPr>
              <w:pStyle w:val="af2"/>
              <w:numPr>
                <w:ilvl w:val="0"/>
                <w:numId w:val="14"/>
              </w:numPr>
              <w:ind w:firstLineChars="0"/>
            </w:pPr>
            <w:r w:rsidRPr="00B82C6B">
              <w:rPr>
                <w:rFonts w:hint="eastAsia"/>
              </w:rPr>
              <w:t>平均响应时间</w:t>
            </w:r>
            <w:r w:rsidRPr="00B82C6B">
              <w:t>&lt;=2</w:t>
            </w:r>
            <w:r w:rsidRPr="00B82C6B">
              <w:rPr>
                <w:rFonts w:hint="eastAsia"/>
              </w:rPr>
              <w:t>秒</w:t>
            </w:r>
          </w:p>
          <w:p w:rsidR="000E06E2" w:rsidRPr="00B82C6B" w:rsidRDefault="000E06E2" w:rsidP="00C66E23">
            <w:pPr>
              <w:pStyle w:val="af2"/>
              <w:numPr>
                <w:ilvl w:val="0"/>
                <w:numId w:val="14"/>
              </w:numPr>
              <w:ind w:firstLineChars="0"/>
            </w:pPr>
            <w:r w:rsidRPr="00B82C6B">
              <w:rPr>
                <w:rFonts w:hint="eastAsia"/>
              </w:rPr>
              <w:t>峰值响应时间</w:t>
            </w:r>
            <w:r w:rsidRPr="00B82C6B">
              <w:t>&lt;=4</w:t>
            </w:r>
            <w:r w:rsidRPr="00B82C6B">
              <w:rPr>
                <w:rFonts w:hint="eastAsia"/>
              </w:rPr>
              <w:t>秒</w:t>
            </w:r>
          </w:p>
        </w:tc>
      </w:tr>
      <w:tr w:rsidR="000E06E2" w:rsidRPr="00B82C6B" w:rsidTr="00B82C6B">
        <w:trPr>
          <w:trHeight w:val="1200"/>
          <w:jc w:val="center"/>
        </w:trPr>
        <w:tc>
          <w:tcPr>
            <w:tcW w:w="419" w:type="pct"/>
            <w:tcBorders>
              <w:top w:val="nil"/>
              <w:left w:val="single" w:sz="8" w:space="0" w:color="000000"/>
              <w:bottom w:val="single" w:sz="8" w:space="0" w:color="000000"/>
              <w:right w:val="single" w:sz="8" w:space="0" w:color="000000"/>
            </w:tcBorders>
            <w:shd w:val="clear" w:color="auto" w:fill="C0C0C0"/>
          </w:tcPr>
          <w:p w:rsidR="000E06E2" w:rsidRPr="00B82C6B" w:rsidRDefault="000E06E2" w:rsidP="00C66E23">
            <w:r w:rsidRPr="00B82C6B">
              <w:rPr>
                <w:rFonts w:hint="eastAsia"/>
              </w:rPr>
              <w:t>支持的总用户数</w:t>
            </w:r>
          </w:p>
        </w:tc>
        <w:tc>
          <w:tcPr>
            <w:tcW w:w="1396" w:type="pct"/>
            <w:tcBorders>
              <w:top w:val="nil"/>
              <w:left w:val="nil"/>
              <w:bottom w:val="single" w:sz="8" w:space="0" w:color="000000"/>
              <w:right w:val="single" w:sz="8" w:space="0" w:color="000000"/>
            </w:tcBorders>
          </w:tcPr>
          <w:p w:rsidR="000E06E2" w:rsidRPr="00B82C6B" w:rsidRDefault="000E06E2" w:rsidP="00C66E23">
            <w:r w:rsidRPr="00B82C6B">
              <w:rPr>
                <w:rFonts w:hint="eastAsia"/>
              </w:rPr>
              <w:t>峰值在线用户数、峰值并发用户数、平均在线用户数、平均并发用户数；</w:t>
            </w:r>
          </w:p>
        </w:tc>
        <w:tc>
          <w:tcPr>
            <w:tcW w:w="3185" w:type="pct"/>
            <w:tcBorders>
              <w:top w:val="nil"/>
              <w:left w:val="nil"/>
              <w:bottom w:val="single" w:sz="8" w:space="0" w:color="000000"/>
              <w:right w:val="single" w:sz="8" w:space="0" w:color="000000"/>
            </w:tcBorders>
          </w:tcPr>
          <w:p w:rsidR="000E06E2" w:rsidRPr="00B82C6B" w:rsidRDefault="000E06E2" w:rsidP="00C66E23">
            <w:r w:rsidRPr="00B82C6B">
              <w:rPr>
                <w:rFonts w:hint="eastAsia"/>
              </w:rPr>
              <w:t>最大用户数</w:t>
            </w:r>
            <w:r w:rsidRPr="00B82C6B">
              <w:t xml:space="preserve"> 3000</w:t>
            </w:r>
            <w:r w:rsidRPr="00B82C6B">
              <w:rPr>
                <w:rFonts w:hint="eastAsia"/>
              </w:rPr>
              <w:t>（平均并发用户数的计算：</w:t>
            </w:r>
            <w:r w:rsidRPr="00B82C6B">
              <w:t>C=nL / T</w:t>
            </w:r>
            <w:r w:rsidRPr="00B82C6B">
              <w:rPr>
                <w:rFonts w:hint="eastAsia"/>
              </w:rPr>
              <w:t>，其中</w:t>
            </w:r>
            <w:r w:rsidRPr="00B82C6B">
              <w:t>C</w:t>
            </w:r>
            <w:r w:rsidRPr="00B82C6B">
              <w:rPr>
                <w:rFonts w:hint="eastAsia"/>
              </w:rPr>
              <w:t>是平均的并发用户数，</w:t>
            </w:r>
            <w:r w:rsidRPr="00B82C6B">
              <w:t>n</w:t>
            </w:r>
            <w:r w:rsidRPr="00B82C6B">
              <w:rPr>
                <w:rFonts w:hint="eastAsia"/>
              </w:rPr>
              <w:t>是平均每天访问用户数，</w:t>
            </w:r>
            <w:r w:rsidRPr="00B82C6B">
              <w:t>L</w:t>
            </w:r>
            <w:r w:rsidRPr="00B82C6B">
              <w:rPr>
                <w:rFonts w:hint="eastAsia"/>
              </w:rPr>
              <w:t>是一天内用户从登录到退出的平均时间（操作平均时间），</w:t>
            </w:r>
            <w:r w:rsidRPr="00B82C6B">
              <w:t>T</w:t>
            </w:r>
            <w:r w:rsidRPr="00B82C6B">
              <w:rPr>
                <w:rFonts w:hint="eastAsia"/>
              </w:rPr>
              <w:t>是考察时间长度（一天内多长时间有用户使用系统）</w:t>
            </w:r>
          </w:p>
          <w:p w:rsidR="000E06E2" w:rsidRPr="00B82C6B" w:rsidRDefault="000E06E2" w:rsidP="00C66E23">
            <w:r w:rsidRPr="00B82C6B">
              <w:rPr>
                <w:rFonts w:hint="eastAsia"/>
              </w:rPr>
              <w:t>并发用户数峰值计算：</w:t>
            </w:r>
            <w:r w:rsidRPr="00B82C6B">
              <w:t>C^</w:t>
            </w:r>
            <w:r w:rsidRPr="00B82C6B">
              <w:rPr>
                <w:rFonts w:hint="eastAsia"/>
              </w:rPr>
              <w:t>约等于</w:t>
            </w:r>
            <w:r w:rsidRPr="00B82C6B">
              <w:t>C + 3*</w:t>
            </w:r>
            <w:r w:rsidRPr="00B82C6B">
              <w:rPr>
                <w:rFonts w:hint="eastAsia"/>
              </w:rPr>
              <w:t>√</w:t>
            </w:r>
            <w:r w:rsidRPr="00B82C6B">
              <w:t xml:space="preserve">C  </w:t>
            </w:r>
          </w:p>
          <w:p w:rsidR="000E06E2" w:rsidRPr="00B82C6B" w:rsidRDefault="000E06E2" w:rsidP="00C66E23">
            <w:r w:rsidRPr="00B82C6B">
              <w:rPr>
                <w:rFonts w:hint="eastAsia"/>
              </w:rPr>
              <w:t>其中</w:t>
            </w:r>
            <w:r w:rsidRPr="00B82C6B">
              <w:t>C^</w:t>
            </w:r>
            <w:r w:rsidRPr="00B82C6B">
              <w:rPr>
                <w:rFonts w:hint="eastAsia"/>
              </w:rPr>
              <w:t>是并发用户峰值，</w:t>
            </w:r>
            <w:r w:rsidRPr="00B82C6B">
              <w:t>C</w:t>
            </w:r>
            <w:r w:rsidRPr="00B82C6B">
              <w:rPr>
                <w:rFonts w:hint="eastAsia"/>
              </w:rPr>
              <w:t>是平均并发用户数，该公式遵循泊松分布理论。）</w:t>
            </w:r>
          </w:p>
          <w:p w:rsidR="000E06E2" w:rsidRPr="00B82C6B" w:rsidRDefault="000E06E2" w:rsidP="00C66E23">
            <w:pPr>
              <w:pStyle w:val="af2"/>
              <w:numPr>
                <w:ilvl w:val="0"/>
                <w:numId w:val="13"/>
              </w:numPr>
              <w:ind w:firstLineChars="0"/>
            </w:pPr>
            <w:r w:rsidRPr="00B82C6B">
              <w:rPr>
                <w:rFonts w:hint="eastAsia"/>
              </w:rPr>
              <w:t>峰值在线用户</w:t>
            </w:r>
            <w:r w:rsidRPr="00B82C6B">
              <w:t>1000</w:t>
            </w:r>
            <w:r w:rsidRPr="00B82C6B">
              <w:rPr>
                <w:rFonts w:hint="eastAsia"/>
              </w:rPr>
              <w:t>，并发用户</w:t>
            </w:r>
            <w:r w:rsidRPr="00B82C6B">
              <w:t>433</w:t>
            </w:r>
          </w:p>
          <w:p w:rsidR="000E06E2" w:rsidRPr="00B82C6B" w:rsidRDefault="000E06E2" w:rsidP="00C66E23">
            <w:pPr>
              <w:pStyle w:val="af2"/>
              <w:numPr>
                <w:ilvl w:val="0"/>
                <w:numId w:val="13"/>
              </w:numPr>
              <w:ind w:firstLineChars="0"/>
            </w:pPr>
            <w:r w:rsidRPr="00B82C6B">
              <w:rPr>
                <w:rFonts w:hint="eastAsia"/>
              </w:rPr>
              <w:t>平均在线用户</w:t>
            </w:r>
            <w:r w:rsidRPr="00B82C6B">
              <w:t>750</w:t>
            </w:r>
            <w:r w:rsidRPr="00B82C6B">
              <w:rPr>
                <w:rFonts w:hint="eastAsia"/>
              </w:rPr>
              <w:t>，平均并发用户</w:t>
            </w:r>
            <w:r w:rsidRPr="00B82C6B">
              <w:t>375</w:t>
            </w:r>
          </w:p>
        </w:tc>
      </w:tr>
    </w:tbl>
    <w:p w:rsidR="000E1881" w:rsidRDefault="000E1881" w:rsidP="00C66E23">
      <w:pPr>
        <w:pStyle w:val="aa"/>
        <w:jc w:val="center"/>
        <w:rPr>
          <w:noProof/>
          <w:kern w:val="0"/>
          <w:sz w:val="24"/>
          <w:lang w:val="en-GB"/>
        </w:rPr>
      </w:pPr>
    </w:p>
    <w:p w:rsidR="00BD5CFB" w:rsidRDefault="000E06E2" w:rsidP="00C66E23">
      <w:pPr>
        <w:pStyle w:val="3"/>
        <w:numPr>
          <w:ilvl w:val="2"/>
          <w:numId w:val="2"/>
        </w:numPr>
        <w:spacing w:line="240" w:lineRule="auto"/>
        <w:rPr>
          <w:sz w:val="28"/>
        </w:rPr>
      </w:pPr>
      <w:bookmarkStart w:id="188" w:name="_Toc293611069"/>
      <w:r>
        <w:rPr>
          <w:rFonts w:hint="eastAsia"/>
          <w:sz w:val="28"/>
        </w:rPr>
        <w:t>可扩展性</w:t>
      </w:r>
      <w:bookmarkEnd w:id="188"/>
    </w:p>
    <w:p w:rsidR="000E06E2" w:rsidRPr="000E06E2" w:rsidRDefault="000E06E2" w:rsidP="00C66E23">
      <w:pPr>
        <w:widowControl/>
        <w:spacing w:before="120"/>
        <w:ind w:firstLineChars="200" w:firstLine="480"/>
        <w:jc w:val="left"/>
        <w:rPr>
          <w:rFonts w:ascii="Arial" w:hAnsi="Arial"/>
          <w:noProof/>
          <w:kern w:val="0"/>
          <w:sz w:val="24"/>
          <w:szCs w:val="20"/>
        </w:rPr>
      </w:pPr>
      <w:r w:rsidRPr="000E06E2">
        <w:rPr>
          <w:rFonts w:ascii="Arial" w:hAnsi="Arial"/>
          <w:bCs/>
          <w:noProof/>
          <w:kern w:val="0"/>
          <w:sz w:val="24"/>
          <w:szCs w:val="20"/>
        </w:rPr>
        <w:t>A</w:t>
      </w:r>
      <w:r w:rsidRPr="000E06E2">
        <w:rPr>
          <w:rFonts w:ascii="Arial" w:hAnsi="Arial" w:hint="eastAsia"/>
          <w:bCs/>
          <w:noProof/>
          <w:kern w:val="0"/>
          <w:sz w:val="24"/>
          <w:szCs w:val="20"/>
        </w:rPr>
        <w:t>、系统软件层面</w:t>
      </w:r>
      <w:r w:rsidRPr="000E06E2">
        <w:rPr>
          <w:rFonts w:ascii="Arial" w:hAnsi="Arial"/>
          <w:bCs/>
          <w:noProof/>
          <w:kern w:val="0"/>
          <w:sz w:val="24"/>
          <w:szCs w:val="20"/>
        </w:rPr>
        <w:t>(</w:t>
      </w:r>
      <w:r w:rsidRPr="000E06E2">
        <w:rPr>
          <w:rFonts w:ascii="Arial" w:hAnsi="Arial" w:hint="eastAsia"/>
          <w:bCs/>
          <w:noProof/>
          <w:kern w:val="0"/>
          <w:sz w:val="24"/>
          <w:szCs w:val="20"/>
        </w:rPr>
        <w:t>数据库服务、</w:t>
      </w:r>
      <w:r w:rsidRPr="000E06E2">
        <w:rPr>
          <w:rFonts w:ascii="Arial" w:hAnsi="Arial"/>
          <w:bCs/>
          <w:noProof/>
          <w:kern w:val="0"/>
          <w:sz w:val="24"/>
          <w:szCs w:val="20"/>
        </w:rPr>
        <w:t>WEB</w:t>
      </w:r>
      <w:r w:rsidRPr="000E06E2">
        <w:rPr>
          <w:rFonts w:ascii="Arial" w:hAnsi="Arial" w:hint="eastAsia"/>
          <w:bCs/>
          <w:noProof/>
          <w:kern w:val="0"/>
          <w:sz w:val="24"/>
          <w:szCs w:val="20"/>
        </w:rPr>
        <w:t>服务等</w:t>
      </w:r>
      <w:r w:rsidRPr="000E06E2">
        <w:rPr>
          <w:rFonts w:ascii="Arial" w:hAnsi="Arial"/>
          <w:bCs/>
          <w:noProof/>
          <w:kern w:val="0"/>
          <w:sz w:val="24"/>
          <w:szCs w:val="20"/>
        </w:rPr>
        <w:t>)</w:t>
      </w:r>
      <w:r w:rsidR="009933D9" w:rsidRPr="000E06E2">
        <w:rPr>
          <w:rFonts w:ascii="Arial" w:hAnsi="Arial"/>
          <w:noProof/>
          <w:kern w:val="0"/>
          <w:sz w:val="24"/>
          <w:szCs w:val="20"/>
        </w:rPr>
        <w:t xml:space="preserve"> </w:t>
      </w:r>
    </w:p>
    <w:p w:rsidR="000E06E2" w:rsidRPr="000E06E2" w:rsidRDefault="000E06E2" w:rsidP="00C66E23">
      <w:pPr>
        <w:widowControl/>
        <w:numPr>
          <w:ilvl w:val="0"/>
          <w:numId w:val="5"/>
        </w:numPr>
        <w:spacing w:before="120"/>
        <w:ind w:firstLineChars="200" w:firstLine="480"/>
        <w:jc w:val="left"/>
        <w:rPr>
          <w:rFonts w:ascii="Arial" w:hAnsi="Arial"/>
          <w:noProof/>
          <w:kern w:val="0"/>
          <w:sz w:val="24"/>
          <w:szCs w:val="20"/>
        </w:rPr>
      </w:pPr>
      <w:r w:rsidRPr="000E06E2">
        <w:rPr>
          <w:rFonts w:ascii="Arial" w:hAnsi="Arial" w:hint="eastAsia"/>
          <w:noProof/>
          <w:kern w:val="0"/>
          <w:sz w:val="24"/>
          <w:szCs w:val="20"/>
        </w:rPr>
        <w:t>数据库服务：水平扩展及垂直扩展</w:t>
      </w:r>
    </w:p>
    <w:p w:rsidR="000E06E2" w:rsidRPr="000E06E2" w:rsidRDefault="000E06E2" w:rsidP="00C66E23">
      <w:pPr>
        <w:widowControl/>
        <w:numPr>
          <w:ilvl w:val="0"/>
          <w:numId w:val="5"/>
        </w:numPr>
        <w:spacing w:before="120"/>
        <w:ind w:firstLineChars="200" w:firstLine="480"/>
        <w:jc w:val="left"/>
        <w:rPr>
          <w:rFonts w:ascii="Arial" w:hAnsi="Arial"/>
          <w:noProof/>
          <w:kern w:val="0"/>
          <w:sz w:val="24"/>
          <w:szCs w:val="20"/>
        </w:rPr>
      </w:pPr>
      <w:r w:rsidRPr="000E06E2">
        <w:rPr>
          <w:rFonts w:ascii="Arial" w:hAnsi="Arial"/>
          <w:noProof/>
          <w:kern w:val="0"/>
          <w:sz w:val="24"/>
          <w:szCs w:val="20"/>
        </w:rPr>
        <w:t>WEB</w:t>
      </w:r>
      <w:r w:rsidRPr="000E06E2">
        <w:rPr>
          <w:rFonts w:ascii="Arial" w:hAnsi="Arial" w:hint="eastAsia"/>
          <w:noProof/>
          <w:kern w:val="0"/>
          <w:sz w:val="24"/>
          <w:szCs w:val="20"/>
        </w:rPr>
        <w:t>服务：水平扩展及垂直扩展</w:t>
      </w:r>
    </w:p>
    <w:p w:rsidR="000E06E2" w:rsidRPr="000E06E2" w:rsidRDefault="000E06E2" w:rsidP="00C66E23">
      <w:pPr>
        <w:widowControl/>
        <w:spacing w:before="120"/>
        <w:ind w:firstLineChars="200" w:firstLine="480"/>
        <w:jc w:val="left"/>
        <w:rPr>
          <w:rFonts w:ascii="Arial" w:hAnsi="Arial"/>
          <w:bCs/>
          <w:noProof/>
          <w:kern w:val="0"/>
          <w:sz w:val="24"/>
          <w:szCs w:val="20"/>
        </w:rPr>
      </w:pPr>
      <w:r w:rsidRPr="000E06E2">
        <w:rPr>
          <w:rFonts w:ascii="Arial" w:hAnsi="Arial"/>
          <w:bCs/>
          <w:noProof/>
          <w:kern w:val="0"/>
          <w:sz w:val="24"/>
          <w:szCs w:val="20"/>
        </w:rPr>
        <w:t>B</w:t>
      </w:r>
      <w:r w:rsidRPr="000E06E2">
        <w:rPr>
          <w:rFonts w:ascii="Arial" w:hAnsi="Arial" w:hint="eastAsia"/>
          <w:bCs/>
          <w:noProof/>
          <w:kern w:val="0"/>
          <w:sz w:val="24"/>
          <w:szCs w:val="20"/>
        </w:rPr>
        <w:t>、应用功能模块层面</w:t>
      </w:r>
    </w:p>
    <w:p w:rsidR="000E06E2" w:rsidRPr="000E06E2" w:rsidRDefault="009933D9" w:rsidP="00C66E23">
      <w:pPr>
        <w:widowControl/>
        <w:spacing w:before="120"/>
        <w:ind w:firstLineChars="200" w:firstLine="480"/>
        <w:jc w:val="left"/>
        <w:rPr>
          <w:rFonts w:ascii="Arial" w:hAnsi="Arial"/>
          <w:noProof/>
          <w:kern w:val="0"/>
          <w:sz w:val="24"/>
          <w:szCs w:val="20"/>
        </w:rPr>
      </w:pPr>
      <w:r>
        <w:rPr>
          <w:rFonts w:ascii="Arial" w:hAnsi="Arial" w:hint="eastAsia"/>
          <w:noProof/>
          <w:kern w:val="0"/>
          <w:sz w:val="24"/>
          <w:szCs w:val="20"/>
        </w:rPr>
        <w:tab/>
      </w:r>
      <w:r>
        <w:rPr>
          <w:rFonts w:ascii="Arial" w:hAnsi="Arial" w:hint="eastAsia"/>
          <w:noProof/>
          <w:kern w:val="0"/>
          <w:sz w:val="24"/>
          <w:szCs w:val="20"/>
        </w:rPr>
        <w:t>根据需求可编程增加数据项、评估模型、统计显示方式等。</w:t>
      </w:r>
    </w:p>
    <w:p w:rsidR="000E06E2" w:rsidRDefault="000E06E2" w:rsidP="00C66E23">
      <w:pPr>
        <w:pStyle w:val="3"/>
        <w:numPr>
          <w:ilvl w:val="2"/>
          <w:numId w:val="2"/>
        </w:numPr>
        <w:spacing w:line="240" w:lineRule="auto"/>
        <w:rPr>
          <w:sz w:val="28"/>
        </w:rPr>
      </w:pPr>
      <w:bookmarkStart w:id="189" w:name="_Toc293611070"/>
      <w:r>
        <w:rPr>
          <w:rFonts w:hint="eastAsia"/>
          <w:sz w:val="28"/>
        </w:rPr>
        <w:t>持续可用性</w:t>
      </w:r>
      <w:bookmarkEnd w:id="189"/>
    </w:p>
    <w:p w:rsidR="000E06E2" w:rsidRDefault="000E06E2" w:rsidP="00C66E23">
      <w:pPr>
        <w:numPr>
          <w:ilvl w:val="0"/>
          <w:numId w:val="7"/>
        </w:numPr>
        <w:spacing w:before="120"/>
        <w:ind w:firstLineChars="200" w:firstLine="480"/>
        <w:rPr>
          <w:rFonts w:ascii="Arial" w:hAnsi="Arial"/>
          <w:noProof/>
          <w:kern w:val="0"/>
          <w:sz w:val="24"/>
          <w:szCs w:val="20"/>
        </w:rPr>
      </w:pPr>
      <w:r w:rsidRPr="000E06E2">
        <w:rPr>
          <w:rFonts w:ascii="Arial" w:hAnsi="Arial" w:hint="eastAsia"/>
          <w:noProof/>
          <w:kern w:val="0"/>
          <w:sz w:val="24"/>
          <w:szCs w:val="20"/>
        </w:rPr>
        <w:t>系统可用性等级要求：</w:t>
      </w:r>
    </w:p>
    <w:p w:rsidR="000C221F" w:rsidRPr="000E06E2" w:rsidRDefault="000C221F" w:rsidP="00C66E23">
      <w:pPr>
        <w:widowControl/>
        <w:spacing w:before="60"/>
        <w:ind w:firstLineChars="1150" w:firstLine="2760"/>
        <w:jc w:val="left"/>
        <w:rPr>
          <w:rFonts w:ascii="Arial" w:hAnsi="Arial"/>
          <w:kern w:val="0"/>
          <w:sz w:val="24"/>
          <w:szCs w:val="20"/>
        </w:rPr>
      </w:pPr>
      <w:r>
        <w:rPr>
          <w:rFonts w:ascii="Arial" w:hAnsi="Arial" w:hint="eastAsia"/>
          <w:noProof/>
          <w:kern w:val="0"/>
          <w:sz w:val="24"/>
          <w:szCs w:val="20"/>
        </w:rPr>
        <w:t xml:space="preserve"> </w:t>
      </w:r>
      <w:r w:rsidRPr="004B6D61">
        <w:rPr>
          <w:rFonts w:ascii="黑体" w:eastAsia="黑体" w:hint="eastAsia"/>
          <w:sz w:val="24"/>
        </w:rPr>
        <w:t xml:space="preserve">表 </w:t>
      </w:r>
      <w:r w:rsidR="003A5863">
        <w:rPr>
          <w:rFonts w:ascii="黑体"/>
          <w:sz w:val="24"/>
        </w:rPr>
        <w:fldChar w:fldCharType="begin"/>
      </w:r>
      <w:r>
        <w:rPr>
          <w:rFonts w:ascii="黑体"/>
          <w:sz w:val="24"/>
        </w:rPr>
        <w:instrText xml:space="preserve"> </w:instrText>
      </w:r>
      <w:r>
        <w:rPr>
          <w:rFonts w:ascii="黑体" w:hint="eastAsia"/>
          <w:sz w:val="24"/>
        </w:rPr>
        <w:instrText>= 4 \* Arabic</w:instrText>
      </w:r>
      <w:r>
        <w:rPr>
          <w:rFonts w:ascii="黑体"/>
          <w:sz w:val="24"/>
        </w:rPr>
        <w:instrText xml:space="preserve"> </w:instrText>
      </w:r>
      <w:r w:rsidR="003A5863">
        <w:rPr>
          <w:rFonts w:ascii="黑体"/>
          <w:sz w:val="24"/>
        </w:rPr>
        <w:fldChar w:fldCharType="separate"/>
      </w:r>
      <w:r>
        <w:rPr>
          <w:rFonts w:ascii="黑体"/>
          <w:noProof/>
          <w:sz w:val="24"/>
        </w:rPr>
        <w:t>4</w:t>
      </w:r>
      <w:r w:rsidR="003A5863">
        <w:rPr>
          <w:rFonts w:ascii="黑体"/>
          <w:sz w:val="24"/>
        </w:rPr>
        <w:fldChar w:fldCharType="end"/>
      </w:r>
      <w:r w:rsidRPr="004B6D61">
        <w:rPr>
          <w:rFonts w:ascii="黑体" w:eastAsia="黑体" w:hint="eastAsia"/>
          <w:sz w:val="24"/>
        </w:rPr>
        <w:noBreakHyphen/>
      </w:r>
      <w:r w:rsidR="003A5863">
        <w:rPr>
          <w:rFonts w:ascii="黑体"/>
          <w:sz w:val="24"/>
        </w:rPr>
        <w:fldChar w:fldCharType="begin"/>
      </w:r>
      <w:r>
        <w:rPr>
          <w:rFonts w:ascii="黑体"/>
          <w:sz w:val="24"/>
        </w:rPr>
        <w:instrText xml:space="preserve"> </w:instrText>
      </w:r>
      <w:r>
        <w:rPr>
          <w:rFonts w:ascii="黑体" w:hint="eastAsia"/>
          <w:sz w:val="24"/>
        </w:rPr>
        <w:instrText>= 2 \* Arabic</w:instrText>
      </w:r>
      <w:r>
        <w:rPr>
          <w:rFonts w:ascii="黑体"/>
          <w:sz w:val="24"/>
        </w:rPr>
        <w:instrText xml:space="preserve"> </w:instrText>
      </w:r>
      <w:r w:rsidR="003A5863">
        <w:rPr>
          <w:rFonts w:ascii="黑体"/>
          <w:sz w:val="24"/>
        </w:rPr>
        <w:fldChar w:fldCharType="separate"/>
      </w:r>
      <w:r>
        <w:rPr>
          <w:rFonts w:ascii="黑体"/>
          <w:noProof/>
          <w:sz w:val="24"/>
        </w:rPr>
        <w:t>2</w:t>
      </w:r>
      <w:r w:rsidR="003A5863">
        <w:rPr>
          <w:rFonts w:ascii="黑体"/>
          <w:sz w:val="24"/>
        </w:rPr>
        <w:fldChar w:fldCharType="end"/>
      </w:r>
      <w:r>
        <w:rPr>
          <w:rFonts w:ascii="黑体" w:hint="eastAsia"/>
          <w:sz w:val="24"/>
        </w:rPr>
        <w:t xml:space="preserve"> </w:t>
      </w:r>
      <w:r w:rsidRPr="000C221F">
        <w:rPr>
          <w:rFonts w:ascii="黑体" w:eastAsia="黑体" w:hint="eastAsia"/>
          <w:sz w:val="24"/>
        </w:rPr>
        <w:t xml:space="preserve"> 系统可用性等级要求</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1784"/>
        <w:gridCol w:w="2378"/>
        <w:gridCol w:w="2378"/>
        <w:gridCol w:w="1982"/>
      </w:tblGrid>
      <w:tr w:rsidR="000E06E2" w:rsidRPr="00EF3B72" w:rsidTr="00EF3B72">
        <w:tc>
          <w:tcPr>
            <w:tcW w:w="1047" w:type="pct"/>
            <w:tcBorders>
              <w:top w:val="single" w:sz="12" w:space="0" w:color="auto"/>
            </w:tcBorders>
          </w:tcPr>
          <w:p w:rsidR="000E06E2" w:rsidRPr="00EF3B72" w:rsidRDefault="000E06E2" w:rsidP="00C66E23">
            <w:r w:rsidRPr="00EF3B72">
              <w:t>Uptime(%)</w:t>
            </w:r>
          </w:p>
        </w:tc>
        <w:tc>
          <w:tcPr>
            <w:tcW w:w="1395" w:type="pct"/>
            <w:tcBorders>
              <w:top w:val="single" w:sz="12" w:space="0" w:color="auto"/>
            </w:tcBorders>
          </w:tcPr>
          <w:p w:rsidR="000E06E2" w:rsidRPr="00EF3B72" w:rsidRDefault="000E06E2" w:rsidP="00C66E23">
            <w:r w:rsidRPr="00EF3B72">
              <w:rPr>
                <w:rFonts w:hint="eastAsia"/>
              </w:rPr>
              <w:t>停机时间</w:t>
            </w:r>
          </w:p>
        </w:tc>
        <w:tc>
          <w:tcPr>
            <w:tcW w:w="1395" w:type="pct"/>
            <w:tcBorders>
              <w:top w:val="single" w:sz="12" w:space="0" w:color="auto"/>
            </w:tcBorders>
          </w:tcPr>
          <w:p w:rsidR="000E06E2" w:rsidRPr="00EF3B72" w:rsidRDefault="000E06E2" w:rsidP="00C66E23">
            <w:r w:rsidRPr="00EF3B72">
              <w:rPr>
                <w:rFonts w:hint="eastAsia"/>
              </w:rPr>
              <w:t>可用性等级</w:t>
            </w:r>
          </w:p>
        </w:tc>
        <w:tc>
          <w:tcPr>
            <w:tcW w:w="1163" w:type="pct"/>
            <w:tcBorders>
              <w:top w:val="single" w:sz="12" w:space="0" w:color="auto"/>
            </w:tcBorders>
          </w:tcPr>
          <w:p w:rsidR="000E06E2" w:rsidRPr="00EF3B72" w:rsidRDefault="000E06E2" w:rsidP="00C66E23">
            <w:r w:rsidRPr="00EF3B72">
              <w:rPr>
                <w:rFonts w:hint="eastAsia"/>
              </w:rPr>
              <w:t>选择</w:t>
            </w:r>
          </w:p>
        </w:tc>
      </w:tr>
      <w:tr w:rsidR="000E06E2" w:rsidRPr="00EF3B72" w:rsidTr="00EF3B72">
        <w:tc>
          <w:tcPr>
            <w:tcW w:w="1047" w:type="pct"/>
          </w:tcPr>
          <w:p w:rsidR="000E06E2" w:rsidRPr="00EF3B72" w:rsidRDefault="000E06E2" w:rsidP="00C66E23">
            <w:r w:rsidRPr="00EF3B72">
              <w:t>99</w:t>
            </w:r>
          </w:p>
        </w:tc>
        <w:tc>
          <w:tcPr>
            <w:tcW w:w="1395" w:type="pct"/>
          </w:tcPr>
          <w:p w:rsidR="000E06E2" w:rsidRPr="00EF3B72" w:rsidRDefault="000E06E2" w:rsidP="00C66E23">
            <w:r w:rsidRPr="00EF3B72">
              <w:t>3.5days /</w:t>
            </w:r>
            <w:r w:rsidRPr="00EF3B72">
              <w:rPr>
                <w:rFonts w:hint="eastAsia"/>
              </w:rPr>
              <w:t>年</w:t>
            </w:r>
          </w:p>
        </w:tc>
        <w:tc>
          <w:tcPr>
            <w:tcW w:w="1395" w:type="pct"/>
          </w:tcPr>
          <w:p w:rsidR="000E06E2" w:rsidRPr="00EF3B72" w:rsidRDefault="000E06E2" w:rsidP="00C66E23">
            <w:r w:rsidRPr="00EF3B72">
              <w:rPr>
                <w:rFonts w:hint="eastAsia"/>
              </w:rPr>
              <w:t>可用性</w:t>
            </w:r>
          </w:p>
        </w:tc>
        <w:tc>
          <w:tcPr>
            <w:tcW w:w="1163" w:type="pct"/>
          </w:tcPr>
          <w:p w:rsidR="000E06E2" w:rsidRPr="00EF3B72" w:rsidRDefault="000E06E2" w:rsidP="00C66E23">
            <w:r w:rsidRPr="00EF3B72">
              <w:rPr>
                <w:rFonts w:hint="eastAsia"/>
              </w:rPr>
              <w:t>○</w:t>
            </w:r>
          </w:p>
        </w:tc>
      </w:tr>
      <w:tr w:rsidR="000E06E2" w:rsidRPr="00EF3B72" w:rsidTr="00EF3B72">
        <w:tc>
          <w:tcPr>
            <w:tcW w:w="1047" w:type="pct"/>
          </w:tcPr>
          <w:p w:rsidR="000E06E2" w:rsidRPr="00EF3B72" w:rsidRDefault="000E06E2" w:rsidP="00C66E23">
            <w:r w:rsidRPr="00EF3B72">
              <w:t>99.9</w:t>
            </w:r>
          </w:p>
        </w:tc>
        <w:tc>
          <w:tcPr>
            <w:tcW w:w="1395" w:type="pct"/>
          </w:tcPr>
          <w:p w:rsidR="000E06E2" w:rsidRPr="00EF3B72" w:rsidRDefault="000E06E2" w:rsidP="00C66E23">
            <w:r w:rsidRPr="00EF3B72">
              <w:t xml:space="preserve">8.5 hours / </w:t>
            </w:r>
            <w:r w:rsidRPr="00EF3B72">
              <w:rPr>
                <w:rFonts w:hint="eastAsia"/>
              </w:rPr>
              <w:t>年</w:t>
            </w:r>
          </w:p>
        </w:tc>
        <w:tc>
          <w:tcPr>
            <w:tcW w:w="1395" w:type="pct"/>
          </w:tcPr>
          <w:p w:rsidR="000E06E2" w:rsidRPr="00EF3B72" w:rsidRDefault="000E06E2" w:rsidP="00C66E23">
            <w:r w:rsidRPr="00EF3B72">
              <w:rPr>
                <w:rFonts w:hint="eastAsia"/>
              </w:rPr>
              <w:t>高可用性</w:t>
            </w:r>
          </w:p>
        </w:tc>
        <w:tc>
          <w:tcPr>
            <w:tcW w:w="1163" w:type="pct"/>
          </w:tcPr>
          <w:p w:rsidR="000E06E2" w:rsidRPr="00EF3B72" w:rsidRDefault="000E06E2" w:rsidP="00C66E23">
            <w:r w:rsidRPr="00EF3B72">
              <w:rPr>
                <w:rFonts w:hint="eastAsia"/>
              </w:rPr>
              <w:t>○</w:t>
            </w:r>
          </w:p>
        </w:tc>
      </w:tr>
      <w:tr w:rsidR="000E06E2" w:rsidRPr="00EF3B72" w:rsidTr="00EF3B72">
        <w:tc>
          <w:tcPr>
            <w:tcW w:w="1047" w:type="pct"/>
          </w:tcPr>
          <w:p w:rsidR="000E06E2" w:rsidRPr="00EF3B72" w:rsidRDefault="000E06E2" w:rsidP="00C66E23">
            <w:r w:rsidRPr="00EF3B72">
              <w:t>99.99</w:t>
            </w:r>
          </w:p>
        </w:tc>
        <w:tc>
          <w:tcPr>
            <w:tcW w:w="1395" w:type="pct"/>
          </w:tcPr>
          <w:p w:rsidR="000E06E2" w:rsidRPr="00EF3B72" w:rsidRDefault="000E06E2" w:rsidP="00C66E23">
            <w:r w:rsidRPr="00EF3B72">
              <w:t xml:space="preserve">1 hour / </w:t>
            </w:r>
            <w:r w:rsidRPr="00EF3B72">
              <w:rPr>
                <w:rFonts w:hint="eastAsia"/>
              </w:rPr>
              <w:t>年</w:t>
            </w:r>
          </w:p>
        </w:tc>
        <w:tc>
          <w:tcPr>
            <w:tcW w:w="1395" w:type="pct"/>
          </w:tcPr>
          <w:p w:rsidR="000E06E2" w:rsidRPr="00EF3B72" w:rsidRDefault="000E06E2" w:rsidP="00C66E23">
            <w:r w:rsidRPr="00EF3B72">
              <w:rPr>
                <w:rFonts w:hint="eastAsia"/>
              </w:rPr>
              <w:t>错误恢复</w:t>
            </w:r>
          </w:p>
        </w:tc>
        <w:tc>
          <w:tcPr>
            <w:tcW w:w="1163" w:type="pct"/>
          </w:tcPr>
          <w:p w:rsidR="000E06E2" w:rsidRPr="00EF3B72" w:rsidRDefault="000E06E2" w:rsidP="00C66E23">
            <w:r w:rsidRPr="00EF3B72">
              <w:rPr>
                <w:rFonts w:hint="eastAsia"/>
              </w:rPr>
              <w:t>○</w:t>
            </w:r>
          </w:p>
        </w:tc>
      </w:tr>
      <w:tr w:rsidR="000E06E2" w:rsidRPr="00EF3B72" w:rsidTr="00EF3B72">
        <w:tc>
          <w:tcPr>
            <w:tcW w:w="1047" w:type="pct"/>
            <w:tcBorders>
              <w:bottom w:val="single" w:sz="12" w:space="0" w:color="auto"/>
            </w:tcBorders>
          </w:tcPr>
          <w:p w:rsidR="000E06E2" w:rsidRPr="00EF3B72" w:rsidRDefault="000E06E2" w:rsidP="00C66E23">
            <w:r w:rsidRPr="00EF3B72">
              <w:t>99.999</w:t>
            </w:r>
            <w:r w:rsidRPr="00EF3B72">
              <w:tab/>
            </w:r>
          </w:p>
        </w:tc>
        <w:tc>
          <w:tcPr>
            <w:tcW w:w="1395" w:type="pct"/>
            <w:tcBorders>
              <w:bottom w:val="single" w:sz="12" w:space="0" w:color="auto"/>
            </w:tcBorders>
          </w:tcPr>
          <w:p w:rsidR="000E06E2" w:rsidRPr="00EF3B72" w:rsidRDefault="000E06E2" w:rsidP="00C66E23">
            <w:r w:rsidRPr="00EF3B72">
              <w:t xml:space="preserve">5 minutes / </w:t>
            </w:r>
            <w:r w:rsidRPr="00EF3B72">
              <w:rPr>
                <w:rFonts w:hint="eastAsia"/>
              </w:rPr>
              <w:t>年</w:t>
            </w:r>
          </w:p>
        </w:tc>
        <w:tc>
          <w:tcPr>
            <w:tcW w:w="1395" w:type="pct"/>
            <w:tcBorders>
              <w:bottom w:val="single" w:sz="12" w:space="0" w:color="auto"/>
            </w:tcBorders>
          </w:tcPr>
          <w:p w:rsidR="000E06E2" w:rsidRPr="00EF3B72" w:rsidRDefault="000E06E2" w:rsidP="00C66E23">
            <w:r w:rsidRPr="00EF3B72">
              <w:rPr>
                <w:rFonts w:hint="eastAsia"/>
              </w:rPr>
              <w:t>容错</w:t>
            </w:r>
          </w:p>
        </w:tc>
        <w:tc>
          <w:tcPr>
            <w:tcW w:w="1163" w:type="pct"/>
            <w:tcBorders>
              <w:bottom w:val="single" w:sz="12" w:space="0" w:color="auto"/>
            </w:tcBorders>
          </w:tcPr>
          <w:p w:rsidR="000E06E2" w:rsidRPr="00EF3B72" w:rsidRDefault="000E06E2" w:rsidP="00C66E23">
            <w:r w:rsidRPr="00EF3B72">
              <w:rPr>
                <w:rFonts w:hint="eastAsia"/>
              </w:rPr>
              <w:t>●</w:t>
            </w:r>
          </w:p>
        </w:tc>
      </w:tr>
    </w:tbl>
    <w:p w:rsidR="000E06E2" w:rsidRPr="000E06E2" w:rsidRDefault="000E06E2" w:rsidP="00C66E23">
      <w:pPr>
        <w:widowControl/>
        <w:spacing w:before="120"/>
        <w:ind w:firstLineChars="200" w:firstLine="480"/>
        <w:jc w:val="left"/>
        <w:rPr>
          <w:rFonts w:ascii="Arial" w:hAnsi="Arial"/>
          <w:noProof/>
          <w:kern w:val="0"/>
          <w:sz w:val="24"/>
          <w:szCs w:val="20"/>
        </w:rPr>
      </w:pPr>
    </w:p>
    <w:p w:rsidR="000E06E2" w:rsidRDefault="000E06E2" w:rsidP="00C66E23">
      <w:pPr>
        <w:widowControl/>
        <w:numPr>
          <w:ilvl w:val="0"/>
          <w:numId w:val="7"/>
        </w:numPr>
        <w:tabs>
          <w:tab w:val="left" w:pos="420"/>
        </w:tabs>
        <w:spacing w:before="120"/>
        <w:ind w:firstLineChars="200" w:firstLine="480"/>
        <w:jc w:val="left"/>
        <w:rPr>
          <w:rFonts w:ascii="Arial" w:hAnsi="Arial"/>
          <w:noProof/>
          <w:kern w:val="0"/>
          <w:sz w:val="24"/>
          <w:szCs w:val="20"/>
        </w:rPr>
      </w:pPr>
      <w:r w:rsidRPr="000E06E2">
        <w:rPr>
          <w:rFonts w:ascii="Arial" w:hAnsi="Arial" w:hint="eastAsia"/>
          <w:noProof/>
          <w:kern w:val="0"/>
          <w:sz w:val="24"/>
          <w:szCs w:val="20"/>
        </w:rPr>
        <w:t>软件</w:t>
      </w:r>
      <w:r w:rsidRPr="000E06E2">
        <w:rPr>
          <w:rFonts w:ascii="Arial" w:hAnsi="Arial"/>
          <w:noProof/>
          <w:kern w:val="0"/>
          <w:sz w:val="24"/>
          <w:szCs w:val="20"/>
        </w:rPr>
        <w:t>(</w:t>
      </w:r>
      <w:r w:rsidRPr="000E06E2">
        <w:rPr>
          <w:rFonts w:ascii="Arial" w:hAnsi="Arial" w:hint="eastAsia"/>
          <w:noProof/>
          <w:kern w:val="0"/>
          <w:sz w:val="24"/>
          <w:szCs w:val="20"/>
        </w:rPr>
        <w:t>应用</w:t>
      </w:r>
      <w:r w:rsidRPr="000E06E2">
        <w:rPr>
          <w:rFonts w:ascii="Arial" w:hAnsi="Arial"/>
          <w:noProof/>
          <w:kern w:val="0"/>
          <w:sz w:val="24"/>
          <w:szCs w:val="20"/>
        </w:rPr>
        <w:t>)</w:t>
      </w:r>
      <w:r w:rsidRPr="000E06E2">
        <w:rPr>
          <w:rFonts w:ascii="Arial" w:hAnsi="Arial" w:hint="eastAsia"/>
          <w:noProof/>
          <w:kern w:val="0"/>
          <w:sz w:val="24"/>
          <w:szCs w:val="20"/>
        </w:rPr>
        <w:t>高可用性要求：</w:t>
      </w:r>
    </w:p>
    <w:p w:rsidR="000C221F" w:rsidRPr="000E06E2" w:rsidRDefault="000C221F" w:rsidP="00C66E23">
      <w:pPr>
        <w:widowControl/>
        <w:spacing w:before="120"/>
        <w:ind w:left="900"/>
        <w:jc w:val="left"/>
        <w:rPr>
          <w:rFonts w:ascii="Arial" w:hAnsi="Arial"/>
          <w:noProof/>
          <w:kern w:val="0"/>
          <w:sz w:val="24"/>
          <w:szCs w:val="20"/>
        </w:rPr>
      </w:pPr>
      <w:r>
        <w:rPr>
          <w:rFonts w:ascii="Arial" w:hAnsi="Arial" w:hint="eastAsia"/>
          <w:noProof/>
          <w:kern w:val="0"/>
          <w:sz w:val="24"/>
          <w:szCs w:val="20"/>
        </w:rPr>
        <w:t xml:space="preserve">                </w:t>
      </w:r>
      <w:r w:rsidRPr="004B6D61">
        <w:rPr>
          <w:rFonts w:ascii="黑体" w:eastAsia="黑体" w:hint="eastAsia"/>
          <w:sz w:val="24"/>
        </w:rPr>
        <w:t xml:space="preserve">表 </w:t>
      </w:r>
      <w:r w:rsidR="003A5863">
        <w:rPr>
          <w:rFonts w:ascii="黑体"/>
          <w:sz w:val="24"/>
        </w:rPr>
        <w:fldChar w:fldCharType="begin"/>
      </w:r>
      <w:r>
        <w:rPr>
          <w:rFonts w:ascii="黑体"/>
          <w:sz w:val="24"/>
        </w:rPr>
        <w:instrText xml:space="preserve"> </w:instrText>
      </w:r>
      <w:r>
        <w:rPr>
          <w:rFonts w:ascii="黑体" w:hint="eastAsia"/>
          <w:sz w:val="24"/>
        </w:rPr>
        <w:instrText>= 4 \* Arabic</w:instrText>
      </w:r>
      <w:r>
        <w:rPr>
          <w:rFonts w:ascii="黑体"/>
          <w:sz w:val="24"/>
        </w:rPr>
        <w:instrText xml:space="preserve"> </w:instrText>
      </w:r>
      <w:r w:rsidR="003A5863">
        <w:rPr>
          <w:rFonts w:ascii="黑体"/>
          <w:sz w:val="24"/>
        </w:rPr>
        <w:fldChar w:fldCharType="separate"/>
      </w:r>
      <w:r>
        <w:rPr>
          <w:rFonts w:ascii="黑体"/>
          <w:noProof/>
          <w:sz w:val="24"/>
        </w:rPr>
        <w:t>4</w:t>
      </w:r>
      <w:r w:rsidR="003A5863">
        <w:rPr>
          <w:rFonts w:ascii="黑体"/>
          <w:sz w:val="24"/>
        </w:rPr>
        <w:fldChar w:fldCharType="end"/>
      </w:r>
      <w:r w:rsidRPr="004B6D61">
        <w:rPr>
          <w:rFonts w:ascii="黑体" w:eastAsia="黑体" w:hint="eastAsia"/>
          <w:sz w:val="24"/>
        </w:rPr>
        <w:noBreakHyphen/>
      </w:r>
      <w:r w:rsidR="003A5863">
        <w:rPr>
          <w:rFonts w:ascii="黑体"/>
          <w:sz w:val="24"/>
        </w:rPr>
        <w:fldChar w:fldCharType="begin"/>
      </w:r>
      <w:r w:rsidR="00584DAE">
        <w:rPr>
          <w:rFonts w:ascii="黑体"/>
          <w:sz w:val="24"/>
        </w:rPr>
        <w:instrText xml:space="preserve"> </w:instrText>
      </w:r>
      <w:r w:rsidR="00584DAE">
        <w:rPr>
          <w:rFonts w:ascii="黑体" w:hint="eastAsia"/>
          <w:sz w:val="24"/>
        </w:rPr>
        <w:instrText>= 3 \* Arabic</w:instrText>
      </w:r>
      <w:r w:rsidR="00584DAE">
        <w:rPr>
          <w:rFonts w:ascii="黑体"/>
          <w:sz w:val="24"/>
        </w:rPr>
        <w:instrText xml:space="preserve"> </w:instrText>
      </w:r>
      <w:r w:rsidR="003A5863">
        <w:rPr>
          <w:rFonts w:ascii="黑体"/>
          <w:sz w:val="24"/>
        </w:rPr>
        <w:fldChar w:fldCharType="separate"/>
      </w:r>
      <w:r w:rsidR="00584DAE">
        <w:rPr>
          <w:rFonts w:ascii="黑体"/>
          <w:noProof/>
          <w:sz w:val="24"/>
        </w:rPr>
        <w:t>3</w:t>
      </w:r>
      <w:r w:rsidR="003A5863">
        <w:rPr>
          <w:rFonts w:ascii="黑体"/>
          <w:sz w:val="24"/>
        </w:rPr>
        <w:fldChar w:fldCharType="end"/>
      </w:r>
      <w:r>
        <w:rPr>
          <w:rFonts w:ascii="黑体" w:hint="eastAsia"/>
          <w:sz w:val="24"/>
        </w:rPr>
        <w:t xml:space="preserve"> </w:t>
      </w:r>
      <w:r w:rsidRPr="000C221F">
        <w:rPr>
          <w:rFonts w:ascii="黑体" w:eastAsia="黑体" w:hint="eastAsia"/>
          <w:sz w:val="24"/>
        </w:rPr>
        <w:t xml:space="preserve"> 软件</w:t>
      </w:r>
      <w:r w:rsidRPr="000C221F">
        <w:rPr>
          <w:rFonts w:ascii="黑体" w:eastAsia="黑体"/>
          <w:sz w:val="24"/>
        </w:rPr>
        <w:t>(</w:t>
      </w:r>
      <w:r w:rsidRPr="000C221F">
        <w:rPr>
          <w:rFonts w:ascii="黑体" w:eastAsia="黑体" w:hint="eastAsia"/>
          <w:sz w:val="24"/>
        </w:rPr>
        <w:t>应用</w:t>
      </w:r>
      <w:r w:rsidRPr="000C221F">
        <w:rPr>
          <w:rFonts w:ascii="黑体" w:eastAsia="黑体"/>
          <w:sz w:val="24"/>
        </w:rPr>
        <w:t>)</w:t>
      </w:r>
      <w:r w:rsidRPr="000C221F">
        <w:rPr>
          <w:rFonts w:ascii="黑体" w:eastAsia="黑体" w:hint="eastAsia"/>
          <w:sz w:val="24"/>
        </w:rPr>
        <w:t>高可用性要求</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008"/>
        <w:gridCol w:w="4004"/>
        <w:gridCol w:w="1510"/>
      </w:tblGrid>
      <w:tr w:rsidR="000E06E2" w:rsidRPr="00EF3B72" w:rsidTr="00EF3B72">
        <w:tc>
          <w:tcPr>
            <w:tcW w:w="1764" w:type="pct"/>
            <w:tcBorders>
              <w:top w:val="single" w:sz="12" w:space="0" w:color="auto"/>
            </w:tcBorders>
          </w:tcPr>
          <w:p w:rsidR="000E06E2" w:rsidRPr="00EF3B72" w:rsidRDefault="000E06E2" w:rsidP="00C66E23">
            <w:r w:rsidRPr="00EF3B72">
              <w:rPr>
                <w:rFonts w:hint="eastAsia"/>
              </w:rPr>
              <w:t>服务要求</w:t>
            </w:r>
          </w:p>
        </w:tc>
        <w:tc>
          <w:tcPr>
            <w:tcW w:w="2349" w:type="pct"/>
            <w:tcBorders>
              <w:top w:val="single" w:sz="12" w:space="0" w:color="auto"/>
            </w:tcBorders>
          </w:tcPr>
          <w:p w:rsidR="000E06E2" w:rsidRPr="00EF3B72" w:rsidRDefault="000E06E2" w:rsidP="00C66E23">
            <w:r w:rsidRPr="00EF3B72">
              <w:rPr>
                <w:rFonts w:hint="eastAsia"/>
              </w:rPr>
              <w:t>服务时间</w:t>
            </w:r>
          </w:p>
        </w:tc>
        <w:tc>
          <w:tcPr>
            <w:tcW w:w="886" w:type="pct"/>
            <w:tcBorders>
              <w:top w:val="single" w:sz="12" w:space="0" w:color="auto"/>
            </w:tcBorders>
          </w:tcPr>
          <w:p w:rsidR="000E06E2" w:rsidRPr="00EF3B72" w:rsidRDefault="000E06E2" w:rsidP="00C66E23">
            <w:r w:rsidRPr="00EF3B72">
              <w:rPr>
                <w:rFonts w:hint="eastAsia"/>
              </w:rPr>
              <w:t>选择</w:t>
            </w:r>
          </w:p>
        </w:tc>
      </w:tr>
      <w:tr w:rsidR="000E06E2" w:rsidRPr="00EF3B72" w:rsidTr="00EF3B72">
        <w:tc>
          <w:tcPr>
            <w:tcW w:w="1764" w:type="pct"/>
          </w:tcPr>
          <w:p w:rsidR="000E06E2" w:rsidRPr="00EF3B72" w:rsidRDefault="000E06E2" w:rsidP="00C66E23">
            <w:r w:rsidRPr="00EF3B72">
              <w:rPr>
                <w:rFonts w:hint="eastAsia"/>
              </w:rPr>
              <w:t>正常服务</w:t>
            </w:r>
          </w:p>
        </w:tc>
        <w:tc>
          <w:tcPr>
            <w:tcW w:w="2349" w:type="pct"/>
          </w:tcPr>
          <w:p w:rsidR="000E06E2" w:rsidRPr="00EF3B72" w:rsidRDefault="000E06E2" w:rsidP="00C66E23">
            <w:r w:rsidRPr="00EF3B72">
              <w:t>08</w:t>
            </w:r>
            <w:r w:rsidRPr="00EF3B72">
              <w:rPr>
                <w:rFonts w:hint="eastAsia"/>
              </w:rPr>
              <w:t>：</w:t>
            </w:r>
            <w:r w:rsidRPr="00EF3B72">
              <w:t>00</w:t>
            </w:r>
            <w:r w:rsidRPr="00EF3B72">
              <w:rPr>
                <w:rFonts w:hint="eastAsia"/>
              </w:rPr>
              <w:t>－</w:t>
            </w:r>
            <w:r w:rsidRPr="00EF3B72">
              <w:t>18</w:t>
            </w:r>
            <w:r w:rsidRPr="00EF3B72">
              <w:rPr>
                <w:rFonts w:hint="eastAsia"/>
              </w:rPr>
              <w:t>：</w:t>
            </w:r>
            <w:r w:rsidRPr="00EF3B72">
              <w:t>00</w:t>
            </w:r>
          </w:p>
        </w:tc>
        <w:tc>
          <w:tcPr>
            <w:tcW w:w="886" w:type="pct"/>
          </w:tcPr>
          <w:p w:rsidR="000E06E2" w:rsidRPr="00EF3B72" w:rsidRDefault="000E06E2" w:rsidP="00C66E23">
            <w:r w:rsidRPr="00EF3B72">
              <w:rPr>
                <w:rFonts w:hint="eastAsia"/>
              </w:rPr>
              <w:t>○</w:t>
            </w:r>
          </w:p>
        </w:tc>
      </w:tr>
      <w:tr w:rsidR="000E06E2" w:rsidRPr="00EF3B72" w:rsidTr="00EF3B72">
        <w:tc>
          <w:tcPr>
            <w:tcW w:w="1764" w:type="pct"/>
          </w:tcPr>
          <w:p w:rsidR="000E06E2" w:rsidRPr="00EF3B72" w:rsidRDefault="000E06E2" w:rsidP="00C66E23">
            <w:r w:rsidRPr="00EF3B72">
              <w:rPr>
                <w:rFonts w:hint="eastAsia"/>
              </w:rPr>
              <w:t>扩展服务</w:t>
            </w:r>
          </w:p>
        </w:tc>
        <w:tc>
          <w:tcPr>
            <w:tcW w:w="2349" w:type="pct"/>
          </w:tcPr>
          <w:p w:rsidR="000E06E2" w:rsidRPr="00EF3B72" w:rsidRDefault="000E06E2" w:rsidP="00C66E23">
            <w:r w:rsidRPr="00EF3B72">
              <w:t>06</w:t>
            </w:r>
            <w:r w:rsidRPr="00EF3B72">
              <w:rPr>
                <w:rFonts w:hint="eastAsia"/>
              </w:rPr>
              <w:t>：</w:t>
            </w:r>
            <w:r w:rsidRPr="00EF3B72">
              <w:t>00</w:t>
            </w:r>
            <w:r w:rsidRPr="00EF3B72">
              <w:rPr>
                <w:rFonts w:hint="eastAsia"/>
              </w:rPr>
              <w:t>－</w:t>
            </w:r>
            <w:r w:rsidRPr="00EF3B72">
              <w:t>24</w:t>
            </w:r>
            <w:r w:rsidRPr="00EF3B72">
              <w:rPr>
                <w:rFonts w:hint="eastAsia"/>
              </w:rPr>
              <w:t>：</w:t>
            </w:r>
            <w:r w:rsidRPr="00EF3B72">
              <w:t>00</w:t>
            </w:r>
          </w:p>
        </w:tc>
        <w:tc>
          <w:tcPr>
            <w:tcW w:w="886" w:type="pct"/>
          </w:tcPr>
          <w:p w:rsidR="000E06E2" w:rsidRPr="00EF3B72" w:rsidRDefault="000E06E2" w:rsidP="00C66E23">
            <w:r w:rsidRPr="00EF3B72">
              <w:rPr>
                <w:rFonts w:hint="eastAsia"/>
              </w:rPr>
              <w:t>○</w:t>
            </w:r>
          </w:p>
        </w:tc>
      </w:tr>
      <w:tr w:rsidR="000E06E2" w:rsidRPr="00EF3B72" w:rsidTr="00EF3B72">
        <w:tc>
          <w:tcPr>
            <w:tcW w:w="1764" w:type="pct"/>
            <w:tcBorders>
              <w:bottom w:val="single" w:sz="12" w:space="0" w:color="auto"/>
            </w:tcBorders>
          </w:tcPr>
          <w:p w:rsidR="000E06E2" w:rsidRPr="00EF3B72" w:rsidRDefault="000E06E2" w:rsidP="00C66E23">
            <w:r w:rsidRPr="00EF3B72">
              <w:rPr>
                <w:rFonts w:hint="eastAsia"/>
              </w:rPr>
              <w:t>不间断服务</w:t>
            </w:r>
          </w:p>
        </w:tc>
        <w:tc>
          <w:tcPr>
            <w:tcW w:w="2349" w:type="pct"/>
            <w:tcBorders>
              <w:bottom w:val="single" w:sz="12" w:space="0" w:color="auto"/>
            </w:tcBorders>
          </w:tcPr>
          <w:p w:rsidR="000E06E2" w:rsidRPr="00EF3B72" w:rsidRDefault="000E06E2" w:rsidP="00C66E23">
            <w:r w:rsidRPr="00EF3B72">
              <w:t>00</w:t>
            </w:r>
            <w:r w:rsidRPr="00EF3B72">
              <w:rPr>
                <w:rFonts w:hint="eastAsia"/>
              </w:rPr>
              <w:t>：</w:t>
            </w:r>
            <w:r w:rsidRPr="00EF3B72">
              <w:t>00</w:t>
            </w:r>
            <w:r w:rsidRPr="00EF3B72">
              <w:rPr>
                <w:rFonts w:hint="eastAsia"/>
              </w:rPr>
              <w:t>－</w:t>
            </w:r>
            <w:r w:rsidRPr="00EF3B72">
              <w:t>24</w:t>
            </w:r>
            <w:r w:rsidRPr="00EF3B72">
              <w:rPr>
                <w:rFonts w:hint="eastAsia"/>
              </w:rPr>
              <w:t>：</w:t>
            </w:r>
            <w:r w:rsidRPr="00EF3B72">
              <w:t xml:space="preserve">00 </w:t>
            </w:r>
          </w:p>
        </w:tc>
        <w:tc>
          <w:tcPr>
            <w:tcW w:w="886" w:type="pct"/>
            <w:tcBorders>
              <w:bottom w:val="single" w:sz="12" w:space="0" w:color="auto"/>
            </w:tcBorders>
          </w:tcPr>
          <w:p w:rsidR="000E06E2" w:rsidRPr="00EF3B72" w:rsidRDefault="000E06E2" w:rsidP="00C66E23">
            <w:r w:rsidRPr="00EF3B72">
              <w:rPr>
                <w:rFonts w:hint="eastAsia"/>
              </w:rPr>
              <w:t>●</w:t>
            </w:r>
          </w:p>
        </w:tc>
      </w:tr>
    </w:tbl>
    <w:p w:rsidR="00AF3EFF" w:rsidRDefault="00AF3EFF" w:rsidP="00C66E23">
      <w:pPr>
        <w:widowControl/>
        <w:spacing w:before="120"/>
        <w:ind w:firstLineChars="200" w:firstLine="480"/>
        <w:jc w:val="left"/>
        <w:rPr>
          <w:rFonts w:ascii="Arial" w:hAnsi="Arial"/>
          <w:noProof/>
          <w:kern w:val="0"/>
          <w:sz w:val="24"/>
          <w:szCs w:val="20"/>
          <w:lang w:val="en-GB"/>
        </w:rPr>
      </w:pPr>
    </w:p>
    <w:p w:rsidR="00AF3EFF" w:rsidRDefault="00AF3EFF" w:rsidP="00C66E23">
      <w:pPr>
        <w:pStyle w:val="3"/>
        <w:numPr>
          <w:ilvl w:val="2"/>
          <w:numId w:val="2"/>
        </w:numPr>
        <w:spacing w:line="240" w:lineRule="auto"/>
        <w:rPr>
          <w:sz w:val="28"/>
        </w:rPr>
      </w:pPr>
      <w:bookmarkStart w:id="190" w:name="_Toc293611071"/>
      <w:r>
        <w:rPr>
          <w:rFonts w:hint="eastAsia"/>
          <w:sz w:val="28"/>
        </w:rPr>
        <w:t>易用性</w:t>
      </w:r>
      <w:bookmarkEnd w:id="190"/>
    </w:p>
    <w:p w:rsidR="00AB0966" w:rsidRPr="00AB0966" w:rsidRDefault="00AB0966" w:rsidP="00C66E23">
      <w:pPr>
        <w:widowControl/>
        <w:spacing w:before="120"/>
        <w:ind w:firstLineChars="200" w:firstLine="480"/>
        <w:jc w:val="left"/>
        <w:rPr>
          <w:rFonts w:ascii="Arial" w:hAnsi="Arial"/>
          <w:bCs/>
          <w:noProof/>
          <w:kern w:val="0"/>
          <w:sz w:val="24"/>
          <w:szCs w:val="20"/>
          <w:lang w:val="en-GB"/>
        </w:rPr>
      </w:pPr>
      <w:bookmarkStart w:id="191" w:name="_Toc43627733"/>
      <w:bookmarkStart w:id="192" w:name="_Toc145623189"/>
      <w:bookmarkStart w:id="193" w:name="_Toc145623336"/>
      <w:r w:rsidRPr="00AB0966">
        <w:rPr>
          <w:rFonts w:ascii="Arial" w:hAnsi="Arial"/>
          <w:bCs/>
          <w:noProof/>
          <w:kern w:val="0"/>
          <w:sz w:val="24"/>
          <w:szCs w:val="20"/>
        </w:rPr>
        <w:t>A</w:t>
      </w:r>
      <w:r w:rsidRPr="00AB0966">
        <w:rPr>
          <w:rFonts w:ascii="Arial" w:hAnsi="Arial" w:hint="eastAsia"/>
          <w:bCs/>
          <w:noProof/>
          <w:kern w:val="0"/>
          <w:sz w:val="24"/>
          <w:szCs w:val="20"/>
        </w:rPr>
        <w:t>、操作简洁</w:t>
      </w:r>
      <w:bookmarkEnd w:id="191"/>
      <w:bookmarkEnd w:id="192"/>
      <w:bookmarkEnd w:id="193"/>
    </w:p>
    <w:p w:rsidR="00AB0966" w:rsidRPr="00AB0966" w:rsidRDefault="00AB0966" w:rsidP="00C66E23">
      <w:pPr>
        <w:widowControl/>
        <w:spacing w:before="120"/>
        <w:ind w:firstLineChars="200" w:firstLine="480"/>
        <w:jc w:val="left"/>
        <w:rPr>
          <w:rFonts w:ascii="Arial" w:hAnsi="Arial"/>
          <w:bCs/>
          <w:noProof/>
          <w:kern w:val="0"/>
          <w:sz w:val="24"/>
          <w:szCs w:val="20"/>
        </w:rPr>
      </w:pPr>
      <w:r w:rsidRPr="00AB0966">
        <w:rPr>
          <w:rFonts w:ascii="Arial" w:hAnsi="Arial" w:hint="eastAsia"/>
          <w:bCs/>
          <w:noProof/>
          <w:kern w:val="0"/>
          <w:sz w:val="24"/>
          <w:szCs w:val="20"/>
        </w:rPr>
        <w:t>本系统要求操作简洁，易于学习，用户只需要简单培训即可掌握系统操作。用户是所有处理的核心，简化用户操作步骤。</w:t>
      </w:r>
    </w:p>
    <w:p w:rsidR="00AB0966" w:rsidRPr="00AB0966" w:rsidRDefault="00AB0966" w:rsidP="00C66E23">
      <w:pPr>
        <w:widowControl/>
        <w:spacing w:before="120"/>
        <w:ind w:firstLineChars="200" w:firstLine="480"/>
        <w:jc w:val="left"/>
        <w:rPr>
          <w:rFonts w:ascii="Arial" w:hAnsi="Arial"/>
          <w:bCs/>
          <w:noProof/>
          <w:kern w:val="0"/>
          <w:sz w:val="24"/>
          <w:szCs w:val="20"/>
        </w:rPr>
      </w:pPr>
      <w:bookmarkStart w:id="194" w:name="_Toc145623337"/>
      <w:bookmarkStart w:id="195" w:name="_Toc145623190"/>
      <w:bookmarkStart w:id="196" w:name="_Toc43627734"/>
      <w:r w:rsidRPr="00AB0966">
        <w:rPr>
          <w:rFonts w:ascii="Arial" w:hAnsi="Arial"/>
          <w:bCs/>
          <w:noProof/>
          <w:kern w:val="0"/>
          <w:sz w:val="24"/>
          <w:szCs w:val="20"/>
        </w:rPr>
        <w:t>B</w:t>
      </w:r>
      <w:r w:rsidRPr="00AB0966">
        <w:rPr>
          <w:rFonts w:ascii="Arial" w:hAnsi="Arial" w:hint="eastAsia"/>
          <w:bCs/>
          <w:noProof/>
          <w:kern w:val="0"/>
          <w:sz w:val="24"/>
          <w:szCs w:val="20"/>
        </w:rPr>
        <w:t>、用户界面友好</w:t>
      </w:r>
      <w:bookmarkEnd w:id="194"/>
      <w:bookmarkEnd w:id="195"/>
      <w:bookmarkEnd w:id="196"/>
    </w:p>
    <w:p w:rsidR="00AB0966" w:rsidRPr="00AB0966" w:rsidRDefault="00AB0966" w:rsidP="00C66E23">
      <w:pPr>
        <w:widowControl/>
        <w:spacing w:before="120"/>
        <w:ind w:firstLineChars="200" w:firstLine="480"/>
        <w:jc w:val="left"/>
        <w:rPr>
          <w:rFonts w:ascii="Arial" w:hAnsi="Arial"/>
          <w:bCs/>
          <w:noProof/>
          <w:kern w:val="0"/>
          <w:sz w:val="24"/>
          <w:szCs w:val="20"/>
          <w:lang w:val="en-GB"/>
        </w:rPr>
      </w:pPr>
      <w:r w:rsidRPr="00AB0966">
        <w:rPr>
          <w:rFonts w:ascii="Arial" w:hAnsi="Arial" w:hint="eastAsia"/>
          <w:bCs/>
          <w:noProof/>
          <w:kern w:val="0"/>
          <w:sz w:val="24"/>
          <w:szCs w:val="20"/>
        </w:rPr>
        <w:t>用户界面的友好性直接影响系统的可用性，本系统要求用户界面满足以下要求：</w:t>
      </w:r>
    </w:p>
    <w:p w:rsidR="00AB0966" w:rsidRPr="00AB0966" w:rsidRDefault="00AB0966" w:rsidP="00C66E23">
      <w:pPr>
        <w:widowControl/>
        <w:numPr>
          <w:ilvl w:val="1"/>
          <w:numId w:val="8"/>
        </w:numPr>
        <w:spacing w:before="120"/>
        <w:ind w:leftChars="-1" w:left="-2" w:firstLineChars="240" w:firstLine="576"/>
        <w:jc w:val="left"/>
        <w:rPr>
          <w:rFonts w:ascii="Arial" w:hAnsi="Arial"/>
          <w:bCs/>
          <w:noProof/>
          <w:kern w:val="0"/>
          <w:sz w:val="24"/>
          <w:szCs w:val="20"/>
        </w:rPr>
      </w:pPr>
      <w:r w:rsidRPr="00AB0966">
        <w:rPr>
          <w:rFonts w:ascii="Arial" w:hAnsi="Arial" w:hint="eastAsia"/>
          <w:bCs/>
          <w:noProof/>
          <w:kern w:val="0"/>
          <w:sz w:val="24"/>
          <w:szCs w:val="20"/>
        </w:rPr>
        <w:t>用户界面风格一致性；</w:t>
      </w:r>
    </w:p>
    <w:p w:rsidR="00AB0966" w:rsidRPr="00AB0966" w:rsidRDefault="00AB0966" w:rsidP="00C66E23">
      <w:pPr>
        <w:widowControl/>
        <w:numPr>
          <w:ilvl w:val="1"/>
          <w:numId w:val="8"/>
        </w:numPr>
        <w:spacing w:before="120"/>
        <w:ind w:leftChars="-1" w:left="-2" w:firstLineChars="240" w:firstLine="576"/>
        <w:jc w:val="left"/>
        <w:rPr>
          <w:rFonts w:ascii="Arial" w:hAnsi="Arial"/>
          <w:bCs/>
          <w:noProof/>
          <w:kern w:val="0"/>
          <w:sz w:val="24"/>
          <w:szCs w:val="20"/>
        </w:rPr>
      </w:pPr>
      <w:r w:rsidRPr="00AB0966">
        <w:rPr>
          <w:rFonts w:ascii="Arial" w:hAnsi="Arial" w:hint="eastAsia"/>
          <w:bCs/>
          <w:noProof/>
          <w:kern w:val="0"/>
          <w:sz w:val="24"/>
          <w:szCs w:val="20"/>
        </w:rPr>
        <w:t>界面操作灵活性（操作方便，有足够的快捷键，相关数据项应放在临近的位置，可在同一界面内完成的操作尽可能在同一界面，减少界面切换次数）；</w:t>
      </w:r>
    </w:p>
    <w:p w:rsidR="00AB0966" w:rsidRPr="00AB0966" w:rsidRDefault="00AB0966" w:rsidP="00C66E23">
      <w:pPr>
        <w:widowControl/>
        <w:numPr>
          <w:ilvl w:val="1"/>
          <w:numId w:val="8"/>
        </w:numPr>
        <w:spacing w:before="120"/>
        <w:ind w:leftChars="-1" w:left="-2" w:firstLineChars="240" w:firstLine="576"/>
        <w:jc w:val="left"/>
        <w:rPr>
          <w:rFonts w:ascii="Arial" w:hAnsi="Arial"/>
          <w:bCs/>
          <w:noProof/>
          <w:kern w:val="0"/>
          <w:sz w:val="24"/>
          <w:szCs w:val="20"/>
        </w:rPr>
      </w:pPr>
      <w:r w:rsidRPr="00AB0966">
        <w:rPr>
          <w:rFonts w:ascii="Arial" w:hAnsi="Arial" w:hint="eastAsia"/>
          <w:bCs/>
          <w:noProof/>
          <w:kern w:val="0"/>
          <w:sz w:val="24"/>
          <w:szCs w:val="20"/>
        </w:rPr>
        <w:t>界面表现真实性与完整性（界面表现与实际数据和处理相一致，不遗漏，不多余）；</w:t>
      </w:r>
    </w:p>
    <w:p w:rsidR="00AB0966" w:rsidRPr="00AB0966" w:rsidRDefault="00AB0966" w:rsidP="00C66E23">
      <w:pPr>
        <w:widowControl/>
        <w:numPr>
          <w:ilvl w:val="1"/>
          <w:numId w:val="8"/>
        </w:numPr>
        <w:spacing w:before="120"/>
        <w:ind w:leftChars="-1" w:left="-2" w:firstLineChars="240" w:firstLine="576"/>
        <w:jc w:val="left"/>
        <w:rPr>
          <w:rFonts w:ascii="Arial" w:hAnsi="Arial"/>
          <w:bCs/>
          <w:noProof/>
          <w:kern w:val="0"/>
          <w:sz w:val="24"/>
          <w:szCs w:val="20"/>
        </w:rPr>
      </w:pPr>
      <w:r w:rsidRPr="00AB0966">
        <w:rPr>
          <w:rFonts w:ascii="Arial" w:hAnsi="Arial" w:hint="eastAsia"/>
          <w:bCs/>
          <w:noProof/>
          <w:kern w:val="0"/>
          <w:sz w:val="24"/>
          <w:szCs w:val="20"/>
        </w:rPr>
        <w:t>界面操作正确性（界面操作要完整、正确地处理实际的数据，提示的操作要真正处理）；</w:t>
      </w:r>
    </w:p>
    <w:p w:rsidR="00AB0966" w:rsidRPr="00AB0966" w:rsidRDefault="00AB0966" w:rsidP="00C66E23">
      <w:pPr>
        <w:widowControl/>
        <w:numPr>
          <w:ilvl w:val="1"/>
          <w:numId w:val="8"/>
        </w:numPr>
        <w:spacing w:before="120"/>
        <w:ind w:leftChars="-1" w:left="-2" w:firstLineChars="240" w:firstLine="576"/>
        <w:jc w:val="left"/>
        <w:rPr>
          <w:rFonts w:ascii="Arial" w:hAnsi="Arial"/>
          <w:bCs/>
          <w:noProof/>
          <w:kern w:val="0"/>
          <w:sz w:val="24"/>
          <w:szCs w:val="20"/>
        </w:rPr>
      </w:pPr>
      <w:r w:rsidRPr="00AB0966">
        <w:rPr>
          <w:rFonts w:ascii="Arial" w:hAnsi="Arial" w:hint="eastAsia"/>
          <w:bCs/>
          <w:noProof/>
          <w:kern w:val="0"/>
          <w:sz w:val="24"/>
          <w:szCs w:val="20"/>
        </w:rPr>
        <w:t>界面用语描述正确性、规范性与一致性（使用规范用语，同样的字段，原则上不应有多个名称等）。</w:t>
      </w:r>
    </w:p>
    <w:p w:rsidR="00AF3EFF" w:rsidRDefault="00AB0966" w:rsidP="00C66E23">
      <w:pPr>
        <w:pStyle w:val="3"/>
        <w:numPr>
          <w:ilvl w:val="2"/>
          <w:numId w:val="2"/>
        </w:numPr>
        <w:spacing w:line="240" w:lineRule="auto"/>
        <w:rPr>
          <w:sz w:val="28"/>
        </w:rPr>
      </w:pPr>
      <w:bookmarkStart w:id="197" w:name="_Toc293611072"/>
      <w:r>
        <w:rPr>
          <w:rFonts w:hint="eastAsia"/>
          <w:sz w:val="28"/>
        </w:rPr>
        <w:t>健壮</w:t>
      </w:r>
      <w:r w:rsidR="00AF3EFF">
        <w:rPr>
          <w:rFonts w:hint="eastAsia"/>
          <w:sz w:val="28"/>
        </w:rPr>
        <w:t>性</w:t>
      </w:r>
      <w:bookmarkEnd w:id="197"/>
    </w:p>
    <w:p w:rsidR="00AB0966" w:rsidRPr="00AB0966" w:rsidRDefault="00AB0966" w:rsidP="00C66E23">
      <w:pPr>
        <w:widowControl/>
        <w:spacing w:before="120"/>
        <w:ind w:firstLineChars="200" w:firstLine="480"/>
        <w:jc w:val="left"/>
        <w:rPr>
          <w:rFonts w:ascii="Arial" w:hAnsi="Arial"/>
          <w:bCs/>
          <w:noProof/>
          <w:kern w:val="0"/>
          <w:sz w:val="24"/>
          <w:szCs w:val="20"/>
          <w:lang w:val="en-GB"/>
        </w:rPr>
      </w:pPr>
      <w:bookmarkStart w:id="198" w:name="_Toc145623192"/>
      <w:bookmarkStart w:id="199" w:name="_Toc145623339"/>
      <w:r w:rsidRPr="00AB0966">
        <w:rPr>
          <w:rFonts w:ascii="Arial" w:hAnsi="Arial"/>
          <w:bCs/>
          <w:noProof/>
          <w:kern w:val="0"/>
          <w:sz w:val="24"/>
          <w:szCs w:val="20"/>
          <w:lang w:val="en-GB"/>
        </w:rPr>
        <w:t>1</w:t>
      </w:r>
      <w:r w:rsidRPr="00AB0966">
        <w:rPr>
          <w:rFonts w:ascii="Arial" w:hAnsi="Arial" w:hint="eastAsia"/>
          <w:bCs/>
          <w:noProof/>
          <w:kern w:val="0"/>
          <w:sz w:val="24"/>
          <w:szCs w:val="20"/>
          <w:lang w:val="en-GB"/>
        </w:rPr>
        <w:t>)</w:t>
      </w:r>
      <w:r w:rsidRPr="00AB0966">
        <w:rPr>
          <w:rFonts w:ascii="Arial" w:hAnsi="Arial" w:hint="eastAsia"/>
          <w:bCs/>
          <w:noProof/>
          <w:kern w:val="0"/>
          <w:sz w:val="24"/>
          <w:szCs w:val="20"/>
          <w:lang w:val="en-GB"/>
        </w:rPr>
        <w:t>、</w:t>
      </w:r>
      <w:r w:rsidRPr="00AB0966">
        <w:rPr>
          <w:rFonts w:ascii="Arial" w:hAnsi="Arial" w:hint="eastAsia"/>
          <w:bCs/>
          <w:noProof/>
          <w:kern w:val="0"/>
          <w:sz w:val="24"/>
          <w:szCs w:val="20"/>
        </w:rPr>
        <w:t>数据校验</w:t>
      </w:r>
      <w:bookmarkEnd w:id="198"/>
      <w:bookmarkEnd w:id="199"/>
    </w:p>
    <w:p w:rsidR="00AB0966" w:rsidRPr="00AB0966" w:rsidRDefault="00AB0966" w:rsidP="00C66E23">
      <w:pPr>
        <w:widowControl/>
        <w:spacing w:before="120"/>
        <w:ind w:firstLineChars="200" w:firstLine="480"/>
        <w:jc w:val="left"/>
        <w:rPr>
          <w:rFonts w:ascii="Arial" w:hAnsi="Arial"/>
          <w:bCs/>
          <w:noProof/>
          <w:kern w:val="0"/>
          <w:sz w:val="24"/>
          <w:szCs w:val="20"/>
          <w:lang w:val="en-GB"/>
        </w:rPr>
      </w:pPr>
      <w:r w:rsidRPr="00AB0966">
        <w:rPr>
          <w:rFonts w:ascii="Arial" w:hAnsi="Arial" w:hint="eastAsia"/>
          <w:bCs/>
          <w:noProof/>
          <w:kern w:val="0"/>
          <w:sz w:val="24"/>
          <w:szCs w:val="20"/>
        </w:rPr>
        <w:t>数据校验是增强系统可用性和可靠性的重要手段，系统要求对输入的数据进行有效性、合法性校验，数据校验可以排除许多数据不一致的现象，从逻辑上、数据完整性上保证数据的质量。系统中对各种数据在存储前均应进行数据检查，以防止出现错误的数据存储，对未通过检查的数据给出相应提示，做到“正确的输入有正确的结果，错误的输入有正确的响应”。</w:t>
      </w:r>
      <w:bookmarkStart w:id="200" w:name="_Toc145623193"/>
      <w:bookmarkStart w:id="201" w:name="_Toc145623340"/>
    </w:p>
    <w:p w:rsidR="00AB0966" w:rsidRPr="00AB0966" w:rsidRDefault="00AB0966" w:rsidP="00C66E23">
      <w:pPr>
        <w:widowControl/>
        <w:spacing w:before="120"/>
        <w:ind w:firstLineChars="200" w:firstLine="480"/>
        <w:jc w:val="left"/>
        <w:rPr>
          <w:rFonts w:ascii="Arial" w:hAnsi="Arial"/>
          <w:bCs/>
          <w:noProof/>
          <w:kern w:val="0"/>
          <w:sz w:val="24"/>
          <w:szCs w:val="20"/>
          <w:lang w:val="en-GB"/>
        </w:rPr>
      </w:pPr>
      <w:r w:rsidRPr="00AB0966">
        <w:rPr>
          <w:rFonts w:ascii="Arial" w:hAnsi="Arial"/>
          <w:bCs/>
          <w:noProof/>
          <w:kern w:val="0"/>
          <w:sz w:val="24"/>
          <w:szCs w:val="20"/>
        </w:rPr>
        <w:t>2</w:t>
      </w:r>
      <w:r w:rsidRPr="00AB0966">
        <w:rPr>
          <w:rFonts w:ascii="Arial" w:hAnsi="Arial" w:hint="eastAsia"/>
          <w:bCs/>
          <w:noProof/>
          <w:kern w:val="0"/>
          <w:sz w:val="24"/>
          <w:szCs w:val="20"/>
        </w:rPr>
        <w:t>)</w:t>
      </w:r>
      <w:r w:rsidRPr="00AB0966">
        <w:rPr>
          <w:rFonts w:ascii="Arial" w:hAnsi="Arial" w:hint="eastAsia"/>
          <w:bCs/>
          <w:noProof/>
          <w:kern w:val="0"/>
          <w:sz w:val="24"/>
          <w:szCs w:val="20"/>
        </w:rPr>
        <w:t>、系统容错</w:t>
      </w:r>
      <w:bookmarkEnd w:id="200"/>
      <w:bookmarkEnd w:id="201"/>
    </w:p>
    <w:p w:rsidR="00AB0966" w:rsidRPr="00AB0966" w:rsidRDefault="00AB0966" w:rsidP="00C66E23">
      <w:pPr>
        <w:widowControl/>
        <w:spacing w:before="120"/>
        <w:ind w:firstLineChars="200" w:firstLine="480"/>
        <w:jc w:val="left"/>
        <w:rPr>
          <w:rFonts w:ascii="Arial" w:hAnsi="Arial"/>
          <w:bCs/>
          <w:noProof/>
          <w:kern w:val="0"/>
          <w:sz w:val="24"/>
          <w:szCs w:val="20"/>
        </w:rPr>
      </w:pPr>
      <w:r w:rsidRPr="00AB0966">
        <w:rPr>
          <w:rFonts w:ascii="Arial" w:hAnsi="Arial" w:hint="eastAsia"/>
          <w:bCs/>
          <w:noProof/>
          <w:kern w:val="0"/>
          <w:sz w:val="24"/>
          <w:szCs w:val="20"/>
        </w:rPr>
        <w:t>系统应具有较强的容错性，对于用户的误操作，应给出友好的提示；对于系统出现的异常或错误，应向用户解释原因显示错误的位置和产生错误的原因，提示用户如何处理；对于已经发生错误或异常，系统应尽可能恢复到原来操作状态。</w:t>
      </w:r>
      <w:bookmarkStart w:id="202" w:name="_Toc145623194"/>
      <w:bookmarkStart w:id="203" w:name="_Toc145623341"/>
    </w:p>
    <w:p w:rsidR="00AB0966" w:rsidRPr="00AB0966" w:rsidRDefault="00AB0966" w:rsidP="00C66E23">
      <w:pPr>
        <w:widowControl/>
        <w:spacing w:before="120"/>
        <w:ind w:firstLineChars="200" w:firstLine="480"/>
        <w:jc w:val="left"/>
        <w:rPr>
          <w:rFonts w:ascii="Arial" w:hAnsi="Arial"/>
          <w:bCs/>
          <w:noProof/>
          <w:kern w:val="0"/>
          <w:sz w:val="24"/>
          <w:szCs w:val="20"/>
          <w:lang w:val="en-GB"/>
        </w:rPr>
      </w:pPr>
      <w:r w:rsidRPr="00AB0966">
        <w:rPr>
          <w:rFonts w:ascii="Arial" w:hAnsi="Arial"/>
          <w:bCs/>
          <w:noProof/>
          <w:kern w:val="0"/>
          <w:sz w:val="24"/>
          <w:szCs w:val="20"/>
        </w:rPr>
        <w:t>3</w:t>
      </w:r>
      <w:r w:rsidRPr="00AB0966">
        <w:rPr>
          <w:rFonts w:ascii="Arial" w:hAnsi="Arial" w:hint="eastAsia"/>
          <w:bCs/>
          <w:noProof/>
          <w:kern w:val="0"/>
          <w:sz w:val="24"/>
          <w:szCs w:val="20"/>
        </w:rPr>
        <w:t>)</w:t>
      </w:r>
      <w:r w:rsidRPr="00AB0966">
        <w:rPr>
          <w:rFonts w:ascii="Arial" w:hAnsi="Arial" w:hint="eastAsia"/>
          <w:bCs/>
          <w:noProof/>
          <w:kern w:val="0"/>
          <w:sz w:val="24"/>
          <w:szCs w:val="20"/>
        </w:rPr>
        <w:t>、重要业务操作要求</w:t>
      </w:r>
      <w:bookmarkEnd w:id="202"/>
      <w:bookmarkEnd w:id="203"/>
    </w:p>
    <w:p w:rsidR="00AB0966" w:rsidRPr="00AB0966" w:rsidRDefault="00AB0966" w:rsidP="00C66E23">
      <w:pPr>
        <w:widowControl/>
        <w:spacing w:before="120"/>
        <w:ind w:firstLineChars="200" w:firstLine="480"/>
        <w:jc w:val="left"/>
        <w:rPr>
          <w:rFonts w:ascii="Arial" w:hAnsi="Arial"/>
          <w:bCs/>
          <w:noProof/>
          <w:kern w:val="0"/>
          <w:sz w:val="24"/>
          <w:szCs w:val="20"/>
        </w:rPr>
      </w:pPr>
      <w:r w:rsidRPr="00AB0966">
        <w:rPr>
          <w:rFonts w:ascii="Arial" w:hAnsi="Arial" w:hint="eastAsia"/>
          <w:bCs/>
          <w:noProof/>
          <w:kern w:val="0"/>
          <w:sz w:val="24"/>
          <w:szCs w:val="20"/>
        </w:rPr>
        <w:t>对于重要的业务操作，必须在同一事务中完成，必须保证数据的完整性和准确性。对各种数据的删除操作，均应出现提示用户是否删除的对话框，以待用户进行确认，避免用户误删除造成数据丢失，所有删除提示确认对话框格式应尽可能一致。</w:t>
      </w:r>
    </w:p>
    <w:p w:rsidR="006166D4" w:rsidRDefault="00AB0966" w:rsidP="00C66E23">
      <w:pPr>
        <w:pStyle w:val="MMTopic2"/>
        <w:numPr>
          <w:ilvl w:val="1"/>
          <w:numId w:val="2"/>
        </w:numPr>
        <w:spacing w:line="240" w:lineRule="auto"/>
      </w:pPr>
      <w:bookmarkStart w:id="204" w:name="_Toc293611073"/>
      <w:r>
        <w:rPr>
          <w:rFonts w:hint="eastAsia"/>
        </w:rPr>
        <w:lastRenderedPageBreak/>
        <w:t>适应性</w:t>
      </w:r>
      <w:bookmarkEnd w:id="204"/>
    </w:p>
    <w:p w:rsidR="00984F1B" w:rsidRPr="00AF6634" w:rsidRDefault="00AB0966" w:rsidP="00C66E23">
      <w:pPr>
        <w:pStyle w:val="3"/>
        <w:numPr>
          <w:ilvl w:val="2"/>
          <w:numId w:val="2"/>
        </w:numPr>
        <w:spacing w:line="240" w:lineRule="auto"/>
        <w:rPr>
          <w:sz w:val="28"/>
        </w:rPr>
      </w:pPr>
      <w:bookmarkStart w:id="205" w:name="_Toc293611074"/>
      <w:r>
        <w:rPr>
          <w:rFonts w:hint="eastAsia"/>
          <w:sz w:val="28"/>
        </w:rPr>
        <w:t>用户界面</w:t>
      </w:r>
      <w:bookmarkEnd w:id="205"/>
    </w:p>
    <w:p w:rsidR="00AB0966" w:rsidRDefault="00AB0966" w:rsidP="00C66E23">
      <w:pPr>
        <w:widowControl/>
        <w:spacing w:before="120"/>
        <w:ind w:firstLineChars="200" w:firstLine="480"/>
        <w:jc w:val="left"/>
        <w:rPr>
          <w:rFonts w:ascii="Arial" w:hAnsi="Arial"/>
          <w:noProof/>
          <w:kern w:val="0"/>
          <w:sz w:val="24"/>
          <w:szCs w:val="20"/>
        </w:rPr>
      </w:pPr>
      <w:r w:rsidRPr="00AB0966">
        <w:rPr>
          <w:rFonts w:ascii="Arial" w:hAnsi="Arial" w:hint="eastAsia"/>
          <w:noProof/>
          <w:kern w:val="0"/>
          <w:sz w:val="24"/>
          <w:szCs w:val="20"/>
        </w:rPr>
        <w:t>该软件系统界面全新感觉，一目了然，操作方便，在操作方式、运行环境、具有一定的适应能力。</w:t>
      </w:r>
    </w:p>
    <w:p w:rsidR="00AB0966" w:rsidRPr="00AF6634" w:rsidRDefault="00AB0966" w:rsidP="00C66E23">
      <w:pPr>
        <w:pStyle w:val="3"/>
        <w:numPr>
          <w:ilvl w:val="2"/>
          <w:numId w:val="2"/>
        </w:numPr>
        <w:spacing w:line="240" w:lineRule="auto"/>
        <w:rPr>
          <w:sz w:val="28"/>
        </w:rPr>
      </w:pPr>
      <w:bookmarkStart w:id="206" w:name="_Toc293611075"/>
      <w:r>
        <w:rPr>
          <w:rFonts w:hint="eastAsia"/>
          <w:sz w:val="28"/>
        </w:rPr>
        <w:t>硬件接口</w:t>
      </w:r>
      <w:bookmarkEnd w:id="206"/>
    </w:p>
    <w:p w:rsidR="00AB0966" w:rsidRPr="00AB0966" w:rsidRDefault="00AB0966" w:rsidP="00C66E23">
      <w:pPr>
        <w:widowControl/>
        <w:spacing w:before="120"/>
        <w:ind w:firstLineChars="200" w:firstLine="480"/>
        <w:jc w:val="left"/>
        <w:rPr>
          <w:rFonts w:ascii="Arial" w:hAnsi="Arial"/>
          <w:noProof/>
          <w:kern w:val="0"/>
          <w:sz w:val="24"/>
          <w:szCs w:val="20"/>
        </w:rPr>
      </w:pPr>
      <w:r w:rsidRPr="00AB0966">
        <w:rPr>
          <w:rFonts w:ascii="Arial" w:hAnsi="Arial" w:hint="eastAsia"/>
          <w:noProof/>
          <w:kern w:val="0"/>
          <w:sz w:val="24"/>
          <w:szCs w:val="20"/>
        </w:rPr>
        <w:t>本软件</w:t>
      </w:r>
      <w:r w:rsidR="00262183">
        <w:rPr>
          <w:rFonts w:ascii="Arial" w:hAnsi="Arial" w:hint="eastAsia"/>
          <w:noProof/>
          <w:kern w:val="0"/>
          <w:sz w:val="24"/>
          <w:szCs w:val="20"/>
        </w:rPr>
        <w:t>采用</w:t>
      </w:r>
      <w:r w:rsidR="00262183">
        <w:rPr>
          <w:rFonts w:ascii="Arial" w:hAnsi="Arial" w:hint="eastAsia"/>
          <w:noProof/>
          <w:kern w:val="0"/>
          <w:sz w:val="24"/>
          <w:szCs w:val="20"/>
        </w:rPr>
        <w:t>B/S</w:t>
      </w:r>
      <w:r w:rsidR="00262183">
        <w:rPr>
          <w:rFonts w:ascii="Arial" w:hAnsi="Arial" w:hint="eastAsia"/>
          <w:noProof/>
          <w:kern w:val="0"/>
          <w:sz w:val="24"/>
          <w:szCs w:val="20"/>
        </w:rPr>
        <w:t>架构，客户端不需要安装任何硬件。服务端只需普通服务器端便可满足要求</w:t>
      </w:r>
      <w:r w:rsidRPr="00AB0966">
        <w:rPr>
          <w:rFonts w:ascii="Arial" w:hAnsi="Arial" w:hint="eastAsia"/>
          <w:noProof/>
          <w:kern w:val="0"/>
          <w:sz w:val="24"/>
          <w:szCs w:val="20"/>
        </w:rPr>
        <w:t>，适应硬件变化能力强。</w:t>
      </w:r>
    </w:p>
    <w:p w:rsidR="00AB0966" w:rsidRPr="00AF6634" w:rsidRDefault="00AB0966" w:rsidP="00C66E23">
      <w:pPr>
        <w:pStyle w:val="3"/>
        <w:numPr>
          <w:ilvl w:val="2"/>
          <w:numId w:val="2"/>
        </w:numPr>
        <w:spacing w:line="240" w:lineRule="auto"/>
        <w:rPr>
          <w:sz w:val="28"/>
        </w:rPr>
      </w:pPr>
      <w:bookmarkStart w:id="207" w:name="_Toc293611076"/>
      <w:r>
        <w:rPr>
          <w:rFonts w:hint="eastAsia"/>
          <w:sz w:val="28"/>
        </w:rPr>
        <w:t>软件接口</w:t>
      </w:r>
      <w:bookmarkEnd w:id="207"/>
    </w:p>
    <w:p w:rsidR="00AB0966" w:rsidRPr="00AB0966" w:rsidRDefault="00262183" w:rsidP="00C66E23">
      <w:pPr>
        <w:widowControl/>
        <w:spacing w:before="120"/>
        <w:ind w:firstLineChars="200" w:firstLine="480"/>
        <w:jc w:val="left"/>
        <w:rPr>
          <w:rFonts w:ascii="Arial" w:hAnsi="Arial"/>
          <w:noProof/>
          <w:kern w:val="0"/>
          <w:sz w:val="24"/>
          <w:szCs w:val="20"/>
        </w:rPr>
      </w:pPr>
      <w:r>
        <w:rPr>
          <w:rFonts w:ascii="Arial" w:hAnsi="Arial" w:hint="eastAsia"/>
          <w:noProof/>
          <w:kern w:val="0"/>
          <w:sz w:val="24"/>
          <w:szCs w:val="20"/>
        </w:rPr>
        <w:t>要求安装</w:t>
      </w:r>
      <w:r>
        <w:rPr>
          <w:rFonts w:ascii="Arial" w:hAnsi="Arial" w:hint="eastAsia"/>
          <w:noProof/>
          <w:kern w:val="0"/>
          <w:sz w:val="24"/>
          <w:szCs w:val="20"/>
        </w:rPr>
        <w:t>JDK1.5</w:t>
      </w:r>
      <w:r>
        <w:rPr>
          <w:rFonts w:ascii="Arial" w:hAnsi="Arial" w:hint="eastAsia"/>
          <w:noProof/>
          <w:kern w:val="0"/>
          <w:sz w:val="24"/>
          <w:szCs w:val="20"/>
        </w:rPr>
        <w:t>以上版本的计算机，可以</w:t>
      </w:r>
      <w:r w:rsidR="00EC2F6C">
        <w:rPr>
          <w:rFonts w:ascii="Arial" w:hAnsi="Arial" w:hint="eastAsia"/>
          <w:noProof/>
          <w:kern w:val="0"/>
          <w:sz w:val="24"/>
          <w:szCs w:val="20"/>
        </w:rPr>
        <w:t>运行在</w:t>
      </w:r>
      <w:r>
        <w:rPr>
          <w:rFonts w:ascii="Arial" w:hAnsi="Arial" w:hint="eastAsia"/>
          <w:noProof/>
          <w:kern w:val="0"/>
          <w:sz w:val="24"/>
          <w:szCs w:val="20"/>
        </w:rPr>
        <w:t>Linux</w:t>
      </w:r>
      <w:r>
        <w:rPr>
          <w:rFonts w:ascii="Arial" w:hAnsi="Arial" w:hint="eastAsia"/>
          <w:noProof/>
          <w:kern w:val="0"/>
          <w:sz w:val="24"/>
          <w:szCs w:val="20"/>
        </w:rPr>
        <w:t>和</w:t>
      </w:r>
      <w:r>
        <w:rPr>
          <w:rFonts w:ascii="Arial" w:hAnsi="Arial" w:hint="eastAsia"/>
          <w:noProof/>
          <w:kern w:val="0"/>
          <w:sz w:val="24"/>
          <w:szCs w:val="20"/>
        </w:rPr>
        <w:t>Windows</w:t>
      </w:r>
      <w:r>
        <w:rPr>
          <w:rFonts w:ascii="Arial" w:hAnsi="Arial" w:hint="eastAsia"/>
          <w:noProof/>
          <w:kern w:val="0"/>
          <w:sz w:val="24"/>
          <w:szCs w:val="20"/>
        </w:rPr>
        <w:t>平台，</w:t>
      </w:r>
      <w:r w:rsidR="00AB0966" w:rsidRPr="00AB0966">
        <w:rPr>
          <w:rFonts w:ascii="Arial" w:hAnsi="Arial" w:hint="eastAsia"/>
          <w:noProof/>
          <w:kern w:val="0"/>
          <w:sz w:val="24"/>
          <w:szCs w:val="20"/>
        </w:rPr>
        <w:t>适应运行环境变化能力较强。</w:t>
      </w:r>
    </w:p>
    <w:p w:rsidR="00AB0966" w:rsidRDefault="00AB0966" w:rsidP="00C66E23">
      <w:pPr>
        <w:pStyle w:val="3"/>
        <w:numPr>
          <w:ilvl w:val="2"/>
          <w:numId w:val="2"/>
        </w:numPr>
        <w:spacing w:line="240" w:lineRule="auto"/>
        <w:rPr>
          <w:sz w:val="28"/>
        </w:rPr>
      </w:pPr>
      <w:bookmarkStart w:id="208" w:name="_Toc293611077"/>
      <w:r>
        <w:rPr>
          <w:rFonts w:hint="eastAsia"/>
          <w:sz w:val="28"/>
        </w:rPr>
        <w:t>可维护性</w:t>
      </w:r>
      <w:bookmarkEnd w:id="208"/>
    </w:p>
    <w:p w:rsidR="00584DAE" w:rsidRPr="00584DAE" w:rsidRDefault="00584DAE" w:rsidP="00C66E23">
      <w:pPr>
        <w:ind w:firstLineChars="1200" w:firstLine="2880"/>
      </w:pPr>
      <w:r w:rsidRPr="004B6D61">
        <w:rPr>
          <w:rFonts w:ascii="黑体" w:eastAsia="黑体" w:hint="eastAsia"/>
          <w:sz w:val="24"/>
        </w:rPr>
        <w:t xml:space="preserve">表 </w:t>
      </w:r>
      <w:r w:rsidR="003A5863">
        <w:rPr>
          <w:rFonts w:ascii="黑体"/>
          <w:sz w:val="24"/>
        </w:rPr>
        <w:fldChar w:fldCharType="begin"/>
      </w:r>
      <w:r>
        <w:rPr>
          <w:rFonts w:ascii="黑体"/>
          <w:sz w:val="24"/>
        </w:rPr>
        <w:instrText xml:space="preserve"> </w:instrText>
      </w:r>
      <w:r>
        <w:rPr>
          <w:rFonts w:ascii="黑体" w:hint="eastAsia"/>
          <w:sz w:val="24"/>
        </w:rPr>
        <w:instrText>= 4 \* Arabic</w:instrText>
      </w:r>
      <w:r>
        <w:rPr>
          <w:rFonts w:ascii="黑体"/>
          <w:sz w:val="24"/>
        </w:rPr>
        <w:instrText xml:space="preserve"> </w:instrText>
      </w:r>
      <w:r w:rsidR="003A5863">
        <w:rPr>
          <w:rFonts w:ascii="黑体"/>
          <w:sz w:val="24"/>
        </w:rPr>
        <w:fldChar w:fldCharType="separate"/>
      </w:r>
      <w:r>
        <w:rPr>
          <w:rFonts w:ascii="黑体"/>
          <w:noProof/>
          <w:sz w:val="24"/>
        </w:rPr>
        <w:t>4</w:t>
      </w:r>
      <w:r w:rsidR="003A5863">
        <w:rPr>
          <w:rFonts w:ascii="黑体"/>
          <w:sz w:val="24"/>
        </w:rPr>
        <w:fldChar w:fldCharType="end"/>
      </w:r>
      <w:r w:rsidRPr="004B6D61">
        <w:rPr>
          <w:rFonts w:ascii="黑体" w:eastAsia="黑体" w:hint="eastAsia"/>
          <w:sz w:val="24"/>
        </w:rPr>
        <w:noBreakHyphen/>
      </w:r>
      <w:r w:rsidR="003A5863">
        <w:rPr>
          <w:rFonts w:ascii="黑体"/>
          <w:sz w:val="24"/>
        </w:rPr>
        <w:fldChar w:fldCharType="begin"/>
      </w:r>
      <w:r>
        <w:rPr>
          <w:rFonts w:ascii="黑体"/>
          <w:sz w:val="24"/>
        </w:rPr>
        <w:instrText xml:space="preserve"> </w:instrText>
      </w:r>
      <w:r>
        <w:rPr>
          <w:rFonts w:ascii="黑体" w:hint="eastAsia"/>
          <w:sz w:val="24"/>
        </w:rPr>
        <w:instrText>= 4 \* Arabic</w:instrText>
      </w:r>
      <w:r>
        <w:rPr>
          <w:rFonts w:ascii="黑体"/>
          <w:sz w:val="24"/>
        </w:rPr>
        <w:instrText xml:space="preserve"> </w:instrText>
      </w:r>
      <w:r w:rsidR="003A5863">
        <w:rPr>
          <w:rFonts w:ascii="黑体"/>
          <w:sz w:val="24"/>
        </w:rPr>
        <w:fldChar w:fldCharType="separate"/>
      </w:r>
      <w:r>
        <w:rPr>
          <w:rFonts w:ascii="黑体"/>
          <w:noProof/>
          <w:sz w:val="24"/>
        </w:rPr>
        <w:t>4</w:t>
      </w:r>
      <w:r w:rsidR="003A5863">
        <w:rPr>
          <w:rFonts w:ascii="黑体"/>
          <w:sz w:val="24"/>
        </w:rPr>
        <w:fldChar w:fldCharType="end"/>
      </w:r>
      <w:r>
        <w:rPr>
          <w:rFonts w:ascii="黑体" w:hint="eastAsia"/>
          <w:sz w:val="24"/>
        </w:rPr>
        <w:t xml:space="preserve"> </w:t>
      </w:r>
      <w:r w:rsidRPr="000C221F">
        <w:rPr>
          <w:rFonts w:ascii="黑体" w:eastAsia="黑体" w:hint="eastAsia"/>
          <w:sz w:val="24"/>
        </w:rPr>
        <w:t xml:space="preserve"> </w:t>
      </w:r>
      <w:r>
        <w:rPr>
          <w:rFonts w:ascii="黑体" w:eastAsia="黑体" w:hint="eastAsia"/>
          <w:sz w:val="24"/>
        </w:rPr>
        <w:t>可维护性</w:t>
      </w:r>
      <w:r w:rsidRPr="000C221F">
        <w:rPr>
          <w:rFonts w:ascii="黑体" w:eastAsia="黑体" w:hint="eastAsia"/>
          <w:sz w:val="24"/>
        </w:rPr>
        <w:t>要求</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2251"/>
        <w:gridCol w:w="6224"/>
      </w:tblGrid>
      <w:tr w:rsidR="00AB0966" w:rsidRPr="00EF3B72" w:rsidTr="00D57F76">
        <w:trPr>
          <w:trHeight w:val="106"/>
          <w:jc w:val="center"/>
        </w:trPr>
        <w:tc>
          <w:tcPr>
            <w:tcW w:w="2251" w:type="dxa"/>
            <w:shd w:val="clear" w:color="auto" w:fill="99CCFF"/>
          </w:tcPr>
          <w:p w:rsidR="00AB0966" w:rsidRPr="00EF3B72" w:rsidRDefault="00AB0966" w:rsidP="00C66E23">
            <w:r w:rsidRPr="00EF3B72">
              <w:rPr>
                <w:rFonts w:hint="eastAsia"/>
              </w:rPr>
              <w:t>可维护性纬度</w:t>
            </w:r>
          </w:p>
        </w:tc>
        <w:tc>
          <w:tcPr>
            <w:tcW w:w="6224" w:type="dxa"/>
            <w:shd w:val="clear" w:color="auto" w:fill="99CCFF"/>
          </w:tcPr>
          <w:p w:rsidR="00AB0966" w:rsidRPr="00EF3B72" w:rsidRDefault="00AB0966" w:rsidP="00C66E23">
            <w:r w:rsidRPr="00EF3B72">
              <w:rPr>
                <w:rFonts w:hint="eastAsia"/>
              </w:rPr>
              <w:t>可维护性具体要求</w:t>
            </w:r>
          </w:p>
        </w:tc>
      </w:tr>
      <w:tr w:rsidR="00AB0966" w:rsidRPr="00EF3B72" w:rsidTr="00D57F76">
        <w:trPr>
          <w:trHeight w:val="212"/>
          <w:jc w:val="center"/>
        </w:trPr>
        <w:tc>
          <w:tcPr>
            <w:tcW w:w="2251" w:type="dxa"/>
            <w:shd w:val="clear" w:color="auto" w:fill="99CCFF"/>
          </w:tcPr>
          <w:p w:rsidR="00AB0966" w:rsidRPr="00EF3B72" w:rsidRDefault="00AB0966" w:rsidP="00C66E23">
            <w:r w:rsidRPr="00EF3B72">
              <w:rPr>
                <w:rFonts w:hint="eastAsia"/>
              </w:rPr>
              <w:t>系统参数化配置层面</w:t>
            </w:r>
          </w:p>
        </w:tc>
        <w:tc>
          <w:tcPr>
            <w:tcW w:w="6224" w:type="dxa"/>
          </w:tcPr>
          <w:p w:rsidR="00AB0966" w:rsidRPr="00EF3B72" w:rsidRDefault="00AB0966" w:rsidP="00C66E23">
            <w:r w:rsidRPr="00EF3B72">
              <w:rPr>
                <w:rFonts w:hint="eastAsia"/>
              </w:rPr>
              <w:t>系统要求提供灵活的参数配置功能，方便通过参数调整，实现对业务的灵活支撑。</w:t>
            </w:r>
            <w:r w:rsidRPr="00EF3B72">
              <w:t xml:space="preserve"> </w:t>
            </w:r>
          </w:p>
        </w:tc>
      </w:tr>
      <w:tr w:rsidR="00AB0966" w:rsidRPr="00EF3B72" w:rsidTr="00D57F76">
        <w:trPr>
          <w:cantSplit/>
          <w:trHeight w:val="90"/>
          <w:jc w:val="center"/>
        </w:trPr>
        <w:tc>
          <w:tcPr>
            <w:tcW w:w="2251" w:type="dxa"/>
            <w:vMerge w:val="restart"/>
            <w:shd w:val="clear" w:color="auto" w:fill="99CCFF"/>
          </w:tcPr>
          <w:p w:rsidR="00AB0966" w:rsidRPr="00EF3B72" w:rsidRDefault="00AB0966" w:rsidP="00C66E23">
            <w:r w:rsidRPr="00EF3B72">
              <w:rPr>
                <w:rFonts w:hint="eastAsia"/>
              </w:rPr>
              <w:t>系统日志层面</w:t>
            </w:r>
          </w:p>
        </w:tc>
        <w:tc>
          <w:tcPr>
            <w:tcW w:w="6224" w:type="dxa"/>
          </w:tcPr>
          <w:p w:rsidR="00AB0966" w:rsidRPr="00EF3B72" w:rsidRDefault="00AB0966" w:rsidP="00C66E23">
            <w:r w:rsidRPr="00EF3B72">
              <w:t xml:space="preserve">1. </w:t>
            </w:r>
            <w:r w:rsidRPr="00EF3B72">
              <w:rPr>
                <w:rFonts w:hint="eastAsia"/>
              </w:rPr>
              <w:t>系统采用的基础软件（</w:t>
            </w:r>
            <w:r w:rsidRPr="00EF3B72">
              <w:t>WEB</w:t>
            </w:r>
            <w:r w:rsidRPr="00EF3B72">
              <w:rPr>
                <w:rFonts w:hint="eastAsia"/>
              </w:rPr>
              <w:t>服务器、中间件、数据库服务器）能够记录系统级操作日志，方便系统监控管理软件进行分析与监控，方便进行系统级故障定位与分析；</w:t>
            </w:r>
            <w:r w:rsidRPr="00EF3B72">
              <w:t xml:space="preserve"> </w:t>
            </w:r>
          </w:p>
        </w:tc>
      </w:tr>
      <w:tr w:rsidR="00AB0966" w:rsidRPr="00EF3B72" w:rsidTr="00D57F76">
        <w:trPr>
          <w:cantSplit/>
          <w:trHeight w:val="90"/>
          <w:jc w:val="center"/>
        </w:trPr>
        <w:tc>
          <w:tcPr>
            <w:tcW w:w="2251" w:type="dxa"/>
            <w:vMerge/>
            <w:shd w:val="clear" w:color="auto" w:fill="99CCFF"/>
            <w:vAlign w:val="center"/>
          </w:tcPr>
          <w:p w:rsidR="00AB0966" w:rsidRPr="00EF3B72" w:rsidRDefault="00AB0966" w:rsidP="00C66E23"/>
        </w:tc>
        <w:tc>
          <w:tcPr>
            <w:tcW w:w="6224" w:type="dxa"/>
          </w:tcPr>
          <w:p w:rsidR="00AB0966" w:rsidRPr="00EF3B72" w:rsidRDefault="00AB0966" w:rsidP="00C66E23">
            <w:r w:rsidRPr="00EF3B72">
              <w:t xml:space="preserve">2.  </w:t>
            </w:r>
            <w:r w:rsidRPr="00EF3B72">
              <w:rPr>
                <w:rFonts w:hint="eastAsia"/>
              </w:rPr>
              <w:t>应用软件层级要求能够记录用户操作日志，方便进行用户操作审查以及应用级别故障定位与分析；</w:t>
            </w:r>
          </w:p>
        </w:tc>
      </w:tr>
      <w:tr w:rsidR="00AB0966" w:rsidRPr="00EF3B72" w:rsidTr="00D57F76">
        <w:trPr>
          <w:cantSplit/>
          <w:trHeight w:val="90"/>
          <w:jc w:val="center"/>
        </w:trPr>
        <w:tc>
          <w:tcPr>
            <w:tcW w:w="2251" w:type="dxa"/>
            <w:vMerge w:val="restart"/>
            <w:shd w:val="clear" w:color="auto" w:fill="99CCFF"/>
          </w:tcPr>
          <w:p w:rsidR="00AB0966" w:rsidRPr="00EF3B72" w:rsidRDefault="00AB0966" w:rsidP="00C66E23">
            <w:r w:rsidRPr="00EF3B72">
              <w:rPr>
                <w:rFonts w:hint="eastAsia"/>
              </w:rPr>
              <w:t>应用功能升级维护层面</w:t>
            </w:r>
          </w:p>
        </w:tc>
        <w:tc>
          <w:tcPr>
            <w:tcW w:w="6224" w:type="dxa"/>
          </w:tcPr>
          <w:p w:rsidR="00AB0966" w:rsidRPr="00EF3B72" w:rsidRDefault="00AB0966" w:rsidP="00C66E23">
            <w:r w:rsidRPr="00EF3B72">
              <w:t xml:space="preserve">1. </w:t>
            </w:r>
            <w:r w:rsidRPr="00EF3B72">
              <w:rPr>
                <w:rFonts w:hint="eastAsia"/>
              </w:rPr>
              <w:t>要求应用功能基于业界流行的</w:t>
            </w:r>
            <w:r w:rsidRPr="00EF3B72">
              <w:t>B/S</w:t>
            </w:r>
            <w:r w:rsidRPr="00EF3B72">
              <w:rPr>
                <w:rFonts w:hint="eastAsia"/>
              </w:rPr>
              <w:t>三层架构方式构建（</w:t>
            </w:r>
            <w:r w:rsidRPr="00EF3B72">
              <w:t>Web</w:t>
            </w:r>
            <w:r w:rsidRPr="00EF3B72">
              <w:rPr>
                <w:rFonts w:hint="eastAsia"/>
              </w:rPr>
              <w:t>层</w:t>
            </w:r>
            <w:r w:rsidRPr="00EF3B72">
              <w:t xml:space="preserve"> / </w:t>
            </w:r>
            <w:r w:rsidRPr="00EF3B72">
              <w:rPr>
                <w:rFonts w:hint="eastAsia"/>
              </w:rPr>
              <w:t>应用层</w:t>
            </w:r>
            <w:r w:rsidRPr="00EF3B72">
              <w:t xml:space="preserve"> / </w:t>
            </w:r>
            <w:r w:rsidRPr="00EF3B72">
              <w:rPr>
                <w:rFonts w:hint="eastAsia"/>
              </w:rPr>
              <w:t>数据层），采用基于组件的应用结构，方便软件版本升级与维护；</w:t>
            </w:r>
            <w:r w:rsidRPr="00EF3B72">
              <w:t xml:space="preserve"> </w:t>
            </w:r>
          </w:p>
        </w:tc>
      </w:tr>
      <w:tr w:rsidR="00AB0966" w:rsidRPr="00EF3B72" w:rsidTr="00D57F76">
        <w:trPr>
          <w:cantSplit/>
          <w:trHeight w:val="90"/>
          <w:jc w:val="center"/>
        </w:trPr>
        <w:tc>
          <w:tcPr>
            <w:tcW w:w="2251" w:type="dxa"/>
            <w:vMerge/>
            <w:shd w:val="clear" w:color="auto" w:fill="99CCFF"/>
            <w:vAlign w:val="center"/>
          </w:tcPr>
          <w:p w:rsidR="00AB0966" w:rsidRPr="00EF3B72" w:rsidRDefault="00AB0966" w:rsidP="00C66E23"/>
        </w:tc>
        <w:tc>
          <w:tcPr>
            <w:tcW w:w="6224" w:type="dxa"/>
          </w:tcPr>
          <w:p w:rsidR="00AB0966" w:rsidRPr="00EF3B72" w:rsidRDefault="00AB0966" w:rsidP="00C66E23">
            <w:r w:rsidRPr="00EF3B72">
              <w:t xml:space="preserve">2. </w:t>
            </w:r>
            <w:r w:rsidRPr="00EF3B72">
              <w:rPr>
                <w:rFonts w:hint="eastAsia"/>
              </w:rPr>
              <w:t>要求系统考虑独立的开发与测试环境，通过测试环境用户验收测试后的功能才能发布到生产系统，提升生产系统的稳定性；</w:t>
            </w:r>
          </w:p>
        </w:tc>
      </w:tr>
      <w:tr w:rsidR="00AB0966" w:rsidRPr="00EF3B72" w:rsidTr="00D57F76">
        <w:trPr>
          <w:trHeight w:val="566"/>
          <w:jc w:val="center"/>
        </w:trPr>
        <w:tc>
          <w:tcPr>
            <w:tcW w:w="2251" w:type="dxa"/>
            <w:shd w:val="clear" w:color="auto" w:fill="99CCFF"/>
          </w:tcPr>
          <w:p w:rsidR="00AB0966" w:rsidRPr="00EF3B72" w:rsidRDefault="00AB0966" w:rsidP="00C66E23">
            <w:r w:rsidRPr="00EF3B72">
              <w:rPr>
                <w:rFonts w:hint="eastAsia"/>
              </w:rPr>
              <w:t>系统监控管理层面</w:t>
            </w:r>
          </w:p>
        </w:tc>
        <w:tc>
          <w:tcPr>
            <w:tcW w:w="6224" w:type="dxa"/>
          </w:tcPr>
          <w:p w:rsidR="00AB0966" w:rsidRPr="00EF3B72" w:rsidRDefault="00AB0966" w:rsidP="00C66E23">
            <w:r w:rsidRPr="00EF3B72">
              <w:rPr>
                <w:rFonts w:hint="eastAsia"/>
              </w:rPr>
              <w:t>监控用户登录和访问状态</w:t>
            </w:r>
          </w:p>
        </w:tc>
      </w:tr>
    </w:tbl>
    <w:p w:rsidR="00AB0966" w:rsidRPr="00AF6634" w:rsidRDefault="00AB0966" w:rsidP="00C66E23">
      <w:pPr>
        <w:pStyle w:val="3"/>
        <w:numPr>
          <w:ilvl w:val="2"/>
          <w:numId w:val="2"/>
        </w:numPr>
        <w:spacing w:line="240" w:lineRule="auto"/>
        <w:rPr>
          <w:sz w:val="28"/>
        </w:rPr>
      </w:pPr>
      <w:bookmarkStart w:id="209" w:name="_Toc293611078"/>
      <w:r>
        <w:rPr>
          <w:rFonts w:hint="eastAsia"/>
          <w:sz w:val="28"/>
        </w:rPr>
        <w:t>可移植性</w:t>
      </w:r>
      <w:bookmarkEnd w:id="209"/>
    </w:p>
    <w:p w:rsidR="00AB0966" w:rsidRPr="00AB0966" w:rsidRDefault="00AB0966" w:rsidP="00C66E23">
      <w:pPr>
        <w:widowControl/>
        <w:spacing w:before="120"/>
        <w:ind w:firstLineChars="200" w:firstLine="480"/>
        <w:jc w:val="left"/>
        <w:rPr>
          <w:rFonts w:ascii="Arial" w:hAnsi="Arial"/>
          <w:noProof/>
          <w:kern w:val="0"/>
          <w:sz w:val="24"/>
          <w:szCs w:val="20"/>
        </w:rPr>
      </w:pPr>
      <w:r w:rsidRPr="00AB0966">
        <w:rPr>
          <w:rFonts w:ascii="Arial" w:hAnsi="Arial" w:hint="eastAsia"/>
          <w:noProof/>
          <w:kern w:val="0"/>
          <w:sz w:val="24"/>
          <w:szCs w:val="20"/>
        </w:rPr>
        <w:t>须采用</w:t>
      </w:r>
      <w:r w:rsidRPr="00AB0966">
        <w:rPr>
          <w:rFonts w:ascii="Arial" w:hAnsi="Arial"/>
          <w:noProof/>
          <w:kern w:val="0"/>
          <w:sz w:val="24"/>
          <w:szCs w:val="20"/>
        </w:rPr>
        <w:t>J2EE</w:t>
      </w:r>
      <w:r w:rsidRPr="00AB0966">
        <w:rPr>
          <w:rFonts w:ascii="Arial" w:hAnsi="Arial" w:hint="eastAsia"/>
          <w:noProof/>
          <w:kern w:val="0"/>
          <w:sz w:val="24"/>
          <w:szCs w:val="20"/>
        </w:rPr>
        <w:t>技术框架，利用</w:t>
      </w:r>
      <w:r w:rsidRPr="00AB0966">
        <w:rPr>
          <w:rFonts w:ascii="Arial" w:hAnsi="Arial"/>
          <w:noProof/>
          <w:kern w:val="0"/>
          <w:sz w:val="24"/>
          <w:szCs w:val="20"/>
        </w:rPr>
        <w:t>JAVA</w:t>
      </w:r>
      <w:r w:rsidRPr="00AB0966">
        <w:rPr>
          <w:rFonts w:ascii="Arial" w:hAnsi="Arial" w:hint="eastAsia"/>
          <w:noProof/>
          <w:kern w:val="0"/>
          <w:sz w:val="24"/>
          <w:szCs w:val="20"/>
        </w:rPr>
        <w:t>的优势实现可跨操作系统和数据库移植。</w:t>
      </w:r>
    </w:p>
    <w:p w:rsidR="00AB0966" w:rsidRDefault="00AB0966" w:rsidP="00C66E23">
      <w:pPr>
        <w:pStyle w:val="MMTopic2"/>
        <w:numPr>
          <w:ilvl w:val="1"/>
          <w:numId w:val="2"/>
        </w:numPr>
        <w:spacing w:line="240" w:lineRule="auto"/>
      </w:pPr>
      <w:bookmarkStart w:id="210" w:name="_Toc293611079"/>
      <w:r>
        <w:rPr>
          <w:rFonts w:hint="eastAsia"/>
        </w:rPr>
        <w:lastRenderedPageBreak/>
        <w:t>安全需求</w:t>
      </w:r>
      <w:bookmarkEnd w:id="210"/>
    </w:p>
    <w:p w:rsidR="00AB0966" w:rsidRPr="00AF6634" w:rsidRDefault="00AB0966" w:rsidP="00C66E23">
      <w:pPr>
        <w:pStyle w:val="3"/>
        <w:numPr>
          <w:ilvl w:val="2"/>
          <w:numId w:val="2"/>
        </w:numPr>
        <w:spacing w:line="240" w:lineRule="auto"/>
        <w:rPr>
          <w:sz w:val="28"/>
        </w:rPr>
      </w:pPr>
      <w:bookmarkStart w:id="211" w:name="_Toc293611080"/>
      <w:r>
        <w:rPr>
          <w:rFonts w:hint="eastAsia"/>
          <w:sz w:val="28"/>
        </w:rPr>
        <w:t>主</w:t>
      </w:r>
      <w:r w:rsidRPr="00AB0966">
        <w:rPr>
          <w:rFonts w:hint="eastAsia"/>
          <w:sz w:val="28"/>
        </w:rPr>
        <w:t>机安全（含网络层）</w:t>
      </w:r>
      <w:bookmarkEnd w:id="211"/>
    </w:p>
    <w:p w:rsidR="00AB0966" w:rsidRPr="00AB0966" w:rsidRDefault="00AB0966" w:rsidP="00C66E23">
      <w:pPr>
        <w:widowControl/>
        <w:spacing w:before="120"/>
        <w:ind w:firstLineChars="200" w:firstLine="480"/>
        <w:jc w:val="left"/>
        <w:rPr>
          <w:rFonts w:ascii="Arial" w:hAnsi="Arial"/>
          <w:noProof/>
          <w:kern w:val="0"/>
          <w:sz w:val="24"/>
          <w:szCs w:val="20"/>
        </w:rPr>
      </w:pPr>
      <w:r w:rsidRPr="00AB0966">
        <w:rPr>
          <w:rFonts w:ascii="Arial" w:hAnsi="Arial" w:hint="eastAsia"/>
          <w:noProof/>
          <w:kern w:val="0"/>
          <w:sz w:val="24"/>
          <w:szCs w:val="20"/>
        </w:rPr>
        <w:t>1</w:t>
      </w:r>
      <w:r w:rsidRPr="00AB0966">
        <w:rPr>
          <w:rFonts w:ascii="Arial" w:hAnsi="Arial" w:hint="eastAsia"/>
          <w:noProof/>
          <w:kern w:val="0"/>
          <w:sz w:val="24"/>
          <w:szCs w:val="20"/>
        </w:rPr>
        <w:t>）</w:t>
      </w:r>
      <w:r w:rsidRPr="00AB0966">
        <w:rPr>
          <w:rFonts w:ascii="Arial" w:hAnsi="Arial" w:hint="eastAsia"/>
          <w:noProof/>
          <w:kern w:val="0"/>
          <w:sz w:val="24"/>
          <w:szCs w:val="20"/>
        </w:rPr>
        <w:t xml:space="preserve">  </w:t>
      </w:r>
      <w:r w:rsidRPr="00AB0966">
        <w:rPr>
          <w:rFonts w:ascii="Arial" w:hAnsi="Arial" w:hint="eastAsia"/>
          <w:noProof/>
          <w:kern w:val="0"/>
          <w:sz w:val="24"/>
          <w:szCs w:val="20"/>
        </w:rPr>
        <w:t>保证整个系统</w:t>
      </w:r>
      <w:r w:rsidRPr="00AB0966">
        <w:rPr>
          <w:rFonts w:ascii="Arial" w:hAnsi="Arial"/>
          <w:noProof/>
          <w:kern w:val="0"/>
          <w:sz w:val="24"/>
          <w:szCs w:val="20"/>
        </w:rPr>
        <w:t>24</w:t>
      </w:r>
      <w:r w:rsidRPr="00AB0966">
        <w:rPr>
          <w:rFonts w:ascii="Arial" w:hAnsi="Arial" w:hint="eastAsia"/>
          <w:noProof/>
          <w:kern w:val="0"/>
          <w:sz w:val="24"/>
          <w:szCs w:val="20"/>
        </w:rPr>
        <w:t>小时不间断运行；</w:t>
      </w:r>
    </w:p>
    <w:p w:rsidR="00AB0966" w:rsidRPr="00AB0966" w:rsidRDefault="00AB0966" w:rsidP="00C66E23">
      <w:pPr>
        <w:widowControl/>
        <w:spacing w:before="120"/>
        <w:ind w:firstLineChars="200" w:firstLine="480"/>
        <w:jc w:val="left"/>
        <w:rPr>
          <w:rFonts w:ascii="Arial" w:hAnsi="Arial"/>
          <w:noProof/>
          <w:kern w:val="0"/>
          <w:sz w:val="24"/>
          <w:szCs w:val="20"/>
        </w:rPr>
      </w:pPr>
      <w:r w:rsidRPr="00AB0966">
        <w:rPr>
          <w:rFonts w:ascii="Arial" w:hAnsi="Arial" w:hint="eastAsia"/>
          <w:noProof/>
          <w:kern w:val="0"/>
          <w:sz w:val="24"/>
          <w:szCs w:val="20"/>
        </w:rPr>
        <w:t>2</w:t>
      </w:r>
      <w:r w:rsidRPr="00AB0966">
        <w:rPr>
          <w:rFonts w:ascii="Arial" w:hAnsi="Arial" w:hint="eastAsia"/>
          <w:noProof/>
          <w:kern w:val="0"/>
          <w:sz w:val="24"/>
          <w:szCs w:val="20"/>
        </w:rPr>
        <w:t>）</w:t>
      </w:r>
      <w:r w:rsidRPr="00AB0966">
        <w:rPr>
          <w:rFonts w:ascii="Arial" w:hAnsi="Arial" w:hint="eastAsia"/>
          <w:noProof/>
          <w:kern w:val="0"/>
          <w:sz w:val="24"/>
          <w:szCs w:val="20"/>
        </w:rPr>
        <w:t xml:space="preserve">  </w:t>
      </w:r>
      <w:r w:rsidRPr="00AB0966">
        <w:rPr>
          <w:rFonts w:ascii="Arial" w:hAnsi="Arial" w:hint="eastAsia"/>
          <w:noProof/>
          <w:kern w:val="0"/>
          <w:sz w:val="24"/>
          <w:szCs w:val="20"/>
        </w:rPr>
        <w:t>访问控制：通过防火墙限制对主机的访问；关闭无须开放的端口；</w:t>
      </w:r>
    </w:p>
    <w:p w:rsidR="00AB0966" w:rsidRPr="00AB0966" w:rsidRDefault="00AB0966" w:rsidP="00C66E23">
      <w:pPr>
        <w:widowControl/>
        <w:spacing w:before="120"/>
        <w:ind w:firstLineChars="200" w:firstLine="480"/>
        <w:jc w:val="left"/>
        <w:rPr>
          <w:rFonts w:ascii="Arial" w:hAnsi="Arial"/>
          <w:noProof/>
          <w:kern w:val="0"/>
          <w:sz w:val="24"/>
          <w:szCs w:val="20"/>
        </w:rPr>
      </w:pPr>
      <w:r w:rsidRPr="00AB0966">
        <w:rPr>
          <w:rFonts w:ascii="Arial" w:hAnsi="Arial" w:hint="eastAsia"/>
          <w:noProof/>
          <w:kern w:val="0"/>
          <w:sz w:val="24"/>
          <w:szCs w:val="20"/>
        </w:rPr>
        <w:t>3</w:t>
      </w:r>
      <w:r w:rsidRPr="00AB0966">
        <w:rPr>
          <w:rFonts w:ascii="Arial" w:hAnsi="Arial" w:hint="eastAsia"/>
          <w:noProof/>
          <w:kern w:val="0"/>
          <w:sz w:val="24"/>
          <w:szCs w:val="20"/>
        </w:rPr>
        <w:t>）</w:t>
      </w:r>
      <w:r w:rsidRPr="00AB0966">
        <w:rPr>
          <w:rFonts w:ascii="Arial" w:hAnsi="Arial" w:hint="eastAsia"/>
          <w:noProof/>
          <w:kern w:val="0"/>
          <w:sz w:val="24"/>
          <w:szCs w:val="20"/>
        </w:rPr>
        <w:t xml:space="preserve">  </w:t>
      </w:r>
      <w:r w:rsidRPr="00AB0966">
        <w:rPr>
          <w:rFonts w:ascii="Arial" w:hAnsi="Arial" w:hint="eastAsia"/>
          <w:noProof/>
          <w:kern w:val="0"/>
          <w:sz w:val="24"/>
          <w:szCs w:val="20"/>
        </w:rPr>
        <w:t>入侵检测：要求入侵检测系统对违背安全故障记录并报警；</w:t>
      </w:r>
    </w:p>
    <w:p w:rsidR="00AB0966" w:rsidRPr="00AB0966" w:rsidRDefault="00AB0966" w:rsidP="00C66E23">
      <w:pPr>
        <w:widowControl/>
        <w:spacing w:before="120"/>
        <w:ind w:firstLineChars="200" w:firstLine="480"/>
        <w:jc w:val="left"/>
        <w:rPr>
          <w:rFonts w:ascii="Arial" w:hAnsi="Arial"/>
          <w:noProof/>
          <w:kern w:val="0"/>
          <w:sz w:val="24"/>
          <w:szCs w:val="20"/>
        </w:rPr>
      </w:pPr>
      <w:r w:rsidRPr="00AB0966">
        <w:rPr>
          <w:rFonts w:ascii="Arial" w:hAnsi="Arial" w:hint="eastAsia"/>
          <w:noProof/>
          <w:kern w:val="0"/>
          <w:sz w:val="24"/>
          <w:szCs w:val="20"/>
        </w:rPr>
        <w:t>4</w:t>
      </w:r>
      <w:r w:rsidRPr="00AB0966">
        <w:rPr>
          <w:rFonts w:ascii="Arial" w:hAnsi="Arial" w:hint="eastAsia"/>
          <w:noProof/>
          <w:kern w:val="0"/>
          <w:sz w:val="24"/>
          <w:szCs w:val="20"/>
        </w:rPr>
        <w:t>）</w:t>
      </w:r>
      <w:r w:rsidRPr="00AB0966">
        <w:rPr>
          <w:rFonts w:ascii="Arial" w:hAnsi="Arial" w:hint="eastAsia"/>
          <w:noProof/>
          <w:kern w:val="0"/>
          <w:sz w:val="24"/>
          <w:szCs w:val="20"/>
        </w:rPr>
        <w:t xml:space="preserve">  </w:t>
      </w:r>
      <w:r w:rsidRPr="00AB0966">
        <w:rPr>
          <w:rFonts w:ascii="Arial" w:hAnsi="Arial" w:hint="eastAsia"/>
          <w:noProof/>
          <w:kern w:val="0"/>
          <w:sz w:val="24"/>
          <w:szCs w:val="20"/>
        </w:rPr>
        <w:t>防病毒：具有病毒检测和清除能力；</w:t>
      </w:r>
    </w:p>
    <w:p w:rsidR="00AB0966" w:rsidRPr="00AB0966" w:rsidRDefault="00AB0966" w:rsidP="00C66E23">
      <w:pPr>
        <w:widowControl/>
        <w:spacing w:before="120"/>
        <w:ind w:firstLineChars="200" w:firstLine="480"/>
        <w:jc w:val="left"/>
        <w:rPr>
          <w:rFonts w:ascii="Arial" w:hAnsi="Arial"/>
          <w:noProof/>
          <w:kern w:val="0"/>
          <w:sz w:val="24"/>
          <w:szCs w:val="20"/>
        </w:rPr>
      </w:pPr>
      <w:r w:rsidRPr="00AB0966">
        <w:rPr>
          <w:rFonts w:ascii="Arial" w:hAnsi="Arial" w:hint="eastAsia"/>
          <w:noProof/>
          <w:kern w:val="0"/>
          <w:sz w:val="24"/>
          <w:szCs w:val="20"/>
        </w:rPr>
        <w:t>5</w:t>
      </w:r>
      <w:r w:rsidRPr="00AB0966">
        <w:rPr>
          <w:rFonts w:ascii="Arial" w:hAnsi="Arial" w:hint="eastAsia"/>
          <w:noProof/>
          <w:kern w:val="0"/>
          <w:sz w:val="24"/>
          <w:szCs w:val="20"/>
        </w:rPr>
        <w:t>）</w:t>
      </w:r>
      <w:r w:rsidRPr="00AB0966">
        <w:rPr>
          <w:rFonts w:ascii="Arial" w:hAnsi="Arial" w:hint="eastAsia"/>
          <w:noProof/>
          <w:kern w:val="0"/>
          <w:sz w:val="24"/>
          <w:szCs w:val="20"/>
        </w:rPr>
        <w:t xml:space="preserve">  </w:t>
      </w:r>
      <w:r w:rsidRPr="00AB0966">
        <w:rPr>
          <w:rFonts w:ascii="Arial" w:hAnsi="Arial" w:hint="eastAsia"/>
          <w:noProof/>
          <w:kern w:val="0"/>
          <w:sz w:val="24"/>
          <w:szCs w:val="20"/>
        </w:rPr>
        <w:t>网络监控：具有网络监控能力，及时发现网络故障。</w:t>
      </w:r>
    </w:p>
    <w:p w:rsidR="00AB0966" w:rsidRPr="00AF6634" w:rsidRDefault="00AB0966" w:rsidP="00C66E23">
      <w:pPr>
        <w:pStyle w:val="3"/>
        <w:numPr>
          <w:ilvl w:val="2"/>
          <w:numId w:val="2"/>
        </w:numPr>
        <w:spacing w:line="240" w:lineRule="auto"/>
        <w:rPr>
          <w:sz w:val="28"/>
        </w:rPr>
      </w:pPr>
      <w:bookmarkStart w:id="212" w:name="_Toc293611081"/>
      <w:r>
        <w:rPr>
          <w:rFonts w:hint="eastAsia"/>
          <w:sz w:val="28"/>
        </w:rPr>
        <w:t>系统安全</w:t>
      </w:r>
      <w:bookmarkEnd w:id="212"/>
    </w:p>
    <w:p w:rsidR="00AB0966" w:rsidRPr="00AB0966" w:rsidRDefault="00AB0966" w:rsidP="00C66E23">
      <w:pPr>
        <w:widowControl/>
        <w:spacing w:before="120"/>
        <w:ind w:firstLineChars="200" w:firstLine="480"/>
        <w:jc w:val="left"/>
        <w:rPr>
          <w:rFonts w:ascii="Arial" w:hAnsi="Arial"/>
          <w:noProof/>
          <w:kern w:val="0"/>
          <w:sz w:val="24"/>
          <w:szCs w:val="20"/>
        </w:rPr>
      </w:pPr>
      <w:r w:rsidRPr="00AB0966">
        <w:rPr>
          <w:rFonts w:ascii="Arial" w:hAnsi="Arial" w:hint="eastAsia"/>
          <w:noProof/>
          <w:kern w:val="0"/>
          <w:sz w:val="24"/>
          <w:szCs w:val="20"/>
        </w:rPr>
        <w:t>1</w:t>
      </w:r>
      <w:r w:rsidRPr="00AB0966">
        <w:rPr>
          <w:rFonts w:ascii="Arial" w:hAnsi="Arial" w:hint="eastAsia"/>
          <w:noProof/>
          <w:kern w:val="0"/>
          <w:sz w:val="24"/>
          <w:szCs w:val="20"/>
        </w:rPr>
        <w:t>）</w:t>
      </w:r>
      <w:r w:rsidRPr="00AB0966">
        <w:rPr>
          <w:rFonts w:ascii="Arial" w:hAnsi="Arial" w:hint="eastAsia"/>
          <w:noProof/>
          <w:kern w:val="0"/>
          <w:sz w:val="24"/>
          <w:szCs w:val="20"/>
        </w:rPr>
        <w:t xml:space="preserve">  </w:t>
      </w:r>
      <w:r w:rsidRPr="00AB0966">
        <w:rPr>
          <w:rFonts w:ascii="Arial" w:hAnsi="Arial" w:hint="eastAsia"/>
          <w:noProof/>
          <w:kern w:val="0"/>
          <w:sz w:val="24"/>
          <w:szCs w:val="20"/>
        </w:rPr>
        <w:t>操作系统符合</w:t>
      </w:r>
      <w:r w:rsidRPr="00AB0966">
        <w:rPr>
          <w:rFonts w:ascii="Arial" w:hAnsi="Arial"/>
          <w:noProof/>
          <w:kern w:val="0"/>
          <w:sz w:val="24"/>
          <w:szCs w:val="20"/>
        </w:rPr>
        <w:t>C2</w:t>
      </w:r>
      <w:r w:rsidRPr="00AB0966">
        <w:rPr>
          <w:rFonts w:ascii="Arial" w:hAnsi="Arial" w:hint="eastAsia"/>
          <w:noProof/>
          <w:kern w:val="0"/>
          <w:sz w:val="24"/>
          <w:szCs w:val="20"/>
        </w:rPr>
        <w:t>级以上安全标准，提供完整管理、审计、监控和故障处理功能。</w:t>
      </w:r>
    </w:p>
    <w:p w:rsidR="00AB0966" w:rsidRPr="00AB0966" w:rsidRDefault="00AB0966" w:rsidP="00C66E23">
      <w:pPr>
        <w:widowControl/>
        <w:spacing w:before="120"/>
        <w:ind w:firstLineChars="200" w:firstLine="480"/>
        <w:jc w:val="left"/>
        <w:rPr>
          <w:rFonts w:ascii="Arial" w:hAnsi="Arial"/>
          <w:noProof/>
          <w:kern w:val="0"/>
          <w:sz w:val="24"/>
          <w:szCs w:val="20"/>
        </w:rPr>
      </w:pPr>
      <w:r w:rsidRPr="00AB0966">
        <w:rPr>
          <w:rFonts w:ascii="Arial" w:hAnsi="Arial" w:hint="eastAsia"/>
          <w:noProof/>
          <w:kern w:val="0"/>
          <w:sz w:val="24"/>
          <w:szCs w:val="20"/>
        </w:rPr>
        <w:t>2</w:t>
      </w:r>
      <w:r w:rsidRPr="00AB0966">
        <w:rPr>
          <w:rFonts w:ascii="Arial" w:hAnsi="Arial" w:hint="eastAsia"/>
          <w:noProof/>
          <w:kern w:val="0"/>
          <w:sz w:val="24"/>
          <w:szCs w:val="20"/>
        </w:rPr>
        <w:t>）</w:t>
      </w:r>
      <w:r w:rsidRPr="00AB0966">
        <w:rPr>
          <w:rFonts w:ascii="Arial" w:hAnsi="Arial" w:hint="eastAsia"/>
          <w:noProof/>
          <w:kern w:val="0"/>
          <w:sz w:val="24"/>
          <w:szCs w:val="20"/>
        </w:rPr>
        <w:t xml:space="preserve">  </w:t>
      </w:r>
      <w:r w:rsidRPr="00AB0966">
        <w:rPr>
          <w:rFonts w:ascii="Arial" w:hAnsi="Arial" w:hint="eastAsia"/>
          <w:noProof/>
          <w:kern w:val="0"/>
          <w:sz w:val="24"/>
          <w:szCs w:val="20"/>
        </w:rPr>
        <w:t>数据库符合</w:t>
      </w:r>
      <w:r w:rsidRPr="00AB0966">
        <w:rPr>
          <w:rFonts w:ascii="Arial" w:hAnsi="Arial"/>
          <w:noProof/>
          <w:kern w:val="0"/>
          <w:sz w:val="24"/>
          <w:szCs w:val="20"/>
        </w:rPr>
        <w:t>C2</w:t>
      </w:r>
      <w:r w:rsidRPr="00AB0966">
        <w:rPr>
          <w:rFonts w:ascii="Arial" w:hAnsi="Arial" w:hint="eastAsia"/>
          <w:noProof/>
          <w:kern w:val="0"/>
          <w:sz w:val="24"/>
          <w:szCs w:val="20"/>
        </w:rPr>
        <w:t>级以上安全标准，提供完数据库管理、监控和故障处理功能。</w:t>
      </w:r>
    </w:p>
    <w:p w:rsidR="00AB0966" w:rsidRPr="00AB0966" w:rsidRDefault="00AB0966" w:rsidP="00C66E23">
      <w:pPr>
        <w:widowControl/>
        <w:spacing w:before="120"/>
        <w:ind w:firstLineChars="200" w:firstLine="480"/>
        <w:jc w:val="left"/>
        <w:rPr>
          <w:rFonts w:ascii="Arial" w:hAnsi="Arial"/>
          <w:noProof/>
          <w:kern w:val="0"/>
          <w:sz w:val="24"/>
          <w:szCs w:val="20"/>
        </w:rPr>
      </w:pPr>
      <w:r w:rsidRPr="00AB0966">
        <w:rPr>
          <w:rFonts w:ascii="Arial" w:hAnsi="Arial" w:hint="eastAsia"/>
          <w:noProof/>
          <w:kern w:val="0"/>
          <w:sz w:val="24"/>
          <w:szCs w:val="20"/>
        </w:rPr>
        <w:t>3</w:t>
      </w:r>
      <w:r w:rsidRPr="00AB0966">
        <w:rPr>
          <w:rFonts w:ascii="Arial" w:hAnsi="Arial" w:hint="eastAsia"/>
          <w:noProof/>
          <w:kern w:val="0"/>
          <w:sz w:val="24"/>
          <w:szCs w:val="20"/>
        </w:rPr>
        <w:t>）</w:t>
      </w:r>
      <w:r w:rsidRPr="00AB0966">
        <w:rPr>
          <w:rFonts w:ascii="Arial" w:hAnsi="Arial" w:hint="eastAsia"/>
          <w:noProof/>
          <w:kern w:val="0"/>
          <w:sz w:val="24"/>
          <w:szCs w:val="20"/>
        </w:rPr>
        <w:t xml:space="preserve">  </w:t>
      </w:r>
      <w:r w:rsidRPr="00AB0966">
        <w:rPr>
          <w:rFonts w:ascii="Arial" w:hAnsi="Arial" w:hint="eastAsia"/>
          <w:noProof/>
          <w:kern w:val="0"/>
          <w:sz w:val="24"/>
          <w:szCs w:val="20"/>
        </w:rPr>
        <w:t>各种系统软件安装最新的补丁软件。</w:t>
      </w:r>
    </w:p>
    <w:p w:rsidR="00AB0966" w:rsidRPr="00AF6634" w:rsidRDefault="00AB0966" w:rsidP="00C66E23">
      <w:pPr>
        <w:pStyle w:val="3"/>
        <w:numPr>
          <w:ilvl w:val="2"/>
          <w:numId w:val="2"/>
        </w:numPr>
        <w:spacing w:line="240" w:lineRule="auto"/>
        <w:rPr>
          <w:sz w:val="28"/>
        </w:rPr>
      </w:pPr>
      <w:bookmarkStart w:id="213" w:name="_Toc293611082"/>
      <w:r>
        <w:rPr>
          <w:rFonts w:hint="eastAsia"/>
          <w:sz w:val="28"/>
        </w:rPr>
        <w:t>数据安全</w:t>
      </w:r>
      <w:bookmarkEnd w:id="213"/>
    </w:p>
    <w:p w:rsidR="00AB0966" w:rsidRPr="00AB0966" w:rsidRDefault="00AB0966" w:rsidP="00C66E23">
      <w:pPr>
        <w:widowControl/>
        <w:spacing w:before="120"/>
        <w:ind w:firstLineChars="200" w:firstLine="480"/>
        <w:jc w:val="left"/>
        <w:rPr>
          <w:rFonts w:ascii="Arial" w:hAnsi="Arial"/>
          <w:noProof/>
          <w:kern w:val="0"/>
          <w:sz w:val="24"/>
          <w:szCs w:val="20"/>
        </w:rPr>
      </w:pPr>
      <w:r w:rsidRPr="00AB0966">
        <w:rPr>
          <w:rFonts w:ascii="Arial" w:hAnsi="Arial" w:hint="eastAsia"/>
          <w:noProof/>
          <w:kern w:val="0"/>
          <w:sz w:val="24"/>
          <w:szCs w:val="20"/>
        </w:rPr>
        <w:t>数据备份：所有数据都要有可靠备份，并可联机恢复，保证被恢复的完整性和一致性。</w:t>
      </w:r>
    </w:p>
    <w:p w:rsidR="00AB0966" w:rsidRPr="00AF6634" w:rsidRDefault="00AB0966" w:rsidP="00C66E23">
      <w:pPr>
        <w:pStyle w:val="3"/>
        <w:numPr>
          <w:ilvl w:val="2"/>
          <w:numId w:val="2"/>
        </w:numPr>
        <w:spacing w:line="240" w:lineRule="auto"/>
        <w:rPr>
          <w:sz w:val="28"/>
        </w:rPr>
      </w:pPr>
      <w:bookmarkStart w:id="214" w:name="_Toc293611083"/>
      <w:r>
        <w:rPr>
          <w:rFonts w:hint="eastAsia"/>
          <w:sz w:val="28"/>
        </w:rPr>
        <w:t>管理安全</w:t>
      </w:r>
      <w:bookmarkEnd w:id="214"/>
    </w:p>
    <w:p w:rsidR="00AB0966" w:rsidRPr="00AB0966" w:rsidRDefault="00AB0966" w:rsidP="00C66E23">
      <w:pPr>
        <w:widowControl/>
        <w:spacing w:before="120"/>
        <w:ind w:firstLineChars="200" w:firstLine="480"/>
        <w:jc w:val="left"/>
        <w:rPr>
          <w:rFonts w:ascii="Arial" w:hAnsi="Arial"/>
          <w:noProof/>
          <w:kern w:val="0"/>
          <w:sz w:val="24"/>
          <w:szCs w:val="20"/>
        </w:rPr>
      </w:pPr>
      <w:r w:rsidRPr="00AB0966">
        <w:rPr>
          <w:rFonts w:ascii="Arial" w:hAnsi="Arial" w:hint="eastAsia"/>
          <w:noProof/>
          <w:kern w:val="0"/>
          <w:sz w:val="24"/>
          <w:szCs w:val="20"/>
        </w:rPr>
        <w:t>1</w:t>
      </w:r>
      <w:r w:rsidRPr="00AB0966">
        <w:rPr>
          <w:rFonts w:ascii="Arial" w:hAnsi="Arial" w:hint="eastAsia"/>
          <w:noProof/>
          <w:kern w:val="0"/>
          <w:sz w:val="24"/>
          <w:szCs w:val="20"/>
        </w:rPr>
        <w:t>）</w:t>
      </w:r>
      <w:r w:rsidRPr="00AB0966">
        <w:rPr>
          <w:rFonts w:ascii="Arial" w:hAnsi="Arial" w:hint="eastAsia"/>
          <w:noProof/>
          <w:kern w:val="0"/>
          <w:sz w:val="24"/>
          <w:szCs w:val="20"/>
        </w:rPr>
        <w:t xml:space="preserve">   </w:t>
      </w:r>
      <w:r w:rsidRPr="00AB0966">
        <w:rPr>
          <w:rFonts w:ascii="Arial" w:hAnsi="Arial" w:hint="eastAsia"/>
          <w:noProof/>
          <w:kern w:val="0"/>
          <w:sz w:val="24"/>
          <w:szCs w:val="20"/>
        </w:rPr>
        <w:t>操作员登录认证；</w:t>
      </w:r>
    </w:p>
    <w:p w:rsidR="00AB0966" w:rsidRPr="00AB0966" w:rsidRDefault="00AB0966" w:rsidP="00C66E23">
      <w:pPr>
        <w:widowControl/>
        <w:spacing w:before="120"/>
        <w:ind w:firstLineChars="200" w:firstLine="480"/>
        <w:jc w:val="left"/>
        <w:rPr>
          <w:rFonts w:ascii="Arial" w:hAnsi="Arial"/>
          <w:noProof/>
          <w:kern w:val="0"/>
          <w:sz w:val="24"/>
          <w:szCs w:val="20"/>
        </w:rPr>
      </w:pPr>
      <w:r w:rsidRPr="00AB0966">
        <w:rPr>
          <w:rFonts w:ascii="Arial" w:hAnsi="Arial" w:hint="eastAsia"/>
          <w:noProof/>
          <w:kern w:val="0"/>
          <w:sz w:val="24"/>
          <w:szCs w:val="20"/>
        </w:rPr>
        <w:t>2</w:t>
      </w:r>
      <w:r w:rsidRPr="00AB0966">
        <w:rPr>
          <w:rFonts w:ascii="Arial" w:hAnsi="Arial" w:hint="eastAsia"/>
          <w:noProof/>
          <w:kern w:val="0"/>
          <w:sz w:val="24"/>
          <w:szCs w:val="20"/>
        </w:rPr>
        <w:t>）</w:t>
      </w:r>
      <w:r w:rsidRPr="00AB0966">
        <w:rPr>
          <w:rFonts w:ascii="Arial" w:hAnsi="Arial" w:hint="eastAsia"/>
          <w:noProof/>
          <w:kern w:val="0"/>
          <w:sz w:val="24"/>
          <w:szCs w:val="20"/>
        </w:rPr>
        <w:t xml:space="preserve">   </w:t>
      </w:r>
      <w:r w:rsidRPr="00AB0966">
        <w:rPr>
          <w:rFonts w:ascii="Arial" w:hAnsi="Arial" w:hint="eastAsia"/>
          <w:noProof/>
          <w:kern w:val="0"/>
          <w:sz w:val="24"/>
          <w:szCs w:val="20"/>
        </w:rPr>
        <w:t>对操作员有严格的权限控制；</w:t>
      </w:r>
    </w:p>
    <w:p w:rsidR="00AB0966" w:rsidRPr="00AB0966" w:rsidRDefault="00AB0966" w:rsidP="00C66E23">
      <w:pPr>
        <w:widowControl/>
        <w:spacing w:before="120"/>
        <w:ind w:firstLineChars="200" w:firstLine="480"/>
        <w:jc w:val="left"/>
        <w:rPr>
          <w:rFonts w:ascii="Arial" w:hAnsi="Arial"/>
          <w:noProof/>
          <w:kern w:val="0"/>
          <w:sz w:val="24"/>
          <w:szCs w:val="20"/>
        </w:rPr>
      </w:pPr>
      <w:r w:rsidRPr="00AB0966">
        <w:rPr>
          <w:rFonts w:ascii="Arial" w:hAnsi="Arial" w:hint="eastAsia"/>
          <w:noProof/>
          <w:kern w:val="0"/>
          <w:sz w:val="24"/>
          <w:szCs w:val="20"/>
        </w:rPr>
        <w:t>3</w:t>
      </w:r>
      <w:r w:rsidRPr="00AB0966">
        <w:rPr>
          <w:rFonts w:ascii="Arial" w:hAnsi="Arial" w:hint="eastAsia"/>
          <w:noProof/>
          <w:kern w:val="0"/>
          <w:sz w:val="24"/>
          <w:szCs w:val="20"/>
        </w:rPr>
        <w:t>）</w:t>
      </w:r>
      <w:r w:rsidRPr="00AB0966">
        <w:rPr>
          <w:rFonts w:ascii="Arial" w:hAnsi="Arial" w:hint="eastAsia"/>
          <w:noProof/>
          <w:kern w:val="0"/>
          <w:sz w:val="24"/>
          <w:szCs w:val="20"/>
        </w:rPr>
        <w:t xml:space="preserve">   </w:t>
      </w:r>
      <w:r w:rsidRPr="00AB0966">
        <w:rPr>
          <w:rFonts w:ascii="Arial" w:hAnsi="Arial" w:hint="eastAsia"/>
          <w:noProof/>
          <w:kern w:val="0"/>
          <w:sz w:val="24"/>
          <w:szCs w:val="20"/>
        </w:rPr>
        <w:t>操作员操作日志记录；</w:t>
      </w:r>
    </w:p>
    <w:p w:rsidR="00AB0966" w:rsidRDefault="00AB0966" w:rsidP="00C66E23">
      <w:pPr>
        <w:widowControl/>
        <w:spacing w:before="120"/>
        <w:ind w:firstLineChars="200" w:firstLine="480"/>
        <w:jc w:val="left"/>
        <w:rPr>
          <w:rFonts w:ascii="Arial" w:hAnsi="Arial"/>
          <w:noProof/>
          <w:kern w:val="0"/>
          <w:sz w:val="24"/>
          <w:szCs w:val="20"/>
        </w:rPr>
      </w:pPr>
      <w:r w:rsidRPr="00AB0966">
        <w:rPr>
          <w:rFonts w:ascii="Arial" w:hAnsi="Arial" w:hint="eastAsia"/>
          <w:noProof/>
          <w:kern w:val="0"/>
          <w:sz w:val="24"/>
          <w:szCs w:val="20"/>
        </w:rPr>
        <w:t>4</w:t>
      </w:r>
      <w:r w:rsidRPr="00AB0966">
        <w:rPr>
          <w:rFonts w:ascii="Arial" w:hAnsi="Arial" w:hint="eastAsia"/>
          <w:noProof/>
          <w:kern w:val="0"/>
          <w:sz w:val="24"/>
          <w:szCs w:val="20"/>
        </w:rPr>
        <w:t>）</w:t>
      </w:r>
      <w:r w:rsidRPr="00AB0966">
        <w:rPr>
          <w:rFonts w:ascii="Arial" w:hAnsi="Arial" w:hint="eastAsia"/>
          <w:noProof/>
          <w:kern w:val="0"/>
          <w:sz w:val="24"/>
          <w:szCs w:val="20"/>
        </w:rPr>
        <w:t xml:space="preserve">   </w:t>
      </w:r>
      <w:r w:rsidRPr="00AB0966">
        <w:rPr>
          <w:rFonts w:ascii="Arial" w:hAnsi="Arial" w:hint="eastAsia"/>
          <w:noProof/>
          <w:kern w:val="0"/>
          <w:sz w:val="24"/>
          <w:szCs w:val="20"/>
        </w:rPr>
        <w:t>数据库访问权限控制。</w:t>
      </w:r>
    </w:p>
    <w:p w:rsidR="00AB0966" w:rsidRDefault="00E060EA" w:rsidP="00C66E23">
      <w:pPr>
        <w:pStyle w:val="MMTopic2"/>
        <w:numPr>
          <w:ilvl w:val="1"/>
          <w:numId w:val="2"/>
        </w:numPr>
        <w:spacing w:line="240" w:lineRule="auto"/>
      </w:pPr>
      <w:bookmarkStart w:id="215" w:name="_Toc293611084"/>
      <w:r>
        <w:rPr>
          <w:rFonts w:hint="eastAsia"/>
        </w:rPr>
        <w:t>其他需求</w:t>
      </w:r>
      <w:bookmarkEnd w:id="215"/>
    </w:p>
    <w:p w:rsidR="00E060EA" w:rsidRPr="00E060EA" w:rsidRDefault="00E060EA" w:rsidP="00C66E23">
      <w:pPr>
        <w:widowControl/>
        <w:spacing w:before="120"/>
        <w:ind w:firstLineChars="200" w:firstLine="480"/>
        <w:jc w:val="left"/>
        <w:rPr>
          <w:rFonts w:ascii="Arial" w:hAnsi="Arial"/>
          <w:noProof/>
          <w:kern w:val="0"/>
          <w:sz w:val="24"/>
          <w:szCs w:val="20"/>
        </w:rPr>
      </w:pPr>
      <w:r w:rsidRPr="00E060EA">
        <w:rPr>
          <w:rFonts w:ascii="Arial" w:hAnsi="Arial" w:hint="eastAsia"/>
          <w:noProof/>
          <w:kern w:val="0"/>
          <w:sz w:val="24"/>
          <w:szCs w:val="20"/>
        </w:rPr>
        <w:t>最终用户界面为基于浏览器的界面，必须满足如下要求：</w:t>
      </w:r>
    </w:p>
    <w:p w:rsidR="00E060EA" w:rsidRPr="00E060EA" w:rsidRDefault="00E060EA" w:rsidP="00C66E23">
      <w:pPr>
        <w:widowControl/>
        <w:spacing w:before="120"/>
        <w:ind w:firstLineChars="200" w:firstLine="480"/>
        <w:jc w:val="left"/>
        <w:rPr>
          <w:rFonts w:ascii="Arial" w:hAnsi="Arial"/>
          <w:noProof/>
          <w:kern w:val="0"/>
          <w:sz w:val="24"/>
          <w:szCs w:val="20"/>
        </w:rPr>
      </w:pPr>
      <w:r w:rsidRPr="00E060EA">
        <w:rPr>
          <w:rFonts w:ascii="Arial" w:hAnsi="Arial" w:hint="eastAsia"/>
          <w:noProof/>
          <w:kern w:val="0"/>
          <w:sz w:val="24"/>
          <w:szCs w:val="20"/>
        </w:rPr>
        <w:t>1</w:t>
      </w:r>
      <w:r w:rsidRPr="00E060EA">
        <w:rPr>
          <w:rFonts w:ascii="Arial" w:hAnsi="Arial" w:hint="eastAsia"/>
          <w:noProof/>
          <w:kern w:val="0"/>
          <w:sz w:val="24"/>
          <w:szCs w:val="20"/>
        </w:rPr>
        <w:t>）</w:t>
      </w:r>
      <w:r w:rsidRPr="00E060EA">
        <w:rPr>
          <w:rFonts w:ascii="Arial" w:hAnsi="Arial" w:hint="eastAsia"/>
          <w:noProof/>
          <w:kern w:val="0"/>
          <w:sz w:val="24"/>
          <w:szCs w:val="20"/>
        </w:rPr>
        <w:t xml:space="preserve">   </w:t>
      </w:r>
      <w:r w:rsidRPr="00E060EA">
        <w:rPr>
          <w:rFonts w:ascii="Arial" w:hAnsi="Arial" w:hint="eastAsia"/>
          <w:noProof/>
          <w:kern w:val="0"/>
          <w:sz w:val="24"/>
          <w:szCs w:val="20"/>
        </w:rPr>
        <w:t>美观、简洁、高效。</w:t>
      </w:r>
    </w:p>
    <w:p w:rsidR="00E060EA" w:rsidRPr="00E060EA" w:rsidRDefault="00E060EA" w:rsidP="00C66E23">
      <w:pPr>
        <w:widowControl/>
        <w:spacing w:before="120"/>
        <w:ind w:firstLineChars="200" w:firstLine="480"/>
        <w:jc w:val="left"/>
        <w:rPr>
          <w:rFonts w:ascii="Arial" w:hAnsi="Arial"/>
          <w:noProof/>
          <w:kern w:val="0"/>
          <w:sz w:val="24"/>
          <w:szCs w:val="20"/>
        </w:rPr>
      </w:pPr>
      <w:r w:rsidRPr="00E060EA">
        <w:rPr>
          <w:rFonts w:ascii="Arial" w:hAnsi="Arial" w:hint="eastAsia"/>
          <w:noProof/>
          <w:kern w:val="0"/>
          <w:sz w:val="24"/>
          <w:szCs w:val="20"/>
        </w:rPr>
        <w:t>2</w:t>
      </w:r>
      <w:r w:rsidRPr="00E060EA">
        <w:rPr>
          <w:rFonts w:ascii="Arial" w:hAnsi="Arial" w:hint="eastAsia"/>
          <w:noProof/>
          <w:kern w:val="0"/>
          <w:sz w:val="24"/>
          <w:szCs w:val="20"/>
        </w:rPr>
        <w:t>）</w:t>
      </w:r>
      <w:r w:rsidRPr="00E060EA">
        <w:rPr>
          <w:rFonts w:ascii="Arial" w:hAnsi="Arial" w:hint="eastAsia"/>
          <w:noProof/>
          <w:kern w:val="0"/>
          <w:sz w:val="24"/>
          <w:szCs w:val="20"/>
        </w:rPr>
        <w:t xml:space="preserve">   </w:t>
      </w:r>
      <w:r w:rsidRPr="00E060EA">
        <w:rPr>
          <w:rFonts w:ascii="Arial" w:hAnsi="Arial" w:hint="eastAsia"/>
          <w:noProof/>
          <w:kern w:val="0"/>
          <w:sz w:val="24"/>
          <w:szCs w:val="20"/>
        </w:rPr>
        <w:t>支持</w:t>
      </w:r>
      <w:r w:rsidRPr="00E060EA">
        <w:rPr>
          <w:rFonts w:ascii="Arial" w:hAnsi="Arial"/>
          <w:noProof/>
          <w:kern w:val="0"/>
          <w:sz w:val="24"/>
          <w:szCs w:val="20"/>
        </w:rPr>
        <w:t>1024x768</w:t>
      </w:r>
      <w:r w:rsidRPr="00E060EA">
        <w:rPr>
          <w:rFonts w:ascii="Arial" w:hAnsi="Arial" w:hint="eastAsia"/>
          <w:noProof/>
          <w:kern w:val="0"/>
          <w:sz w:val="24"/>
          <w:szCs w:val="20"/>
        </w:rPr>
        <w:t>分辨率以及</w:t>
      </w:r>
      <w:r w:rsidRPr="00E060EA">
        <w:rPr>
          <w:rFonts w:ascii="Arial" w:hAnsi="Arial"/>
          <w:noProof/>
          <w:kern w:val="0"/>
          <w:sz w:val="24"/>
          <w:szCs w:val="20"/>
        </w:rPr>
        <w:t>32</w:t>
      </w:r>
      <w:r w:rsidRPr="00E060EA">
        <w:rPr>
          <w:rFonts w:ascii="Arial" w:hAnsi="Arial" w:hint="eastAsia"/>
          <w:noProof/>
          <w:kern w:val="0"/>
          <w:sz w:val="24"/>
          <w:szCs w:val="20"/>
        </w:rPr>
        <w:t>位色或以上提供最佳的用户接口效果。</w:t>
      </w:r>
    </w:p>
    <w:p w:rsidR="00E060EA" w:rsidRPr="00E060EA" w:rsidRDefault="00E060EA" w:rsidP="00C66E23">
      <w:pPr>
        <w:widowControl/>
        <w:spacing w:before="120"/>
        <w:ind w:firstLineChars="200" w:firstLine="480"/>
        <w:jc w:val="left"/>
        <w:rPr>
          <w:rFonts w:ascii="Arial" w:hAnsi="Arial"/>
          <w:noProof/>
          <w:kern w:val="0"/>
          <w:sz w:val="24"/>
          <w:szCs w:val="20"/>
        </w:rPr>
      </w:pPr>
      <w:r w:rsidRPr="00E060EA">
        <w:rPr>
          <w:rFonts w:ascii="Arial" w:hAnsi="Arial" w:hint="eastAsia"/>
          <w:noProof/>
          <w:kern w:val="0"/>
          <w:sz w:val="24"/>
          <w:szCs w:val="20"/>
        </w:rPr>
        <w:lastRenderedPageBreak/>
        <w:t>3</w:t>
      </w:r>
      <w:r w:rsidRPr="00E060EA">
        <w:rPr>
          <w:rFonts w:ascii="Arial" w:hAnsi="Arial" w:hint="eastAsia"/>
          <w:noProof/>
          <w:kern w:val="0"/>
          <w:sz w:val="24"/>
          <w:szCs w:val="20"/>
        </w:rPr>
        <w:t>）</w:t>
      </w:r>
      <w:r w:rsidRPr="00E060EA">
        <w:rPr>
          <w:rFonts w:ascii="Arial" w:hAnsi="Arial" w:hint="eastAsia"/>
          <w:noProof/>
          <w:kern w:val="0"/>
          <w:sz w:val="24"/>
          <w:szCs w:val="20"/>
        </w:rPr>
        <w:t xml:space="preserve">   </w:t>
      </w:r>
      <w:r w:rsidRPr="00E060EA">
        <w:rPr>
          <w:rFonts w:ascii="Arial" w:hAnsi="Arial" w:hint="eastAsia"/>
          <w:noProof/>
          <w:kern w:val="0"/>
          <w:sz w:val="24"/>
          <w:szCs w:val="20"/>
        </w:rPr>
        <w:t>界面基于合理的布局和组合。</w:t>
      </w:r>
    </w:p>
    <w:p w:rsidR="00E060EA" w:rsidRPr="00E060EA" w:rsidRDefault="00E060EA" w:rsidP="00C66E23">
      <w:pPr>
        <w:widowControl/>
        <w:spacing w:before="120"/>
        <w:ind w:firstLineChars="200" w:firstLine="480"/>
        <w:jc w:val="left"/>
        <w:rPr>
          <w:rFonts w:ascii="Arial" w:hAnsi="Arial"/>
          <w:noProof/>
          <w:kern w:val="0"/>
          <w:sz w:val="24"/>
          <w:szCs w:val="20"/>
        </w:rPr>
      </w:pPr>
      <w:r w:rsidRPr="00E060EA">
        <w:rPr>
          <w:rFonts w:ascii="Arial" w:hAnsi="Arial" w:hint="eastAsia"/>
          <w:noProof/>
          <w:kern w:val="0"/>
          <w:sz w:val="24"/>
          <w:szCs w:val="20"/>
        </w:rPr>
        <w:t>4</w:t>
      </w:r>
      <w:r w:rsidRPr="00E060EA">
        <w:rPr>
          <w:rFonts w:ascii="Arial" w:hAnsi="Arial" w:hint="eastAsia"/>
          <w:noProof/>
          <w:kern w:val="0"/>
          <w:sz w:val="24"/>
          <w:szCs w:val="20"/>
        </w:rPr>
        <w:t>）</w:t>
      </w:r>
      <w:r w:rsidRPr="00E060EA">
        <w:rPr>
          <w:rFonts w:ascii="Arial" w:hAnsi="Arial" w:hint="eastAsia"/>
          <w:noProof/>
          <w:kern w:val="0"/>
          <w:sz w:val="24"/>
          <w:szCs w:val="20"/>
        </w:rPr>
        <w:t xml:space="preserve">   </w:t>
      </w:r>
      <w:r w:rsidRPr="00E060EA">
        <w:rPr>
          <w:rFonts w:ascii="Arial" w:hAnsi="Arial" w:hint="eastAsia"/>
          <w:noProof/>
          <w:kern w:val="0"/>
          <w:sz w:val="24"/>
          <w:szCs w:val="20"/>
        </w:rPr>
        <w:t>界面各部件的布局应该保持合理性和一致性。</w:t>
      </w:r>
    </w:p>
    <w:p w:rsidR="00E060EA" w:rsidRPr="00E060EA" w:rsidRDefault="00E060EA" w:rsidP="00C66E23">
      <w:pPr>
        <w:widowControl/>
        <w:spacing w:before="120"/>
        <w:ind w:firstLineChars="200" w:firstLine="480"/>
        <w:jc w:val="left"/>
        <w:rPr>
          <w:rFonts w:ascii="Arial" w:hAnsi="Arial"/>
          <w:noProof/>
          <w:kern w:val="0"/>
          <w:sz w:val="24"/>
          <w:szCs w:val="20"/>
        </w:rPr>
      </w:pPr>
      <w:r w:rsidRPr="00E060EA">
        <w:rPr>
          <w:rFonts w:ascii="Arial" w:hAnsi="Arial" w:hint="eastAsia"/>
          <w:noProof/>
          <w:kern w:val="0"/>
          <w:sz w:val="24"/>
          <w:szCs w:val="20"/>
        </w:rPr>
        <w:t>5</w:t>
      </w:r>
      <w:r w:rsidRPr="00E060EA">
        <w:rPr>
          <w:rFonts w:ascii="Arial" w:hAnsi="Arial" w:hint="eastAsia"/>
          <w:noProof/>
          <w:kern w:val="0"/>
          <w:sz w:val="24"/>
          <w:szCs w:val="20"/>
        </w:rPr>
        <w:t>）</w:t>
      </w:r>
      <w:r w:rsidRPr="00E060EA">
        <w:rPr>
          <w:rFonts w:ascii="Arial" w:hAnsi="Arial" w:hint="eastAsia"/>
          <w:noProof/>
          <w:kern w:val="0"/>
          <w:sz w:val="24"/>
          <w:szCs w:val="20"/>
        </w:rPr>
        <w:t xml:space="preserve">   </w:t>
      </w:r>
      <w:r w:rsidRPr="00E060EA">
        <w:rPr>
          <w:rFonts w:ascii="Arial" w:hAnsi="Arial" w:hint="eastAsia"/>
          <w:noProof/>
          <w:kern w:val="0"/>
          <w:sz w:val="24"/>
          <w:szCs w:val="20"/>
        </w:rPr>
        <w:t>通过预制的</w:t>
      </w:r>
      <w:r w:rsidRPr="00E060EA">
        <w:rPr>
          <w:rFonts w:ascii="Arial" w:hAnsi="Arial"/>
          <w:noProof/>
          <w:kern w:val="0"/>
          <w:sz w:val="24"/>
          <w:szCs w:val="20"/>
        </w:rPr>
        <w:t>CSS</w:t>
      </w:r>
      <w:r w:rsidRPr="00E060EA">
        <w:rPr>
          <w:rFonts w:ascii="Arial" w:hAnsi="Arial" w:hint="eastAsia"/>
          <w:noProof/>
          <w:kern w:val="0"/>
          <w:sz w:val="24"/>
          <w:szCs w:val="20"/>
        </w:rPr>
        <w:t>和接口布局统一的接口风格，包括导航</w:t>
      </w:r>
      <w:r w:rsidRPr="00E060EA">
        <w:rPr>
          <w:rFonts w:ascii="Arial" w:hAnsi="Arial"/>
          <w:noProof/>
          <w:kern w:val="0"/>
          <w:sz w:val="24"/>
          <w:szCs w:val="20"/>
        </w:rPr>
        <w:t>/</w:t>
      </w:r>
      <w:r w:rsidRPr="00E060EA">
        <w:rPr>
          <w:rFonts w:ascii="Arial" w:hAnsi="Arial" w:hint="eastAsia"/>
          <w:noProof/>
          <w:kern w:val="0"/>
          <w:sz w:val="24"/>
          <w:szCs w:val="20"/>
        </w:rPr>
        <w:t>菜单、数字品牌、色调、风格、字体、样式、语言编码。</w:t>
      </w:r>
    </w:p>
    <w:p w:rsidR="00E060EA" w:rsidRPr="00E060EA" w:rsidRDefault="00E060EA" w:rsidP="00C66E23">
      <w:pPr>
        <w:widowControl/>
        <w:spacing w:before="120"/>
        <w:ind w:firstLineChars="200" w:firstLine="480"/>
        <w:jc w:val="left"/>
        <w:rPr>
          <w:rFonts w:ascii="Arial" w:hAnsi="Arial"/>
          <w:noProof/>
          <w:kern w:val="0"/>
          <w:sz w:val="24"/>
          <w:szCs w:val="20"/>
        </w:rPr>
      </w:pPr>
      <w:r w:rsidRPr="00E060EA">
        <w:rPr>
          <w:rFonts w:ascii="Arial" w:hAnsi="Arial" w:hint="eastAsia"/>
          <w:noProof/>
          <w:kern w:val="0"/>
          <w:sz w:val="24"/>
          <w:szCs w:val="20"/>
        </w:rPr>
        <w:t>6</w:t>
      </w:r>
      <w:r w:rsidRPr="00E060EA">
        <w:rPr>
          <w:rFonts w:ascii="Arial" w:hAnsi="Arial" w:hint="eastAsia"/>
          <w:noProof/>
          <w:kern w:val="0"/>
          <w:sz w:val="24"/>
          <w:szCs w:val="20"/>
        </w:rPr>
        <w:t>）</w:t>
      </w:r>
      <w:r w:rsidRPr="00E060EA">
        <w:rPr>
          <w:rFonts w:ascii="Arial" w:hAnsi="Arial" w:hint="eastAsia"/>
          <w:noProof/>
          <w:kern w:val="0"/>
          <w:sz w:val="24"/>
          <w:szCs w:val="20"/>
        </w:rPr>
        <w:t xml:space="preserve">   </w:t>
      </w:r>
      <w:r w:rsidRPr="00E060EA">
        <w:rPr>
          <w:rFonts w:ascii="Arial" w:hAnsi="Arial" w:hint="eastAsia"/>
          <w:noProof/>
          <w:kern w:val="0"/>
          <w:sz w:val="24"/>
          <w:szCs w:val="20"/>
        </w:rPr>
        <w:t>管理（创建、修改、删除）网页内容模板和标准，用于显示各信息内容。</w:t>
      </w:r>
    </w:p>
    <w:p w:rsidR="00E060EA" w:rsidRPr="00E060EA" w:rsidRDefault="00E060EA" w:rsidP="00C66E23">
      <w:pPr>
        <w:widowControl/>
        <w:spacing w:before="120"/>
        <w:ind w:firstLineChars="200" w:firstLine="480"/>
        <w:jc w:val="left"/>
        <w:rPr>
          <w:rFonts w:ascii="Arial" w:hAnsi="Arial"/>
          <w:noProof/>
          <w:kern w:val="0"/>
          <w:sz w:val="24"/>
          <w:szCs w:val="20"/>
        </w:rPr>
      </w:pPr>
      <w:r w:rsidRPr="00E060EA">
        <w:rPr>
          <w:rFonts w:ascii="Arial" w:hAnsi="Arial" w:hint="eastAsia"/>
          <w:noProof/>
          <w:kern w:val="0"/>
          <w:sz w:val="24"/>
          <w:szCs w:val="20"/>
        </w:rPr>
        <w:t>7</w:t>
      </w:r>
      <w:r w:rsidRPr="00E060EA">
        <w:rPr>
          <w:rFonts w:ascii="Arial" w:hAnsi="Arial" w:hint="eastAsia"/>
          <w:noProof/>
          <w:kern w:val="0"/>
          <w:sz w:val="24"/>
          <w:szCs w:val="20"/>
        </w:rPr>
        <w:t>）</w:t>
      </w:r>
      <w:r w:rsidRPr="00E060EA">
        <w:rPr>
          <w:rFonts w:ascii="Arial" w:hAnsi="Arial" w:hint="eastAsia"/>
          <w:noProof/>
          <w:kern w:val="0"/>
          <w:sz w:val="24"/>
          <w:szCs w:val="20"/>
        </w:rPr>
        <w:t xml:space="preserve">   </w:t>
      </w:r>
      <w:r w:rsidRPr="00E060EA">
        <w:rPr>
          <w:rFonts w:ascii="Arial" w:hAnsi="Arial" w:hint="eastAsia"/>
          <w:noProof/>
          <w:kern w:val="0"/>
          <w:sz w:val="24"/>
          <w:szCs w:val="20"/>
        </w:rPr>
        <w:t>符合用户的现有操作习惯。</w:t>
      </w:r>
    </w:p>
    <w:p w:rsidR="00E060EA" w:rsidRPr="00E060EA" w:rsidRDefault="00E060EA" w:rsidP="00C66E23">
      <w:pPr>
        <w:widowControl/>
        <w:spacing w:before="120"/>
        <w:ind w:firstLineChars="200" w:firstLine="480"/>
        <w:jc w:val="left"/>
        <w:rPr>
          <w:rFonts w:ascii="Arial" w:hAnsi="Arial"/>
          <w:noProof/>
          <w:kern w:val="0"/>
          <w:sz w:val="24"/>
          <w:szCs w:val="20"/>
        </w:rPr>
      </w:pPr>
      <w:r w:rsidRPr="00E060EA">
        <w:rPr>
          <w:rFonts w:ascii="Arial" w:hAnsi="Arial" w:hint="eastAsia"/>
          <w:noProof/>
          <w:kern w:val="0"/>
          <w:sz w:val="24"/>
          <w:szCs w:val="20"/>
        </w:rPr>
        <w:t>8</w:t>
      </w:r>
      <w:r w:rsidRPr="00E060EA">
        <w:rPr>
          <w:rFonts w:ascii="Arial" w:hAnsi="Arial" w:hint="eastAsia"/>
          <w:noProof/>
          <w:kern w:val="0"/>
          <w:sz w:val="24"/>
          <w:szCs w:val="20"/>
        </w:rPr>
        <w:t>）</w:t>
      </w:r>
      <w:r w:rsidRPr="00E060EA">
        <w:rPr>
          <w:rFonts w:ascii="Arial" w:hAnsi="Arial" w:hint="eastAsia"/>
          <w:noProof/>
          <w:kern w:val="0"/>
          <w:sz w:val="24"/>
          <w:szCs w:val="20"/>
        </w:rPr>
        <w:t xml:space="preserve">   </w:t>
      </w:r>
      <w:r w:rsidRPr="00E060EA">
        <w:rPr>
          <w:rFonts w:ascii="Arial" w:hAnsi="Arial" w:hint="eastAsia"/>
          <w:noProof/>
          <w:kern w:val="0"/>
          <w:sz w:val="24"/>
          <w:szCs w:val="20"/>
        </w:rPr>
        <w:t>提供友好联机的帮助信息，对各种状态和操作结果进行及时的反馈和提示容错性。</w:t>
      </w:r>
    </w:p>
    <w:p w:rsidR="00AB0966" w:rsidRPr="00E060EA" w:rsidRDefault="00AB0966" w:rsidP="00C66E23">
      <w:pPr>
        <w:widowControl/>
        <w:spacing w:before="120"/>
        <w:ind w:firstLineChars="200" w:firstLine="480"/>
        <w:jc w:val="left"/>
        <w:rPr>
          <w:rFonts w:ascii="Arial" w:hAnsi="Arial"/>
          <w:noProof/>
          <w:kern w:val="0"/>
          <w:sz w:val="24"/>
          <w:szCs w:val="20"/>
        </w:rPr>
      </w:pPr>
    </w:p>
    <w:p w:rsidR="008946FA" w:rsidRPr="00BB1BA6" w:rsidRDefault="008946FA" w:rsidP="00C66E23">
      <w:pPr>
        <w:pStyle w:val="1"/>
        <w:numPr>
          <w:ilvl w:val="0"/>
          <w:numId w:val="2"/>
        </w:numPr>
        <w:tabs>
          <w:tab w:val="clear" w:pos="432"/>
          <w:tab w:val="num" w:pos="360"/>
        </w:tabs>
        <w:spacing w:line="240" w:lineRule="auto"/>
        <w:rPr>
          <w:sz w:val="32"/>
          <w:szCs w:val="32"/>
        </w:rPr>
      </w:pPr>
      <w:bookmarkStart w:id="216" w:name="_Toc293611085"/>
      <w:r>
        <w:rPr>
          <w:rFonts w:hint="eastAsia"/>
          <w:sz w:val="32"/>
          <w:szCs w:val="32"/>
        </w:rPr>
        <w:t>附录</w:t>
      </w:r>
      <w:bookmarkEnd w:id="216"/>
    </w:p>
    <w:p w:rsidR="008946FA" w:rsidRPr="00876F18" w:rsidRDefault="003716A8" w:rsidP="00C66E23">
      <w:pPr>
        <w:widowControl/>
        <w:spacing w:before="120"/>
        <w:ind w:firstLineChars="200" w:firstLine="480"/>
        <w:jc w:val="left"/>
        <w:rPr>
          <w:rFonts w:ascii="Arial" w:hAnsi="Arial"/>
          <w:noProof/>
          <w:kern w:val="0"/>
          <w:sz w:val="24"/>
          <w:szCs w:val="20"/>
        </w:rPr>
      </w:pPr>
      <w:r w:rsidRPr="00876F18">
        <w:rPr>
          <w:rFonts w:ascii="Arial" w:hAnsi="Arial" w:hint="eastAsia"/>
          <w:noProof/>
          <w:kern w:val="0"/>
          <w:sz w:val="24"/>
          <w:szCs w:val="20"/>
        </w:rPr>
        <w:t xml:space="preserve">1. </w:t>
      </w:r>
      <w:r w:rsidRPr="00876F18">
        <w:rPr>
          <w:rFonts w:ascii="Arial" w:hAnsi="Arial" w:hint="eastAsia"/>
          <w:noProof/>
          <w:kern w:val="0"/>
          <w:sz w:val="24"/>
          <w:szCs w:val="20"/>
        </w:rPr>
        <w:t>电信广东研究院</w:t>
      </w:r>
      <w:r w:rsidRPr="00876F18">
        <w:rPr>
          <w:rFonts w:ascii="Arial" w:hAnsi="Arial" w:hint="eastAsia"/>
          <w:noProof/>
          <w:kern w:val="0"/>
          <w:sz w:val="24"/>
          <w:szCs w:val="20"/>
        </w:rPr>
        <w:t>.</w:t>
      </w:r>
      <w:r w:rsidRPr="00876F18">
        <w:rPr>
          <w:rFonts w:ascii="Arial" w:hAnsi="Arial" w:hint="eastAsia"/>
          <w:noProof/>
          <w:kern w:val="0"/>
          <w:sz w:val="24"/>
          <w:szCs w:val="20"/>
        </w:rPr>
        <w:t>“基于灰关联模型的通信网能效评估研究”</w:t>
      </w:r>
      <w:r w:rsidRPr="00876F18">
        <w:rPr>
          <w:rFonts w:ascii="Arial" w:hAnsi="Arial" w:hint="eastAsia"/>
          <w:noProof/>
          <w:kern w:val="0"/>
          <w:sz w:val="24"/>
          <w:szCs w:val="20"/>
        </w:rPr>
        <w:t>.</w:t>
      </w:r>
      <w:r w:rsidRPr="00876F18">
        <w:rPr>
          <w:rFonts w:ascii="Arial" w:hAnsi="Arial" w:hint="eastAsia"/>
          <w:noProof/>
          <w:kern w:val="0"/>
          <w:sz w:val="24"/>
          <w:szCs w:val="20"/>
        </w:rPr>
        <w:t>电信研究院，</w:t>
      </w:r>
      <w:r w:rsidRPr="00876F18">
        <w:rPr>
          <w:rFonts w:ascii="Arial" w:hAnsi="Arial" w:hint="eastAsia"/>
          <w:noProof/>
          <w:kern w:val="0"/>
          <w:sz w:val="24"/>
          <w:szCs w:val="20"/>
        </w:rPr>
        <w:t>2010-11</w:t>
      </w:r>
    </w:p>
    <w:p w:rsidR="003716A8" w:rsidRPr="00876F18" w:rsidRDefault="003716A8" w:rsidP="00C66E23">
      <w:pPr>
        <w:widowControl/>
        <w:spacing w:before="120"/>
        <w:ind w:firstLineChars="200" w:firstLine="480"/>
        <w:jc w:val="left"/>
        <w:rPr>
          <w:rFonts w:ascii="Arial" w:hAnsi="Arial"/>
          <w:noProof/>
          <w:kern w:val="0"/>
          <w:sz w:val="24"/>
          <w:szCs w:val="20"/>
        </w:rPr>
      </w:pPr>
      <w:r w:rsidRPr="00876F18">
        <w:rPr>
          <w:rFonts w:ascii="Arial" w:hAnsi="Arial" w:hint="eastAsia"/>
          <w:noProof/>
          <w:kern w:val="0"/>
          <w:sz w:val="24"/>
          <w:szCs w:val="20"/>
        </w:rPr>
        <w:t>2.</w:t>
      </w:r>
      <w:r w:rsidRPr="00876F18">
        <w:rPr>
          <w:rFonts w:ascii="Arial" w:hAnsi="Arial"/>
          <w:noProof/>
          <w:kern w:val="0"/>
          <w:sz w:val="24"/>
          <w:szCs w:val="20"/>
        </w:rPr>
        <w:t>The Green Grid. The Green Grid Metrics: PUE/DCiE Detailed Analysis. The Green Grid</w:t>
      </w:r>
      <w:r w:rsidRPr="00876F18">
        <w:rPr>
          <w:rFonts w:ascii="Arial" w:hAnsi="Arial" w:hint="eastAsia"/>
          <w:noProof/>
          <w:kern w:val="0"/>
          <w:sz w:val="24"/>
          <w:szCs w:val="20"/>
        </w:rPr>
        <w:t>. 2009-9</w:t>
      </w:r>
    </w:p>
    <w:p w:rsidR="00AB0966" w:rsidRPr="00AB0966" w:rsidRDefault="003716A8" w:rsidP="00C66E23">
      <w:pPr>
        <w:widowControl/>
        <w:spacing w:before="120"/>
        <w:ind w:firstLineChars="200" w:firstLine="480"/>
        <w:jc w:val="left"/>
        <w:rPr>
          <w:rFonts w:ascii="Arial" w:hAnsi="Arial"/>
          <w:noProof/>
          <w:kern w:val="0"/>
          <w:sz w:val="24"/>
          <w:szCs w:val="20"/>
        </w:rPr>
      </w:pPr>
      <w:r w:rsidRPr="00876F18">
        <w:rPr>
          <w:rFonts w:ascii="Arial" w:hAnsi="Arial" w:hint="eastAsia"/>
          <w:noProof/>
          <w:kern w:val="0"/>
          <w:sz w:val="24"/>
          <w:szCs w:val="20"/>
        </w:rPr>
        <w:t>3.</w:t>
      </w:r>
      <w:r w:rsidRPr="00876F18">
        <w:rPr>
          <w:rFonts w:ascii="Arial" w:hAnsi="Arial"/>
          <w:noProof/>
          <w:kern w:val="0"/>
          <w:sz w:val="24"/>
          <w:szCs w:val="20"/>
        </w:rPr>
        <w:t>The Green Grid. “</w:t>
      </w:r>
      <w:r w:rsidRPr="003716A8">
        <w:rPr>
          <w:rFonts w:ascii="Arial" w:hAnsi="Arial"/>
          <w:noProof/>
          <w:kern w:val="0"/>
          <w:sz w:val="24"/>
          <w:szCs w:val="20"/>
        </w:rPr>
        <w:t>G</w:t>
      </w:r>
      <w:r>
        <w:rPr>
          <w:rFonts w:ascii="Arial" w:hAnsi="Arial" w:hint="eastAsia"/>
          <w:noProof/>
          <w:kern w:val="0"/>
          <w:sz w:val="24"/>
          <w:szCs w:val="20"/>
        </w:rPr>
        <w:t>reen Grid data center power efficiency metrics:PUE and DCIE</w:t>
      </w:r>
      <w:r w:rsidRPr="00876F18">
        <w:rPr>
          <w:rFonts w:ascii="Arial" w:hAnsi="Arial"/>
          <w:noProof/>
          <w:kern w:val="0"/>
          <w:sz w:val="24"/>
          <w:szCs w:val="20"/>
        </w:rPr>
        <w:t>”</w:t>
      </w:r>
      <w:r w:rsidRPr="00876F18">
        <w:rPr>
          <w:rFonts w:ascii="Arial" w:hAnsi="Arial" w:hint="eastAsia"/>
          <w:noProof/>
          <w:kern w:val="0"/>
          <w:sz w:val="24"/>
          <w:szCs w:val="20"/>
        </w:rPr>
        <w:t>.</w:t>
      </w:r>
      <w:r w:rsidRPr="00876F18">
        <w:rPr>
          <w:rFonts w:ascii="Arial" w:hAnsi="Arial"/>
          <w:noProof/>
          <w:kern w:val="0"/>
          <w:sz w:val="24"/>
          <w:szCs w:val="20"/>
        </w:rPr>
        <w:t xml:space="preserve"> The Green Grid.</w:t>
      </w:r>
      <w:r w:rsidRPr="00876F18">
        <w:rPr>
          <w:rFonts w:ascii="Arial" w:hAnsi="Arial" w:hint="eastAsia"/>
          <w:noProof/>
          <w:kern w:val="0"/>
          <w:sz w:val="24"/>
          <w:szCs w:val="20"/>
        </w:rPr>
        <w:t>2008-12.</w:t>
      </w:r>
    </w:p>
    <w:sectPr w:rsidR="00AB0966" w:rsidRPr="00AB0966" w:rsidSect="00050C1F">
      <w:footerReference w:type="default" r:id="rId48"/>
      <w:pgSz w:w="11906" w:h="16838"/>
      <w:pgMar w:top="1440" w:right="1800" w:bottom="1440" w:left="1800" w:header="851" w:footer="992" w:gutter="0"/>
      <w:pgNumType w:start="1"/>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曾青松" w:date="2011-05-20T09:12:00Z" w:initials="曾青松">
    <w:p w:rsidR="004C1C64" w:rsidRDefault="004C1C64">
      <w:pPr>
        <w:pStyle w:val="af4"/>
      </w:pPr>
      <w:r>
        <w:rPr>
          <w:rStyle w:val="af3"/>
        </w:rPr>
        <w:annotationRef/>
      </w:r>
      <w:r>
        <w:rPr>
          <w:rFonts w:hint="eastAsia"/>
        </w:rPr>
        <w:t>系统的题目：节能减排信息管理平台？还是节能减排规划系统？</w:t>
      </w:r>
    </w:p>
    <w:p w:rsidR="004C1C64" w:rsidRPr="00246E40" w:rsidRDefault="004C1C64" w:rsidP="00A27987">
      <w:pPr>
        <w:pStyle w:val="MMTitle"/>
        <w:rPr>
          <w:sz w:val="28"/>
        </w:rPr>
      </w:pPr>
      <w:r>
        <w:rPr>
          <w:rFonts w:hint="eastAsia"/>
        </w:rPr>
        <w:t>英文：</w:t>
      </w:r>
      <w:r w:rsidRPr="00246E40">
        <w:rPr>
          <w:rFonts w:hint="eastAsia"/>
          <w:i/>
          <w:iCs/>
          <w:sz w:val="28"/>
        </w:rPr>
        <w:t>Energy Saving Information Management Platform</w:t>
      </w:r>
      <w:r w:rsidRPr="00246E40">
        <w:rPr>
          <w:rFonts w:hint="eastAsia"/>
          <w:i/>
          <w:iCs/>
          <w:sz w:val="28"/>
        </w:rPr>
        <w:t>（</w:t>
      </w:r>
      <w:r w:rsidRPr="00246E40">
        <w:rPr>
          <w:rFonts w:hint="eastAsia"/>
          <w:i/>
          <w:iCs/>
          <w:sz w:val="28"/>
        </w:rPr>
        <w:t>ESIMP</w:t>
      </w:r>
      <w:r w:rsidRPr="00246E40">
        <w:rPr>
          <w:rFonts w:hint="eastAsia"/>
          <w:i/>
          <w:iCs/>
          <w:sz w:val="28"/>
        </w:rPr>
        <w:t>）</w:t>
      </w:r>
    </w:p>
    <w:p w:rsidR="004C1C64" w:rsidRDefault="004C1C64">
      <w:pPr>
        <w:pStyle w:val="af4"/>
      </w:pPr>
      <w:r>
        <w:rPr>
          <w:rFonts w:hint="eastAsia"/>
        </w:rPr>
        <w:t>是否合理</w:t>
      </w:r>
    </w:p>
    <w:p w:rsidR="004C682F" w:rsidRPr="00757C38" w:rsidRDefault="004C682F" w:rsidP="004C682F">
      <w:pPr>
        <w:jc w:val="center"/>
        <w:rPr>
          <w:rStyle w:val="apple-style-span"/>
          <w:rFonts w:ascii="Arial" w:hAnsi="Arial" w:cs="Arial"/>
          <w:b/>
          <w:bCs/>
          <w:color w:val="000000"/>
          <w:sz w:val="19"/>
          <w:szCs w:val="19"/>
        </w:rPr>
      </w:pPr>
      <w:r>
        <w:rPr>
          <w:rStyle w:val="apple-style-span"/>
          <w:rFonts w:ascii="Arial" w:hAnsi="Arial" w:cs="Arial"/>
          <w:b/>
          <w:bCs/>
          <w:color w:val="000000"/>
          <w:sz w:val="19"/>
          <w:szCs w:val="19"/>
        </w:rPr>
        <w:t xml:space="preserve">Energy-saving </w:t>
      </w:r>
      <w:r>
        <w:rPr>
          <w:rStyle w:val="apple-style-span"/>
          <w:rFonts w:ascii="Arial" w:hAnsi="Arial" w:cs="Arial" w:hint="eastAsia"/>
          <w:b/>
          <w:bCs/>
          <w:color w:val="000000"/>
          <w:sz w:val="19"/>
          <w:szCs w:val="19"/>
        </w:rPr>
        <w:t xml:space="preserve">and </w:t>
      </w:r>
      <w:r>
        <w:rPr>
          <w:rStyle w:val="apple-style-span"/>
          <w:rFonts w:ascii="Arial" w:hAnsi="Arial" w:cs="Arial"/>
          <w:b/>
          <w:bCs/>
          <w:color w:val="000000"/>
          <w:sz w:val="19"/>
          <w:szCs w:val="19"/>
        </w:rPr>
        <w:t>emission reduction</w:t>
      </w:r>
      <w:r>
        <w:rPr>
          <w:rStyle w:val="apple-style-span"/>
          <w:rFonts w:ascii="Arial" w:hAnsi="Arial" w:cs="Arial" w:hint="eastAsia"/>
          <w:b/>
          <w:bCs/>
          <w:color w:val="000000"/>
          <w:sz w:val="19"/>
          <w:szCs w:val="19"/>
        </w:rPr>
        <w:t xml:space="preserve"> </w:t>
      </w:r>
      <w:r w:rsidRPr="00757C38">
        <w:rPr>
          <w:rStyle w:val="apple-style-span"/>
          <w:rFonts w:ascii="Arial" w:hAnsi="Arial" w:cs="Arial" w:hint="eastAsia"/>
          <w:b/>
          <w:bCs/>
          <w:color w:val="000000"/>
          <w:sz w:val="19"/>
          <w:szCs w:val="19"/>
        </w:rPr>
        <w:t>Information Management Platform</w:t>
      </w:r>
      <w:r w:rsidRPr="00757C38">
        <w:rPr>
          <w:rStyle w:val="apple-style-span"/>
          <w:rFonts w:ascii="Arial" w:hAnsi="Arial" w:cs="Arial" w:hint="eastAsia"/>
          <w:b/>
          <w:bCs/>
          <w:color w:val="000000"/>
          <w:sz w:val="19"/>
          <w:szCs w:val="19"/>
        </w:rPr>
        <w:t>（</w:t>
      </w:r>
      <w:r w:rsidRPr="00757C38">
        <w:rPr>
          <w:rStyle w:val="apple-style-span"/>
          <w:rFonts w:ascii="Arial" w:hAnsi="Arial" w:cs="Arial" w:hint="eastAsia"/>
          <w:b/>
          <w:bCs/>
          <w:color w:val="000000"/>
          <w:sz w:val="19"/>
          <w:szCs w:val="19"/>
        </w:rPr>
        <w:t>ES</w:t>
      </w:r>
      <w:r>
        <w:rPr>
          <w:rStyle w:val="apple-style-span"/>
          <w:rFonts w:ascii="Arial" w:hAnsi="Arial" w:cs="Arial" w:hint="eastAsia"/>
          <w:b/>
          <w:bCs/>
          <w:color w:val="000000"/>
          <w:sz w:val="19"/>
          <w:szCs w:val="19"/>
        </w:rPr>
        <w:t>ER</w:t>
      </w:r>
      <w:r w:rsidRPr="00757C38">
        <w:rPr>
          <w:rStyle w:val="apple-style-span"/>
          <w:rFonts w:ascii="Arial" w:hAnsi="Arial" w:cs="Arial" w:hint="eastAsia"/>
          <w:b/>
          <w:bCs/>
          <w:color w:val="000000"/>
          <w:sz w:val="19"/>
          <w:szCs w:val="19"/>
        </w:rPr>
        <w:t>IMP</w:t>
      </w:r>
      <w:r w:rsidRPr="00757C38">
        <w:rPr>
          <w:rStyle w:val="apple-style-span"/>
          <w:rFonts w:ascii="Arial" w:hAnsi="Arial" w:cs="Arial" w:hint="eastAsia"/>
          <w:b/>
          <w:bCs/>
          <w:color w:val="000000"/>
          <w:sz w:val="19"/>
          <w:szCs w:val="19"/>
        </w:rPr>
        <w:t>）</w:t>
      </w:r>
    </w:p>
    <w:p w:rsidR="004C682F" w:rsidRDefault="004C682F">
      <w:pPr>
        <w:pStyle w:val="af4"/>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26EE" w:rsidRDefault="00E526EE">
      <w:r>
        <w:separator/>
      </w:r>
    </w:p>
  </w:endnote>
  <w:endnote w:type="continuationSeparator" w:id="0">
    <w:p w:rsidR="00E526EE" w:rsidRDefault="00E526E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C64" w:rsidRDefault="003A5863" w:rsidP="006E39F0">
    <w:pPr>
      <w:pStyle w:val="ac"/>
      <w:framePr w:wrap="around" w:vAnchor="text" w:hAnchor="margin" w:xAlign="center" w:y="1"/>
      <w:rPr>
        <w:rStyle w:val="ad"/>
      </w:rPr>
    </w:pPr>
    <w:r>
      <w:rPr>
        <w:rStyle w:val="ad"/>
      </w:rPr>
      <w:fldChar w:fldCharType="begin"/>
    </w:r>
    <w:r w:rsidR="004C1C64">
      <w:rPr>
        <w:rStyle w:val="ad"/>
      </w:rPr>
      <w:instrText xml:space="preserve">PAGE  </w:instrText>
    </w:r>
    <w:r>
      <w:rPr>
        <w:rStyle w:val="ad"/>
      </w:rPr>
      <w:fldChar w:fldCharType="end"/>
    </w:r>
  </w:p>
  <w:p w:rsidR="004C1C64" w:rsidRDefault="004C1C64">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C64" w:rsidRDefault="003A5863" w:rsidP="006E39F0">
    <w:pPr>
      <w:pStyle w:val="ac"/>
      <w:framePr w:wrap="around" w:vAnchor="text" w:hAnchor="margin" w:xAlign="center" w:y="1"/>
      <w:rPr>
        <w:rStyle w:val="ad"/>
      </w:rPr>
    </w:pPr>
    <w:r>
      <w:rPr>
        <w:rStyle w:val="ad"/>
      </w:rPr>
      <w:fldChar w:fldCharType="begin"/>
    </w:r>
    <w:r w:rsidR="004C1C64">
      <w:rPr>
        <w:rStyle w:val="ad"/>
      </w:rPr>
      <w:instrText xml:space="preserve"> PAGE </w:instrText>
    </w:r>
    <w:r>
      <w:rPr>
        <w:rStyle w:val="ad"/>
      </w:rPr>
      <w:fldChar w:fldCharType="separate"/>
    </w:r>
    <w:r w:rsidR="003817D2">
      <w:rPr>
        <w:rStyle w:val="ad"/>
        <w:noProof/>
      </w:rPr>
      <w:t>13</w:t>
    </w:r>
    <w:r>
      <w:rPr>
        <w:rStyle w:val="ad"/>
      </w:rPr>
      <w:fldChar w:fldCharType="end"/>
    </w:r>
  </w:p>
  <w:p w:rsidR="004C1C64" w:rsidRDefault="004C1C64">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26EE" w:rsidRDefault="00E526EE">
      <w:r>
        <w:separator/>
      </w:r>
    </w:p>
  </w:footnote>
  <w:footnote w:type="continuationSeparator" w:id="0">
    <w:p w:rsidR="00E526EE" w:rsidRDefault="00E526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C64" w:rsidRDefault="004C1C64" w:rsidP="00117B7B">
    <w:pPr>
      <w:pStyle w:val="ae"/>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ACED12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000003"/>
    <w:multiLevelType w:val="multilevel"/>
    <w:tmpl w:val="00000003"/>
    <w:lvl w:ilvl="0">
      <w:start w:val="1"/>
      <w:numFmt w:val="bullet"/>
      <w:lvlText w:val=""/>
      <w:lvlJc w:val="left"/>
      <w:pPr>
        <w:tabs>
          <w:tab w:val="num" w:pos="420"/>
        </w:tabs>
        <w:ind w:left="420" w:hanging="420"/>
      </w:pPr>
      <w:rPr>
        <w:rFonts w:ascii="Wingdings" w:hAnsi="Wingdings"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i w:val="0"/>
        <w:sz w:val="21"/>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000004"/>
    <w:multiLevelType w:val="multilevel"/>
    <w:tmpl w:val="00000004"/>
    <w:lvl w:ilvl="0">
      <w:start w:val="1"/>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15"/>
    <w:multiLevelType w:val="multilevel"/>
    <w:tmpl w:val="00000015"/>
    <w:lvl w:ilvl="0">
      <w:start w:val="1"/>
      <w:numFmt w:val="bullet"/>
      <w:lvlText w:val=""/>
      <w:lvlJc w:val="left"/>
      <w:pPr>
        <w:tabs>
          <w:tab w:val="num" w:pos="420"/>
        </w:tabs>
        <w:ind w:left="420" w:hanging="420"/>
      </w:pPr>
      <w:rPr>
        <w:rFonts w:ascii="Wingdings" w:hAnsi="Wingdings"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i w:val="0"/>
        <w:sz w:val="21"/>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21E33E7D"/>
    <w:multiLevelType w:val="hybridMultilevel"/>
    <w:tmpl w:val="2348F9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4615D5A"/>
    <w:multiLevelType w:val="hybridMultilevel"/>
    <w:tmpl w:val="4BAA4432"/>
    <w:lvl w:ilvl="0" w:tplc="FA4A97C0">
      <w:start w:val="2"/>
      <w:numFmt w:val="japaneseCounting"/>
      <w:lvlText w:val="%1、"/>
      <w:lvlJc w:val="left"/>
      <w:pPr>
        <w:ind w:left="900" w:hanging="480"/>
      </w:pPr>
      <w:rPr>
        <w:rFonts w:cs="Times New Roman" w:hint="default"/>
      </w:rPr>
    </w:lvl>
    <w:lvl w:ilvl="1" w:tplc="04090019">
      <w:start w:val="1"/>
      <w:numFmt w:val="lowerLetter"/>
      <w:lvlText w:val="%2)"/>
      <w:lvlJc w:val="left"/>
      <w:pPr>
        <w:ind w:left="1260" w:hanging="420"/>
      </w:pPr>
      <w:rPr>
        <w:rFonts w:cs="Times New Roman"/>
      </w:rPr>
    </w:lvl>
    <w:lvl w:ilvl="2" w:tplc="0409001B">
      <w:start w:val="1"/>
      <w:numFmt w:val="lowerRoman"/>
      <w:lvlText w:val="%3."/>
      <w:lvlJc w:val="right"/>
      <w:pPr>
        <w:ind w:left="1680" w:hanging="420"/>
      </w:pPr>
      <w:rPr>
        <w:rFonts w:cs="Times New Roman"/>
      </w:rPr>
    </w:lvl>
    <w:lvl w:ilvl="3" w:tplc="0409000F">
      <w:start w:val="1"/>
      <w:numFmt w:val="decimal"/>
      <w:lvlText w:val="%4."/>
      <w:lvlJc w:val="left"/>
      <w:pPr>
        <w:ind w:left="2100" w:hanging="420"/>
      </w:pPr>
      <w:rPr>
        <w:rFonts w:cs="Times New Roman"/>
      </w:rPr>
    </w:lvl>
    <w:lvl w:ilvl="4" w:tplc="04090019">
      <w:start w:val="1"/>
      <w:numFmt w:val="lowerLetter"/>
      <w:lvlText w:val="%5)"/>
      <w:lvlJc w:val="left"/>
      <w:pPr>
        <w:ind w:left="2520" w:hanging="420"/>
      </w:pPr>
      <w:rPr>
        <w:rFonts w:cs="Times New Roman"/>
      </w:rPr>
    </w:lvl>
    <w:lvl w:ilvl="5" w:tplc="0409001B">
      <w:start w:val="1"/>
      <w:numFmt w:val="lowerRoman"/>
      <w:lvlText w:val="%6."/>
      <w:lvlJc w:val="right"/>
      <w:pPr>
        <w:ind w:left="2940" w:hanging="420"/>
      </w:pPr>
      <w:rPr>
        <w:rFonts w:cs="Times New Roman"/>
      </w:rPr>
    </w:lvl>
    <w:lvl w:ilvl="6" w:tplc="0409000F">
      <w:start w:val="1"/>
      <w:numFmt w:val="decimal"/>
      <w:lvlText w:val="%7."/>
      <w:lvlJc w:val="left"/>
      <w:pPr>
        <w:ind w:left="3360" w:hanging="420"/>
      </w:pPr>
      <w:rPr>
        <w:rFonts w:cs="Times New Roman"/>
      </w:rPr>
    </w:lvl>
    <w:lvl w:ilvl="7" w:tplc="04090019">
      <w:start w:val="1"/>
      <w:numFmt w:val="lowerLetter"/>
      <w:lvlText w:val="%8)"/>
      <w:lvlJc w:val="left"/>
      <w:pPr>
        <w:ind w:left="3780" w:hanging="420"/>
      </w:pPr>
      <w:rPr>
        <w:rFonts w:cs="Times New Roman"/>
      </w:rPr>
    </w:lvl>
    <w:lvl w:ilvl="8" w:tplc="0409001B">
      <w:start w:val="1"/>
      <w:numFmt w:val="lowerRoman"/>
      <w:lvlText w:val="%9."/>
      <w:lvlJc w:val="right"/>
      <w:pPr>
        <w:ind w:left="4200" w:hanging="420"/>
      </w:pPr>
      <w:rPr>
        <w:rFonts w:cs="Times New Roman"/>
      </w:rPr>
    </w:lvl>
  </w:abstractNum>
  <w:abstractNum w:abstractNumId="6">
    <w:nsid w:val="267B7199"/>
    <w:multiLevelType w:val="multilevel"/>
    <w:tmpl w:val="639021B0"/>
    <w:lvl w:ilvl="0">
      <w:start w:val="1"/>
      <w:numFmt w:val="decimal"/>
      <w:pStyle w:val="MMTopic1"/>
      <w:lvlText w:val="%1"/>
      <w:lvlJc w:val="left"/>
      <w:pPr>
        <w:tabs>
          <w:tab w:val="num" w:pos="432"/>
        </w:tabs>
        <w:ind w:left="432" w:hanging="432"/>
      </w:pPr>
      <w:rPr>
        <w:rFonts w:hint="eastAsia"/>
      </w:rPr>
    </w:lvl>
    <w:lvl w:ilvl="1">
      <w:start w:val="1"/>
      <w:numFmt w:val="decimal"/>
      <w:pStyle w:val="MMTopic2"/>
      <w:lvlText w:val="%1.%2"/>
      <w:lvlJc w:val="left"/>
      <w:pPr>
        <w:tabs>
          <w:tab w:val="num" w:pos="576"/>
        </w:tabs>
        <w:ind w:left="576" w:hanging="576"/>
      </w:pPr>
      <w:rPr>
        <w:rFonts w:hint="eastAsia"/>
      </w:rPr>
    </w:lvl>
    <w:lvl w:ilvl="2">
      <w:start w:val="1"/>
      <w:numFmt w:val="decimal"/>
      <w:pStyle w:val="MMTopic3"/>
      <w:lvlText w:val="%1.%2.%3"/>
      <w:lvlJc w:val="left"/>
      <w:pPr>
        <w:tabs>
          <w:tab w:val="num" w:pos="720"/>
        </w:tabs>
        <w:ind w:left="720" w:hanging="720"/>
      </w:pPr>
      <w:rPr>
        <w:rFonts w:hint="eastAsia"/>
      </w:rPr>
    </w:lvl>
    <w:lvl w:ilvl="3">
      <w:start w:val="1"/>
      <w:numFmt w:val="decimal"/>
      <w:pStyle w:val="MMTopic4"/>
      <w:suff w:val="space"/>
      <w:lvlText w:val="%1.%2.%3.%4"/>
      <w:lvlJc w:val="left"/>
      <w:pPr>
        <w:ind w:left="0" w:firstLine="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28D81367"/>
    <w:multiLevelType w:val="hybridMultilevel"/>
    <w:tmpl w:val="F8D47D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7FB4CE3"/>
    <w:multiLevelType w:val="multilevel"/>
    <w:tmpl w:val="00000000"/>
    <w:lvl w:ilvl="0">
      <w:start w:val="1"/>
      <w:numFmt w:val="bullet"/>
      <w:lvlText w:val=""/>
      <w:lvlJc w:val="left"/>
      <w:pPr>
        <w:tabs>
          <w:tab w:val="num" w:pos="900"/>
        </w:tabs>
        <w:ind w:left="900" w:hanging="420"/>
      </w:pPr>
      <w:rPr>
        <w:rFonts w:ascii="Wingdings" w:hAnsi="Wingdings" w:hint="default"/>
      </w:rPr>
    </w:lvl>
    <w:lvl w:ilvl="1">
      <w:start w:val="1"/>
      <w:numFmt w:val="chineseCountingThousand"/>
      <w:lvlText w:val="%2、"/>
      <w:lvlJc w:val="left"/>
      <w:pPr>
        <w:tabs>
          <w:tab w:val="num" w:pos="1320"/>
        </w:tabs>
        <w:ind w:left="1320" w:hanging="420"/>
      </w:pPr>
      <w:rPr>
        <w:rFonts w:cs="Times New Roman"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9">
    <w:nsid w:val="41226D22"/>
    <w:multiLevelType w:val="hybridMultilevel"/>
    <w:tmpl w:val="8716ED62"/>
    <w:lvl w:ilvl="0" w:tplc="7B365B2E">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nsid w:val="4F22195F"/>
    <w:multiLevelType w:val="multilevel"/>
    <w:tmpl w:val="9D10FABA"/>
    <w:lvl w:ilvl="0">
      <w:start w:val="1"/>
      <w:numFmt w:val="decimal"/>
      <w:pStyle w:val="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1146"/>
        </w:tabs>
        <w:ind w:left="1146" w:hanging="720"/>
      </w:pPr>
      <w:rPr>
        <w:rFonts w:hint="eastAsia"/>
      </w:rPr>
    </w:lvl>
    <w:lvl w:ilvl="3">
      <w:start w:val="1"/>
      <w:numFmt w:val="decimal"/>
      <w:lvlText w:val="%1.%2.%3.%4"/>
      <w:lvlJc w:val="left"/>
      <w:pPr>
        <w:tabs>
          <w:tab w:val="num" w:pos="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0"/>
  </w:num>
  <w:num w:numId="2">
    <w:abstractNumId w:val="10"/>
  </w:num>
  <w:num w:numId="3">
    <w:abstractNumId w:val="6"/>
  </w:num>
  <w:num w:numId="4">
    <w:abstractNumId w:val="3"/>
  </w:num>
  <w:num w:numId="5">
    <w:abstractNumId w:val="8"/>
  </w:num>
  <w:num w:numId="6">
    <w:abstractNumId w:val="0"/>
  </w:num>
  <w:num w:numId="7">
    <w:abstractNumId w:val="1"/>
  </w:num>
  <w:num w:numId="8">
    <w:abstractNumId w:val="2"/>
  </w:num>
  <w:num w:numId="9">
    <w:abstractNumId w:val="9"/>
  </w:num>
  <w:num w:numId="10">
    <w:abstractNumId w:val="5"/>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bordersDoNotSurroundHeader/>
  <w:bordersDoNotSurroundFooter/>
  <w:stylePaneFormatFilter w:val="3F0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675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605AA"/>
    <w:rsid w:val="00002134"/>
    <w:rsid w:val="00002D38"/>
    <w:rsid w:val="0000554A"/>
    <w:rsid w:val="00010266"/>
    <w:rsid w:val="0001128C"/>
    <w:rsid w:val="00011A61"/>
    <w:rsid w:val="000157D7"/>
    <w:rsid w:val="00020371"/>
    <w:rsid w:val="00024F8D"/>
    <w:rsid w:val="00032291"/>
    <w:rsid w:val="00040E8A"/>
    <w:rsid w:val="000460D0"/>
    <w:rsid w:val="0005041D"/>
    <w:rsid w:val="00050C1F"/>
    <w:rsid w:val="000535E7"/>
    <w:rsid w:val="00062F32"/>
    <w:rsid w:val="00067D18"/>
    <w:rsid w:val="00070F4B"/>
    <w:rsid w:val="00077AA7"/>
    <w:rsid w:val="00080484"/>
    <w:rsid w:val="00081AD8"/>
    <w:rsid w:val="0008271A"/>
    <w:rsid w:val="000A208A"/>
    <w:rsid w:val="000A328E"/>
    <w:rsid w:val="000A37CE"/>
    <w:rsid w:val="000A52D6"/>
    <w:rsid w:val="000C050C"/>
    <w:rsid w:val="000C221F"/>
    <w:rsid w:val="000C248B"/>
    <w:rsid w:val="000C291D"/>
    <w:rsid w:val="000C5726"/>
    <w:rsid w:val="000D0305"/>
    <w:rsid w:val="000D0E6F"/>
    <w:rsid w:val="000D14DC"/>
    <w:rsid w:val="000D5F97"/>
    <w:rsid w:val="000D7A68"/>
    <w:rsid w:val="000D7FDE"/>
    <w:rsid w:val="000E0483"/>
    <w:rsid w:val="000E06E2"/>
    <w:rsid w:val="000E1881"/>
    <w:rsid w:val="000E39F5"/>
    <w:rsid w:val="000F02F7"/>
    <w:rsid w:val="000F11E8"/>
    <w:rsid w:val="000F5C75"/>
    <w:rsid w:val="000F76CE"/>
    <w:rsid w:val="001004CA"/>
    <w:rsid w:val="001122C2"/>
    <w:rsid w:val="0011750B"/>
    <w:rsid w:val="00117B7B"/>
    <w:rsid w:val="00120AA1"/>
    <w:rsid w:val="00120BE0"/>
    <w:rsid w:val="00121FC9"/>
    <w:rsid w:val="00133CB3"/>
    <w:rsid w:val="00136245"/>
    <w:rsid w:val="00143743"/>
    <w:rsid w:val="00151496"/>
    <w:rsid w:val="0016051D"/>
    <w:rsid w:val="0017268A"/>
    <w:rsid w:val="001730F2"/>
    <w:rsid w:val="00174CBF"/>
    <w:rsid w:val="001773A7"/>
    <w:rsid w:val="00185361"/>
    <w:rsid w:val="00193571"/>
    <w:rsid w:val="001A0D0A"/>
    <w:rsid w:val="001A1160"/>
    <w:rsid w:val="001A340A"/>
    <w:rsid w:val="001A34CD"/>
    <w:rsid w:val="001A7E7C"/>
    <w:rsid w:val="001B51A6"/>
    <w:rsid w:val="001C0520"/>
    <w:rsid w:val="001C0F06"/>
    <w:rsid w:val="001C381D"/>
    <w:rsid w:val="001C5FF4"/>
    <w:rsid w:val="001D5566"/>
    <w:rsid w:val="001D62E3"/>
    <w:rsid w:val="001E3E6E"/>
    <w:rsid w:val="001E3E77"/>
    <w:rsid w:val="001E6B71"/>
    <w:rsid w:val="001F26DC"/>
    <w:rsid w:val="001F3CF3"/>
    <w:rsid w:val="001F7907"/>
    <w:rsid w:val="00203345"/>
    <w:rsid w:val="002035E6"/>
    <w:rsid w:val="00210384"/>
    <w:rsid w:val="002118A6"/>
    <w:rsid w:val="00212380"/>
    <w:rsid w:val="00215D2A"/>
    <w:rsid w:val="00223466"/>
    <w:rsid w:val="002321CA"/>
    <w:rsid w:val="002449A2"/>
    <w:rsid w:val="00245D97"/>
    <w:rsid w:val="00246E40"/>
    <w:rsid w:val="00247B6A"/>
    <w:rsid w:val="00256C39"/>
    <w:rsid w:val="00256F62"/>
    <w:rsid w:val="00257F5A"/>
    <w:rsid w:val="00262183"/>
    <w:rsid w:val="002624FE"/>
    <w:rsid w:val="00263831"/>
    <w:rsid w:val="0027144D"/>
    <w:rsid w:val="00274A9A"/>
    <w:rsid w:val="00275033"/>
    <w:rsid w:val="00282457"/>
    <w:rsid w:val="00294B27"/>
    <w:rsid w:val="002B263F"/>
    <w:rsid w:val="002B3E66"/>
    <w:rsid w:val="002B4C34"/>
    <w:rsid w:val="002B7A25"/>
    <w:rsid w:val="002B7B6F"/>
    <w:rsid w:val="002C2A75"/>
    <w:rsid w:val="002C682D"/>
    <w:rsid w:val="002D746C"/>
    <w:rsid w:val="002D7A93"/>
    <w:rsid w:val="002E0984"/>
    <w:rsid w:val="002E2160"/>
    <w:rsid w:val="002E6F43"/>
    <w:rsid w:val="002E7BD6"/>
    <w:rsid w:val="002F29F3"/>
    <w:rsid w:val="002F2EC3"/>
    <w:rsid w:val="002F6865"/>
    <w:rsid w:val="00305ECE"/>
    <w:rsid w:val="00307C33"/>
    <w:rsid w:val="0031203C"/>
    <w:rsid w:val="003127C6"/>
    <w:rsid w:val="00313037"/>
    <w:rsid w:val="003157A1"/>
    <w:rsid w:val="0031710F"/>
    <w:rsid w:val="003176A1"/>
    <w:rsid w:val="00321179"/>
    <w:rsid w:val="003218DC"/>
    <w:rsid w:val="00324A26"/>
    <w:rsid w:val="003271EA"/>
    <w:rsid w:val="00327379"/>
    <w:rsid w:val="003420E7"/>
    <w:rsid w:val="0034577F"/>
    <w:rsid w:val="0036722E"/>
    <w:rsid w:val="003716A8"/>
    <w:rsid w:val="00373158"/>
    <w:rsid w:val="0037326E"/>
    <w:rsid w:val="00374FF4"/>
    <w:rsid w:val="003754B9"/>
    <w:rsid w:val="00380A27"/>
    <w:rsid w:val="00380B2F"/>
    <w:rsid w:val="003817D2"/>
    <w:rsid w:val="003823E2"/>
    <w:rsid w:val="00384C91"/>
    <w:rsid w:val="00384E5A"/>
    <w:rsid w:val="003916A7"/>
    <w:rsid w:val="003927C3"/>
    <w:rsid w:val="00392E50"/>
    <w:rsid w:val="003945E3"/>
    <w:rsid w:val="00394C24"/>
    <w:rsid w:val="003A15DA"/>
    <w:rsid w:val="003A5863"/>
    <w:rsid w:val="003A6C84"/>
    <w:rsid w:val="003A6D18"/>
    <w:rsid w:val="003B01AB"/>
    <w:rsid w:val="003B25C3"/>
    <w:rsid w:val="003B589F"/>
    <w:rsid w:val="003C202F"/>
    <w:rsid w:val="003D1248"/>
    <w:rsid w:val="003D3368"/>
    <w:rsid w:val="003D3486"/>
    <w:rsid w:val="003D3748"/>
    <w:rsid w:val="003E23E0"/>
    <w:rsid w:val="003E45D1"/>
    <w:rsid w:val="003E508D"/>
    <w:rsid w:val="003F1DF9"/>
    <w:rsid w:val="00402DB3"/>
    <w:rsid w:val="004037AF"/>
    <w:rsid w:val="004052B4"/>
    <w:rsid w:val="00406EF5"/>
    <w:rsid w:val="00407946"/>
    <w:rsid w:val="00410284"/>
    <w:rsid w:val="00417533"/>
    <w:rsid w:val="00421927"/>
    <w:rsid w:val="00421A7F"/>
    <w:rsid w:val="00422FC7"/>
    <w:rsid w:val="004231D3"/>
    <w:rsid w:val="00424FB3"/>
    <w:rsid w:val="00426A4C"/>
    <w:rsid w:val="00427658"/>
    <w:rsid w:val="0043119E"/>
    <w:rsid w:val="004345A8"/>
    <w:rsid w:val="00435AFA"/>
    <w:rsid w:val="004362EC"/>
    <w:rsid w:val="004404D3"/>
    <w:rsid w:val="00440E86"/>
    <w:rsid w:val="004447AF"/>
    <w:rsid w:val="004467F3"/>
    <w:rsid w:val="00446DEE"/>
    <w:rsid w:val="004476F7"/>
    <w:rsid w:val="00453A96"/>
    <w:rsid w:val="00457C4C"/>
    <w:rsid w:val="00464358"/>
    <w:rsid w:val="00467A0A"/>
    <w:rsid w:val="00470D38"/>
    <w:rsid w:val="004822B3"/>
    <w:rsid w:val="00486D3E"/>
    <w:rsid w:val="00490517"/>
    <w:rsid w:val="0049352C"/>
    <w:rsid w:val="004A1088"/>
    <w:rsid w:val="004A2758"/>
    <w:rsid w:val="004A5AB6"/>
    <w:rsid w:val="004B0F1F"/>
    <w:rsid w:val="004B353C"/>
    <w:rsid w:val="004B3BC2"/>
    <w:rsid w:val="004B3E63"/>
    <w:rsid w:val="004B6D61"/>
    <w:rsid w:val="004C0543"/>
    <w:rsid w:val="004C1C64"/>
    <w:rsid w:val="004C682F"/>
    <w:rsid w:val="004C7215"/>
    <w:rsid w:val="004D2C1D"/>
    <w:rsid w:val="004D6B09"/>
    <w:rsid w:val="004E143F"/>
    <w:rsid w:val="004E24F2"/>
    <w:rsid w:val="004E4C4B"/>
    <w:rsid w:val="004E5900"/>
    <w:rsid w:val="004F5CD2"/>
    <w:rsid w:val="0050265D"/>
    <w:rsid w:val="005150CE"/>
    <w:rsid w:val="00526DC7"/>
    <w:rsid w:val="00530598"/>
    <w:rsid w:val="00531562"/>
    <w:rsid w:val="005334AE"/>
    <w:rsid w:val="00537363"/>
    <w:rsid w:val="00537817"/>
    <w:rsid w:val="00537941"/>
    <w:rsid w:val="0054053A"/>
    <w:rsid w:val="005434E9"/>
    <w:rsid w:val="00543972"/>
    <w:rsid w:val="00550393"/>
    <w:rsid w:val="0055495F"/>
    <w:rsid w:val="005549C2"/>
    <w:rsid w:val="00556A6E"/>
    <w:rsid w:val="005643C5"/>
    <w:rsid w:val="00571245"/>
    <w:rsid w:val="00584DAE"/>
    <w:rsid w:val="00594DB6"/>
    <w:rsid w:val="005964A8"/>
    <w:rsid w:val="00596EE0"/>
    <w:rsid w:val="00597955"/>
    <w:rsid w:val="005A0460"/>
    <w:rsid w:val="005A6D4A"/>
    <w:rsid w:val="005B08CB"/>
    <w:rsid w:val="005C6219"/>
    <w:rsid w:val="005C71BD"/>
    <w:rsid w:val="005D362D"/>
    <w:rsid w:val="005E62DB"/>
    <w:rsid w:val="005F0D34"/>
    <w:rsid w:val="005F5809"/>
    <w:rsid w:val="005F67BC"/>
    <w:rsid w:val="00603EA9"/>
    <w:rsid w:val="0060428F"/>
    <w:rsid w:val="006050F5"/>
    <w:rsid w:val="00605150"/>
    <w:rsid w:val="00615C16"/>
    <w:rsid w:val="00615F52"/>
    <w:rsid w:val="006166D4"/>
    <w:rsid w:val="00616C1A"/>
    <w:rsid w:val="00616C85"/>
    <w:rsid w:val="00617057"/>
    <w:rsid w:val="00617EBA"/>
    <w:rsid w:val="00620599"/>
    <w:rsid w:val="00622560"/>
    <w:rsid w:val="006253E7"/>
    <w:rsid w:val="006324CE"/>
    <w:rsid w:val="006404B8"/>
    <w:rsid w:val="00643E38"/>
    <w:rsid w:val="00644795"/>
    <w:rsid w:val="0064652E"/>
    <w:rsid w:val="0064743A"/>
    <w:rsid w:val="00647D95"/>
    <w:rsid w:val="006521C7"/>
    <w:rsid w:val="00652FE2"/>
    <w:rsid w:val="00655561"/>
    <w:rsid w:val="00657A24"/>
    <w:rsid w:val="00662929"/>
    <w:rsid w:val="006636D3"/>
    <w:rsid w:val="00664168"/>
    <w:rsid w:val="006651DC"/>
    <w:rsid w:val="00667BF8"/>
    <w:rsid w:val="006749E5"/>
    <w:rsid w:val="00677A94"/>
    <w:rsid w:val="00681CAF"/>
    <w:rsid w:val="00682D81"/>
    <w:rsid w:val="0068301C"/>
    <w:rsid w:val="0069470B"/>
    <w:rsid w:val="006A03B6"/>
    <w:rsid w:val="006A173C"/>
    <w:rsid w:val="006B724F"/>
    <w:rsid w:val="006C57F2"/>
    <w:rsid w:val="006C7388"/>
    <w:rsid w:val="006E0B1D"/>
    <w:rsid w:val="006E39F0"/>
    <w:rsid w:val="006E3FC6"/>
    <w:rsid w:val="006E51E4"/>
    <w:rsid w:val="006E747C"/>
    <w:rsid w:val="00702E56"/>
    <w:rsid w:val="0070415D"/>
    <w:rsid w:val="007173A4"/>
    <w:rsid w:val="007173DF"/>
    <w:rsid w:val="007268A0"/>
    <w:rsid w:val="00726CE7"/>
    <w:rsid w:val="00734AA8"/>
    <w:rsid w:val="00735D2F"/>
    <w:rsid w:val="00743BFA"/>
    <w:rsid w:val="00745FE0"/>
    <w:rsid w:val="00750AE7"/>
    <w:rsid w:val="00756C13"/>
    <w:rsid w:val="00757C38"/>
    <w:rsid w:val="00761817"/>
    <w:rsid w:val="00770D3C"/>
    <w:rsid w:val="007845D5"/>
    <w:rsid w:val="007909DF"/>
    <w:rsid w:val="00792740"/>
    <w:rsid w:val="007A0FAD"/>
    <w:rsid w:val="007A4811"/>
    <w:rsid w:val="007A75DD"/>
    <w:rsid w:val="007B2FE8"/>
    <w:rsid w:val="007B5B13"/>
    <w:rsid w:val="007B5E6A"/>
    <w:rsid w:val="007B770B"/>
    <w:rsid w:val="007C1F5D"/>
    <w:rsid w:val="007C771B"/>
    <w:rsid w:val="007D7FCD"/>
    <w:rsid w:val="007E0A2B"/>
    <w:rsid w:val="007E689C"/>
    <w:rsid w:val="007F7E0B"/>
    <w:rsid w:val="00807FBB"/>
    <w:rsid w:val="008111E5"/>
    <w:rsid w:val="00813E9A"/>
    <w:rsid w:val="00815997"/>
    <w:rsid w:val="0082137E"/>
    <w:rsid w:val="0082275B"/>
    <w:rsid w:val="00823E1A"/>
    <w:rsid w:val="008258BE"/>
    <w:rsid w:val="008304EB"/>
    <w:rsid w:val="00831688"/>
    <w:rsid w:val="008320E0"/>
    <w:rsid w:val="00833025"/>
    <w:rsid w:val="0083402C"/>
    <w:rsid w:val="0083482F"/>
    <w:rsid w:val="00835DBB"/>
    <w:rsid w:val="00841823"/>
    <w:rsid w:val="00842C13"/>
    <w:rsid w:val="00845C38"/>
    <w:rsid w:val="00846DEA"/>
    <w:rsid w:val="0085687C"/>
    <w:rsid w:val="00856E35"/>
    <w:rsid w:val="0086540A"/>
    <w:rsid w:val="00876F18"/>
    <w:rsid w:val="00880F4F"/>
    <w:rsid w:val="00883886"/>
    <w:rsid w:val="00884158"/>
    <w:rsid w:val="00893042"/>
    <w:rsid w:val="008946FA"/>
    <w:rsid w:val="008A00A8"/>
    <w:rsid w:val="008A2507"/>
    <w:rsid w:val="008A4F09"/>
    <w:rsid w:val="008A4F4D"/>
    <w:rsid w:val="008B1DD9"/>
    <w:rsid w:val="008B2A8E"/>
    <w:rsid w:val="008B4EF1"/>
    <w:rsid w:val="008C06E5"/>
    <w:rsid w:val="008C3E8B"/>
    <w:rsid w:val="008C4EE9"/>
    <w:rsid w:val="008D1949"/>
    <w:rsid w:val="008D2557"/>
    <w:rsid w:val="008D3635"/>
    <w:rsid w:val="008D5652"/>
    <w:rsid w:val="008D5B73"/>
    <w:rsid w:val="008E0150"/>
    <w:rsid w:val="008E10E3"/>
    <w:rsid w:val="008E3A28"/>
    <w:rsid w:val="008E64B2"/>
    <w:rsid w:val="008E6B9A"/>
    <w:rsid w:val="008F0048"/>
    <w:rsid w:val="008F035B"/>
    <w:rsid w:val="008F0DAA"/>
    <w:rsid w:val="008F143A"/>
    <w:rsid w:val="008F1F0F"/>
    <w:rsid w:val="008F2BDB"/>
    <w:rsid w:val="008F4626"/>
    <w:rsid w:val="008F617C"/>
    <w:rsid w:val="008F7B3D"/>
    <w:rsid w:val="00902C55"/>
    <w:rsid w:val="00902F40"/>
    <w:rsid w:val="00903567"/>
    <w:rsid w:val="009140EE"/>
    <w:rsid w:val="00914EE4"/>
    <w:rsid w:val="0091629D"/>
    <w:rsid w:val="00920651"/>
    <w:rsid w:val="009250EF"/>
    <w:rsid w:val="0092626A"/>
    <w:rsid w:val="00930DFC"/>
    <w:rsid w:val="009324E2"/>
    <w:rsid w:val="00933643"/>
    <w:rsid w:val="00934D95"/>
    <w:rsid w:val="00935F47"/>
    <w:rsid w:val="009360CE"/>
    <w:rsid w:val="00944FCA"/>
    <w:rsid w:val="00955D7B"/>
    <w:rsid w:val="0095721D"/>
    <w:rsid w:val="00961F5C"/>
    <w:rsid w:val="0096226A"/>
    <w:rsid w:val="00963D4B"/>
    <w:rsid w:val="00964482"/>
    <w:rsid w:val="00966F0C"/>
    <w:rsid w:val="00971696"/>
    <w:rsid w:val="009716EA"/>
    <w:rsid w:val="00974D10"/>
    <w:rsid w:val="00977827"/>
    <w:rsid w:val="009824A6"/>
    <w:rsid w:val="00984F1B"/>
    <w:rsid w:val="0099089C"/>
    <w:rsid w:val="009933D9"/>
    <w:rsid w:val="009944E2"/>
    <w:rsid w:val="00996D37"/>
    <w:rsid w:val="009A2D99"/>
    <w:rsid w:val="009A47EF"/>
    <w:rsid w:val="009B11D6"/>
    <w:rsid w:val="009C31F4"/>
    <w:rsid w:val="009C58D7"/>
    <w:rsid w:val="009C5B28"/>
    <w:rsid w:val="009D1A2F"/>
    <w:rsid w:val="009D5825"/>
    <w:rsid w:val="009D6B3F"/>
    <w:rsid w:val="009E0EDF"/>
    <w:rsid w:val="009E2FBB"/>
    <w:rsid w:val="009E4D60"/>
    <w:rsid w:val="009E7265"/>
    <w:rsid w:val="009F4619"/>
    <w:rsid w:val="00A016FF"/>
    <w:rsid w:val="00A0418D"/>
    <w:rsid w:val="00A04F65"/>
    <w:rsid w:val="00A06463"/>
    <w:rsid w:val="00A27987"/>
    <w:rsid w:val="00A27A71"/>
    <w:rsid w:val="00A30480"/>
    <w:rsid w:val="00A30F0D"/>
    <w:rsid w:val="00A31EEC"/>
    <w:rsid w:val="00A41051"/>
    <w:rsid w:val="00A47722"/>
    <w:rsid w:val="00A50CCF"/>
    <w:rsid w:val="00A518BF"/>
    <w:rsid w:val="00A53CD2"/>
    <w:rsid w:val="00A542EB"/>
    <w:rsid w:val="00A56C78"/>
    <w:rsid w:val="00A67385"/>
    <w:rsid w:val="00A718BD"/>
    <w:rsid w:val="00A73B4A"/>
    <w:rsid w:val="00A82ADA"/>
    <w:rsid w:val="00A8463D"/>
    <w:rsid w:val="00A904F9"/>
    <w:rsid w:val="00A92E98"/>
    <w:rsid w:val="00A94E98"/>
    <w:rsid w:val="00AA1A8F"/>
    <w:rsid w:val="00AA3DE2"/>
    <w:rsid w:val="00AA4B51"/>
    <w:rsid w:val="00AA57D1"/>
    <w:rsid w:val="00AB0966"/>
    <w:rsid w:val="00AC103B"/>
    <w:rsid w:val="00AC2230"/>
    <w:rsid w:val="00AC3A53"/>
    <w:rsid w:val="00AD29A2"/>
    <w:rsid w:val="00AD38BB"/>
    <w:rsid w:val="00AD447D"/>
    <w:rsid w:val="00AD73CD"/>
    <w:rsid w:val="00AD7745"/>
    <w:rsid w:val="00AE0268"/>
    <w:rsid w:val="00AE2714"/>
    <w:rsid w:val="00AE5756"/>
    <w:rsid w:val="00AE6D5E"/>
    <w:rsid w:val="00AF3EFF"/>
    <w:rsid w:val="00AF6634"/>
    <w:rsid w:val="00B047DD"/>
    <w:rsid w:val="00B06329"/>
    <w:rsid w:val="00B12B33"/>
    <w:rsid w:val="00B14629"/>
    <w:rsid w:val="00B26A33"/>
    <w:rsid w:val="00B365A8"/>
    <w:rsid w:val="00B373F4"/>
    <w:rsid w:val="00B409B8"/>
    <w:rsid w:val="00B47CA4"/>
    <w:rsid w:val="00B51994"/>
    <w:rsid w:val="00B57B8F"/>
    <w:rsid w:val="00B605AA"/>
    <w:rsid w:val="00B62791"/>
    <w:rsid w:val="00B737DC"/>
    <w:rsid w:val="00B80114"/>
    <w:rsid w:val="00B82C6B"/>
    <w:rsid w:val="00B87E02"/>
    <w:rsid w:val="00B90961"/>
    <w:rsid w:val="00B92BEE"/>
    <w:rsid w:val="00B931AE"/>
    <w:rsid w:val="00B94085"/>
    <w:rsid w:val="00BA2DF4"/>
    <w:rsid w:val="00BA6EF0"/>
    <w:rsid w:val="00BB1BA6"/>
    <w:rsid w:val="00BC194A"/>
    <w:rsid w:val="00BC213E"/>
    <w:rsid w:val="00BD1115"/>
    <w:rsid w:val="00BD5CFB"/>
    <w:rsid w:val="00BD70B3"/>
    <w:rsid w:val="00BE31C6"/>
    <w:rsid w:val="00BE4C40"/>
    <w:rsid w:val="00BE5227"/>
    <w:rsid w:val="00BE7580"/>
    <w:rsid w:val="00BF6F5F"/>
    <w:rsid w:val="00BF7538"/>
    <w:rsid w:val="00C01402"/>
    <w:rsid w:val="00C01729"/>
    <w:rsid w:val="00C02588"/>
    <w:rsid w:val="00C10887"/>
    <w:rsid w:val="00C128D1"/>
    <w:rsid w:val="00C158E7"/>
    <w:rsid w:val="00C261D7"/>
    <w:rsid w:val="00C2623F"/>
    <w:rsid w:val="00C30887"/>
    <w:rsid w:val="00C31CF0"/>
    <w:rsid w:val="00C31F87"/>
    <w:rsid w:val="00C32105"/>
    <w:rsid w:val="00C40CD9"/>
    <w:rsid w:val="00C4465A"/>
    <w:rsid w:val="00C5160B"/>
    <w:rsid w:val="00C54E9E"/>
    <w:rsid w:val="00C66859"/>
    <w:rsid w:val="00C66C37"/>
    <w:rsid w:val="00C66E23"/>
    <w:rsid w:val="00C71B05"/>
    <w:rsid w:val="00C73C00"/>
    <w:rsid w:val="00C772DF"/>
    <w:rsid w:val="00C8164B"/>
    <w:rsid w:val="00C82676"/>
    <w:rsid w:val="00C8367D"/>
    <w:rsid w:val="00C8687D"/>
    <w:rsid w:val="00C87648"/>
    <w:rsid w:val="00C94C88"/>
    <w:rsid w:val="00CA662B"/>
    <w:rsid w:val="00CB28E9"/>
    <w:rsid w:val="00CB3B29"/>
    <w:rsid w:val="00CB7EE7"/>
    <w:rsid w:val="00CC0D3A"/>
    <w:rsid w:val="00CC4D67"/>
    <w:rsid w:val="00CD0889"/>
    <w:rsid w:val="00CD3DB7"/>
    <w:rsid w:val="00CD5810"/>
    <w:rsid w:val="00CD73B2"/>
    <w:rsid w:val="00CD7979"/>
    <w:rsid w:val="00CE1573"/>
    <w:rsid w:val="00CE2CC5"/>
    <w:rsid w:val="00CE344C"/>
    <w:rsid w:val="00CE59E2"/>
    <w:rsid w:val="00CE643B"/>
    <w:rsid w:val="00CE6EDB"/>
    <w:rsid w:val="00CE7778"/>
    <w:rsid w:val="00CE7F40"/>
    <w:rsid w:val="00CF0BBF"/>
    <w:rsid w:val="00CF1C6B"/>
    <w:rsid w:val="00CF1F8F"/>
    <w:rsid w:val="00CF7E3C"/>
    <w:rsid w:val="00D02893"/>
    <w:rsid w:val="00D11B6F"/>
    <w:rsid w:val="00D15404"/>
    <w:rsid w:val="00D15A98"/>
    <w:rsid w:val="00D17966"/>
    <w:rsid w:val="00D22DB1"/>
    <w:rsid w:val="00D27D24"/>
    <w:rsid w:val="00D3543A"/>
    <w:rsid w:val="00D4290A"/>
    <w:rsid w:val="00D4527F"/>
    <w:rsid w:val="00D50569"/>
    <w:rsid w:val="00D546B9"/>
    <w:rsid w:val="00D57F76"/>
    <w:rsid w:val="00D708CF"/>
    <w:rsid w:val="00D716D8"/>
    <w:rsid w:val="00D75658"/>
    <w:rsid w:val="00D84F12"/>
    <w:rsid w:val="00D85FAF"/>
    <w:rsid w:val="00D94B1A"/>
    <w:rsid w:val="00DA1FB9"/>
    <w:rsid w:val="00DA266D"/>
    <w:rsid w:val="00DA63F5"/>
    <w:rsid w:val="00DA7CD5"/>
    <w:rsid w:val="00DB14B4"/>
    <w:rsid w:val="00DB1ECA"/>
    <w:rsid w:val="00DD0AC5"/>
    <w:rsid w:val="00DD28F0"/>
    <w:rsid w:val="00DD32FE"/>
    <w:rsid w:val="00DD7E3F"/>
    <w:rsid w:val="00DE3F5B"/>
    <w:rsid w:val="00DE59B3"/>
    <w:rsid w:val="00DF0CFD"/>
    <w:rsid w:val="00DF1095"/>
    <w:rsid w:val="00DF4E91"/>
    <w:rsid w:val="00DF505B"/>
    <w:rsid w:val="00DF5ADF"/>
    <w:rsid w:val="00DF785C"/>
    <w:rsid w:val="00E02E88"/>
    <w:rsid w:val="00E060EA"/>
    <w:rsid w:val="00E10515"/>
    <w:rsid w:val="00E13AB3"/>
    <w:rsid w:val="00E1697A"/>
    <w:rsid w:val="00E17A17"/>
    <w:rsid w:val="00E306DB"/>
    <w:rsid w:val="00E31C33"/>
    <w:rsid w:val="00E43685"/>
    <w:rsid w:val="00E46A03"/>
    <w:rsid w:val="00E505AE"/>
    <w:rsid w:val="00E526EE"/>
    <w:rsid w:val="00E54D74"/>
    <w:rsid w:val="00E560B9"/>
    <w:rsid w:val="00E630C9"/>
    <w:rsid w:val="00E63851"/>
    <w:rsid w:val="00E66AFF"/>
    <w:rsid w:val="00E67337"/>
    <w:rsid w:val="00E779F7"/>
    <w:rsid w:val="00E77E3B"/>
    <w:rsid w:val="00E93F5E"/>
    <w:rsid w:val="00E94F39"/>
    <w:rsid w:val="00E95B74"/>
    <w:rsid w:val="00E96751"/>
    <w:rsid w:val="00EA14E0"/>
    <w:rsid w:val="00EA4DC0"/>
    <w:rsid w:val="00EC2F6C"/>
    <w:rsid w:val="00EC329C"/>
    <w:rsid w:val="00ED3660"/>
    <w:rsid w:val="00ED4BF4"/>
    <w:rsid w:val="00EE46B3"/>
    <w:rsid w:val="00EF1F69"/>
    <w:rsid w:val="00EF2BC2"/>
    <w:rsid w:val="00EF3B72"/>
    <w:rsid w:val="00EF537F"/>
    <w:rsid w:val="00EF5EFB"/>
    <w:rsid w:val="00F01EBB"/>
    <w:rsid w:val="00F03514"/>
    <w:rsid w:val="00F04EC7"/>
    <w:rsid w:val="00F16142"/>
    <w:rsid w:val="00F176BB"/>
    <w:rsid w:val="00F24E5E"/>
    <w:rsid w:val="00F27E5C"/>
    <w:rsid w:val="00F30753"/>
    <w:rsid w:val="00F345F9"/>
    <w:rsid w:val="00F349BA"/>
    <w:rsid w:val="00F36426"/>
    <w:rsid w:val="00F43248"/>
    <w:rsid w:val="00F43414"/>
    <w:rsid w:val="00F53BE3"/>
    <w:rsid w:val="00F565E0"/>
    <w:rsid w:val="00F64637"/>
    <w:rsid w:val="00F66167"/>
    <w:rsid w:val="00F67023"/>
    <w:rsid w:val="00F8565D"/>
    <w:rsid w:val="00F91419"/>
    <w:rsid w:val="00F9265A"/>
    <w:rsid w:val="00F952FA"/>
    <w:rsid w:val="00FA1DD2"/>
    <w:rsid w:val="00FA2063"/>
    <w:rsid w:val="00FA31A2"/>
    <w:rsid w:val="00FA7CFF"/>
    <w:rsid w:val="00FB0C85"/>
    <w:rsid w:val="00FB6F2B"/>
    <w:rsid w:val="00FB7D91"/>
    <w:rsid w:val="00FC34D6"/>
    <w:rsid w:val="00FC4083"/>
    <w:rsid w:val="00FD1F4E"/>
    <w:rsid w:val="00FE103F"/>
    <w:rsid w:val="00FF5C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73C00"/>
    <w:pPr>
      <w:widowControl w:val="0"/>
      <w:jc w:val="both"/>
    </w:pPr>
    <w:rPr>
      <w:kern w:val="2"/>
      <w:sz w:val="21"/>
      <w:szCs w:val="24"/>
    </w:rPr>
  </w:style>
  <w:style w:type="paragraph" w:styleId="1">
    <w:name w:val="heading 1"/>
    <w:aliases w:val="Title1,H1,PIM 1,h1,Level 1 Topic Heading,1st level,Section Head,l1,Heading 0,h11,heading 1TOC,标准章,1. heading 1,Level 1,Level 11,II+,I,Heading1,H1-Heading 1,Header 1,Legal Line 1,head 1,Heading No. L1,list 1,11,12,13,111,14,112,15,113,121,131,Head1"/>
    <w:basedOn w:val="a0"/>
    <w:next w:val="a0"/>
    <w:link w:val="1Char"/>
    <w:qFormat/>
    <w:rsid w:val="00BB1BA6"/>
    <w:pPr>
      <w:keepNext/>
      <w:keepLines/>
      <w:numPr>
        <w:numId w:val="1"/>
      </w:numPr>
      <w:adjustRightInd w:val="0"/>
      <w:spacing w:before="340" w:after="330" w:line="360" w:lineRule="auto"/>
      <w:jc w:val="left"/>
      <w:outlineLvl w:val="0"/>
    </w:pPr>
    <w:rPr>
      <w:rFonts w:eastAsia="黑体"/>
      <w:b/>
      <w:kern w:val="44"/>
      <w:sz w:val="30"/>
      <w:szCs w:val="44"/>
    </w:rPr>
  </w:style>
  <w:style w:type="paragraph" w:styleId="2">
    <w:name w:val="heading 2"/>
    <w:basedOn w:val="a0"/>
    <w:next w:val="a0"/>
    <w:qFormat/>
    <w:rsid w:val="00F8565D"/>
    <w:pPr>
      <w:keepNext/>
      <w:keepLines/>
      <w:spacing w:before="260" w:after="260" w:line="416" w:lineRule="auto"/>
      <w:outlineLvl w:val="1"/>
    </w:pPr>
    <w:rPr>
      <w:rFonts w:ascii="Arial" w:eastAsia="黑体" w:hAnsi="Arial"/>
      <w:b/>
      <w:bCs/>
      <w:sz w:val="32"/>
      <w:szCs w:val="32"/>
    </w:rPr>
  </w:style>
  <w:style w:type="paragraph" w:styleId="3">
    <w:name w:val="heading 3"/>
    <w:aliases w:val="h3,H3,level_3,PIM 3,Level 3 Head,Heading 3 - old,sect1.2.3,sect1.2.31,sect1.2.32,sect1.2.311,sect1.2.33,sect1.2.312,Bold Head,bh,BOD 0,Alt+3,1.1.1 Heading 3,Titolo Sotto/Sottosezione,1.1.1.标题 3,l3,CT,3rd level,3,Head 3,h31,section:3,heading 3,1.1.1"/>
    <w:basedOn w:val="a0"/>
    <w:next w:val="a0"/>
    <w:qFormat/>
    <w:rsid w:val="00F8565D"/>
    <w:pPr>
      <w:keepNext/>
      <w:keepLines/>
      <w:spacing w:before="260" w:after="260" w:line="416" w:lineRule="auto"/>
      <w:outlineLvl w:val="2"/>
    </w:pPr>
    <w:rPr>
      <w:b/>
      <w:bCs/>
      <w:sz w:val="32"/>
      <w:szCs w:val="32"/>
    </w:rPr>
  </w:style>
  <w:style w:type="paragraph" w:styleId="4">
    <w:name w:val="heading 4"/>
    <w:aliases w:val="H4,bullet,bl,bb,PIM 4,h4,heading 4,h41,heading 41,h42,heading 42,h411,heading 411,h43,heading 43,h412,heading 412,h421,heading 421,h4111,heading 4111,h44,heading 44,h413,heading 413,h422,heading 422,h4112,heading 4112,h45,heading 45,h414"/>
    <w:basedOn w:val="a0"/>
    <w:next w:val="a0"/>
    <w:qFormat/>
    <w:rsid w:val="00F8565D"/>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semiHidden/>
    <w:rsid w:val="004476F7"/>
    <w:pPr>
      <w:shd w:val="clear" w:color="auto" w:fill="000080"/>
    </w:pPr>
  </w:style>
  <w:style w:type="paragraph" w:customStyle="1" w:styleId="CharCharCharCharCharChar1Char">
    <w:name w:val="Char Char Char Char Char Char1 Char"/>
    <w:basedOn w:val="a0"/>
    <w:autoRedefine/>
    <w:rsid w:val="00CD3DB7"/>
    <w:pPr>
      <w:spacing w:line="360" w:lineRule="auto"/>
      <w:ind w:firstLineChars="200" w:firstLine="200"/>
    </w:pPr>
    <w:rPr>
      <w:rFonts w:ascii="Tahoma" w:hAnsi="Tahoma"/>
      <w:sz w:val="24"/>
      <w:szCs w:val="20"/>
    </w:rPr>
  </w:style>
  <w:style w:type="paragraph" w:customStyle="1" w:styleId="MMTopic1">
    <w:name w:val="MM Topic 1"/>
    <w:basedOn w:val="1"/>
    <w:next w:val="a5"/>
    <w:autoRedefine/>
    <w:rsid w:val="00F8565D"/>
    <w:pPr>
      <w:numPr>
        <w:numId w:val="3"/>
      </w:numPr>
    </w:pPr>
    <w:rPr>
      <w:sz w:val="32"/>
    </w:rPr>
  </w:style>
  <w:style w:type="paragraph" w:customStyle="1" w:styleId="MMTopic2">
    <w:name w:val="MM Topic 2"/>
    <w:basedOn w:val="2"/>
    <w:next w:val="a5"/>
    <w:autoRedefine/>
    <w:rsid w:val="00F8565D"/>
    <w:pPr>
      <w:numPr>
        <w:ilvl w:val="1"/>
        <w:numId w:val="3"/>
      </w:numPr>
    </w:pPr>
    <w:rPr>
      <w:sz w:val="30"/>
    </w:rPr>
  </w:style>
  <w:style w:type="paragraph" w:customStyle="1" w:styleId="MMTopic3">
    <w:name w:val="MM Topic 3"/>
    <w:basedOn w:val="3"/>
    <w:next w:val="a5"/>
    <w:autoRedefine/>
    <w:rsid w:val="00F8565D"/>
    <w:pPr>
      <w:numPr>
        <w:ilvl w:val="2"/>
        <w:numId w:val="3"/>
      </w:numPr>
    </w:pPr>
    <w:rPr>
      <w:sz w:val="28"/>
    </w:rPr>
  </w:style>
  <w:style w:type="paragraph" w:customStyle="1" w:styleId="MMTopic4">
    <w:name w:val="MM Topic 4"/>
    <w:basedOn w:val="4"/>
    <w:next w:val="20"/>
    <w:autoRedefine/>
    <w:rsid w:val="00F8565D"/>
    <w:pPr>
      <w:numPr>
        <w:ilvl w:val="3"/>
        <w:numId w:val="3"/>
      </w:numPr>
    </w:pPr>
    <w:rPr>
      <w:sz w:val="24"/>
    </w:rPr>
  </w:style>
  <w:style w:type="paragraph" w:styleId="a6">
    <w:name w:val="Body Text"/>
    <w:basedOn w:val="a0"/>
    <w:rsid w:val="00F8565D"/>
    <w:pPr>
      <w:spacing w:after="120"/>
    </w:pPr>
  </w:style>
  <w:style w:type="paragraph" w:styleId="a5">
    <w:name w:val="Body Text First Indent"/>
    <w:basedOn w:val="a6"/>
    <w:rsid w:val="00F8565D"/>
    <w:pPr>
      <w:ind w:firstLineChars="100" w:firstLine="420"/>
    </w:pPr>
  </w:style>
  <w:style w:type="paragraph" w:styleId="a7">
    <w:name w:val="Body Text Indent"/>
    <w:basedOn w:val="a0"/>
    <w:rsid w:val="00F8565D"/>
    <w:pPr>
      <w:spacing w:after="120"/>
      <w:ind w:leftChars="200" w:left="420"/>
    </w:pPr>
  </w:style>
  <w:style w:type="paragraph" w:styleId="20">
    <w:name w:val="Body Text First Indent 2"/>
    <w:basedOn w:val="a7"/>
    <w:rsid w:val="00F8565D"/>
    <w:pPr>
      <w:ind w:firstLineChars="200" w:firstLine="420"/>
    </w:pPr>
  </w:style>
  <w:style w:type="paragraph" w:customStyle="1" w:styleId="MMTitle">
    <w:name w:val="MM Title"/>
    <w:basedOn w:val="a8"/>
    <w:rsid w:val="0091629D"/>
  </w:style>
  <w:style w:type="paragraph" w:customStyle="1" w:styleId="a9">
    <w:name w:val="表格"/>
    <w:rsid w:val="0091629D"/>
    <w:pPr>
      <w:overflowPunct w:val="0"/>
      <w:spacing w:after="80"/>
      <w:jc w:val="center"/>
    </w:pPr>
    <w:rPr>
      <w:sz w:val="24"/>
      <w:lang w:val="en-GB"/>
    </w:rPr>
  </w:style>
  <w:style w:type="paragraph" w:styleId="a8">
    <w:name w:val="Title"/>
    <w:basedOn w:val="a0"/>
    <w:qFormat/>
    <w:rsid w:val="0091629D"/>
    <w:pPr>
      <w:spacing w:before="240" w:after="60"/>
      <w:jc w:val="center"/>
      <w:outlineLvl w:val="0"/>
    </w:pPr>
    <w:rPr>
      <w:rFonts w:ascii="Arial" w:hAnsi="Arial" w:cs="Arial"/>
      <w:b/>
      <w:bCs/>
      <w:sz w:val="32"/>
      <w:szCs w:val="32"/>
    </w:rPr>
  </w:style>
  <w:style w:type="paragraph" w:styleId="z-">
    <w:name w:val="HTML Bottom of Form"/>
    <w:basedOn w:val="a0"/>
    <w:next w:val="a0"/>
    <w:hidden/>
    <w:rsid w:val="004C0543"/>
    <w:pPr>
      <w:widowControl/>
      <w:pBdr>
        <w:top w:val="single" w:sz="6" w:space="1" w:color="auto"/>
      </w:pBdr>
      <w:jc w:val="center"/>
    </w:pPr>
    <w:rPr>
      <w:rFonts w:ascii="Arial" w:hAnsi="Arial" w:cs="Arial"/>
      <w:vanish/>
      <w:kern w:val="0"/>
      <w:sz w:val="16"/>
      <w:szCs w:val="16"/>
    </w:rPr>
  </w:style>
  <w:style w:type="paragraph" w:styleId="aa">
    <w:name w:val="caption"/>
    <w:basedOn w:val="a0"/>
    <w:next w:val="a0"/>
    <w:qFormat/>
    <w:rsid w:val="00CE344C"/>
    <w:rPr>
      <w:rFonts w:ascii="Arial" w:eastAsia="黑体" w:hAnsi="Arial" w:cs="Arial"/>
      <w:sz w:val="20"/>
      <w:szCs w:val="20"/>
    </w:rPr>
  </w:style>
  <w:style w:type="paragraph" w:styleId="10">
    <w:name w:val="toc 1"/>
    <w:basedOn w:val="a0"/>
    <w:next w:val="a0"/>
    <w:autoRedefine/>
    <w:uiPriority w:val="39"/>
    <w:rsid w:val="006E39F0"/>
    <w:pPr>
      <w:spacing w:before="120" w:after="120"/>
      <w:jc w:val="left"/>
    </w:pPr>
    <w:rPr>
      <w:b/>
      <w:bCs/>
      <w:caps/>
      <w:sz w:val="20"/>
      <w:szCs w:val="20"/>
    </w:rPr>
  </w:style>
  <w:style w:type="paragraph" w:styleId="21">
    <w:name w:val="toc 2"/>
    <w:basedOn w:val="a0"/>
    <w:next w:val="a0"/>
    <w:autoRedefine/>
    <w:uiPriority w:val="39"/>
    <w:rsid w:val="006E39F0"/>
    <w:pPr>
      <w:ind w:left="210"/>
      <w:jc w:val="left"/>
    </w:pPr>
    <w:rPr>
      <w:smallCaps/>
      <w:sz w:val="20"/>
      <w:szCs w:val="20"/>
    </w:rPr>
  </w:style>
  <w:style w:type="paragraph" w:styleId="30">
    <w:name w:val="toc 3"/>
    <w:basedOn w:val="a0"/>
    <w:next w:val="a0"/>
    <w:autoRedefine/>
    <w:uiPriority w:val="39"/>
    <w:rsid w:val="009E2FBB"/>
    <w:pPr>
      <w:tabs>
        <w:tab w:val="left" w:pos="1265"/>
        <w:tab w:val="right" w:leader="dot" w:pos="8296"/>
      </w:tabs>
      <w:ind w:left="420"/>
      <w:jc w:val="left"/>
    </w:pPr>
    <w:rPr>
      <w:iCs/>
      <w:noProof/>
      <w:sz w:val="20"/>
      <w:szCs w:val="20"/>
    </w:rPr>
  </w:style>
  <w:style w:type="paragraph" w:styleId="40">
    <w:name w:val="toc 4"/>
    <w:basedOn w:val="a0"/>
    <w:next w:val="a0"/>
    <w:autoRedefine/>
    <w:semiHidden/>
    <w:rsid w:val="006E39F0"/>
    <w:pPr>
      <w:ind w:left="630"/>
      <w:jc w:val="left"/>
    </w:pPr>
    <w:rPr>
      <w:sz w:val="18"/>
      <w:szCs w:val="18"/>
    </w:rPr>
  </w:style>
  <w:style w:type="paragraph" w:styleId="5">
    <w:name w:val="toc 5"/>
    <w:basedOn w:val="a0"/>
    <w:next w:val="a0"/>
    <w:autoRedefine/>
    <w:semiHidden/>
    <w:rsid w:val="006E39F0"/>
    <w:pPr>
      <w:ind w:left="840"/>
      <w:jc w:val="left"/>
    </w:pPr>
    <w:rPr>
      <w:sz w:val="18"/>
      <w:szCs w:val="18"/>
    </w:rPr>
  </w:style>
  <w:style w:type="paragraph" w:styleId="6">
    <w:name w:val="toc 6"/>
    <w:basedOn w:val="a0"/>
    <w:next w:val="a0"/>
    <w:autoRedefine/>
    <w:semiHidden/>
    <w:rsid w:val="006E39F0"/>
    <w:pPr>
      <w:ind w:left="1050"/>
      <w:jc w:val="left"/>
    </w:pPr>
    <w:rPr>
      <w:sz w:val="18"/>
      <w:szCs w:val="18"/>
    </w:rPr>
  </w:style>
  <w:style w:type="paragraph" w:styleId="7">
    <w:name w:val="toc 7"/>
    <w:basedOn w:val="a0"/>
    <w:next w:val="a0"/>
    <w:autoRedefine/>
    <w:semiHidden/>
    <w:rsid w:val="006E39F0"/>
    <w:pPr>
      <w:ind w:left="1260"/>
      <w:jc w:val="left"/>
    </w:pPr>
    <w:rPr>
      <w:sz w:val="18"/>
      <w:szCs w:val="18"/>
    </w:rPr>
  </w:style>
  <w:style w:type="paragraph" w:styleId="8">
    <w:name w:val="toc 8"/>
    <w:basedOn w:val="a0"/>
    <w:next w:val="a0"/>
    <w:autoRedefine/>
    <w:semiHidden/>
    <w:rsid w:val="006E39F0"/>
    <w:pPr>
      <w:ind w:left="1470"/>
      <w:jc w:val="left"/>
    </w:pPr>
    <w:rPr>
      <w:sz w:val="18"/>
      <w:szCs w:val="18"/>
    </w:rPr>
  </w:style>
  <w:style w:type="paragraph" w:styleId="9">
    <w:name w:val="toc 9"/>
    <w:basedOn w:val="a0"/>
    <w:next w:val="a0"/>
    <w:autoRedefine/>
    <w:semiHidden/>
    <w:rsid w:val="006E39F0"/>
    <w:pPr>
      <w:ind w:left="1680"/>
      <w:jc w:val="left"/>
    </w:pPr>
    <w:rPr>
      <w:sz w:val="18"/>
      <w:szCs w:val="18"/>
    </w:rPr>
  </w:style>
  <w:style w:type="character" w:styleId="ab">
    <w:name w:val="Hyperlink"/>
    <w:basedOn w:val="a1"/>
    <w:uiPriority w:val="99"/>
    <w:rsid w:val="006E39F0"/>
    <w:rPr>
      <w:color w:val="0000FF"/>
      <w:u w:val="single"/>
    </w:rPr>
  </w:style>
  <w:style w:type="paragraph" w:styleId="ac">
    <w:name w:val="footer"/>
    <w:basedOn w:val="a0"/>
    <w:rsid w:val="006E39F0"/>
    <w:pPr>
      <w:tabs>
        <w:tab w:val="center" w:pos="4153"/>
        <w:tab w:val="right" w:pos="8306"/>
      </w:tabs>
      <w:snapToGrid w:val="0"/>
      <w:jc w:val="left"/>
    </w:pPr>
    <w:rPr>
      <w:sz w:val="18"/>
      <w:szCs w:val="18"/>
    </w:rPr>
  </w:style>
  <w:style w:type="character" w:styleId="ad">
    <w:name w:val="page number"/>
    <w:basedOn w:val="a1"/>
    <w:rsid w:val="006E39F0"/>
  </w:style>
  <w:style w:type="paragraph" w:styleId="ae">
    <w:name w:val="header"/>
    <w:basedOn w:val="a0"/>
    <w:rsid w:val="006E39F0"/>
    <w:pPr>
      <w:pBdr>
        <w:bottom w:val="single" w:sz="6" w:space="1" w:color="auto"/>
      </w:pBdr>
      <w:tabs>
        <w:tab w:val="center" w:pos="4153"/>
        <w:tab w:val="right" w:pos="8306"/>
      </w:tabs>
      <w:snapToGrid w:val="0"/>
      <w:jc w:val="center"/>
    </w:pPr>
    <w:rPr>
      <w:sz w:val="18"/>
      <w:szCs w:val="18"/>
    </w:rPr>
  </w:style>
  <w:style w:type="table" w:styleId="af">
    <w:name w:val="Table Grid"/>
    <w:basedOn w:val="a2"/>
    <w:rsid w:val="008D363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Char">
    <w:name w:val="标题 1 Char"/>
    <w:aliases w:val="Title1 Char,H1 Char,PIM 1 Char,h1 Char,Level 1 Topic Heading Char,1st level Char,Section Head Char,l1 Char,Heading 0 Char,h11 Char,heading 1TOC Char,标准章 Char,1. heading 1 Char,Level 1 Char,Level 11 Char,II+ Char,I Char,Heading1 Char,11 Char"/>
    <w:basedOn w:val="a1"/>
    <w:link w:val="1"/>
    <w:rsid w:val="00470D38"/>
    <w:rPr>
      <w:rFonts w:eastAsia="黑体"/>
      <w:b/>
      <w:kern w:val="44"/>
      <w:sz w:val="30"/>
      <w:szCs w:val="44"/>
    </w:rPr>
  </w:style>
  <w:style w:type="paragraph" w:styleId="a">
    <w:name w:val="List Bullet"/>
    <w:basedOn w:val="a0"/>
    <w:rsid w:val="000E06E2"/>
    <w:pPr>
      <w:numPr>
        <w:numId w:val="6"/>
      </w:numPr>
      <w:contextualSpacing/>
    </w:pPr>
  </w:style>
  <w:style w:type="paragraph" w:styleId="31">
    <w:name w:val="List 3"/>
    <w:basedOn w:val="a0"/>
    <w:rsid w:val="00AB0966"/>
    <w:pPr>
      <w:ind w:leftChars="400" w:left="100" w:hangingChars="200" w:hanging="200"/>
      <w:contextualSpacing/>
    </w:pPr>
  </w:style>
  <w:style w:type="paragraph" w:styleId="22">
    <w:name w:val="List 2"/>
    <w:basedOn w:val="a0"/>
    <w:rsid w:val="00AB0966"/>
    <w:pPr>
      <w:ind w:leftChars="200" w:left="100" w:hangingChars="200" w:hanging="200"/>
      <w:contextualSpacing/>
    </w:pPr>
  </w:style>
  <w:style w:type="paragraph" w:styleId="af0">
    <w:name w:val="Normal (Web)"/>
    <w:basedOn w:val="a0"/>
    <w:uiPriority w:val="99"/>
    <w:unhideWhenUsed/>
    <w:rsid w:val="004037AF"/>
    <w:pPr>
      <w:widowControl/>
      <w:spacing w:before="100" w:beforeAutospacing="1" w:after="100" w:afterAutospacing="1"/>
      <w:jc w:val="left"/>
    </w:pPr>
    <w:rPr>
      <w:rFonts w:ascii="宋体" w:hAnsi="宋体" w:cs="宋体"/>
      <w:kern w:val="0"/>
      <w:sz w:val="24"/>
    </w:rPr>
  </w:style>
  <w:style w:type="paragraph" w:styleId="af1">
    <w:name w:val="Balloon Text"/>
    <w:basedOn w:val="a0"/>
    <w:link w:val="Char"/>
    <w:rsid w:val="00B365A8"/>
    <w:rPr>
      <w:sz w:val="18"/>
      <w:szCs w:val="18"/>
    </w:rPr>
  </w:style>
  <w:style w:type="character" w:customStyle="1" w:styleId="Char">
    <w:name w:val="批注框文本 Char"/>
    <w:basedOn w:val="a1"/>
    <w:link w:val="af1"/>
    <w:rsid w:val="00B365A8"/>
    <w:rPr>
      <w:kern w:val="2"/>
      <w:sz w:val="18"/>
      <w:szCs w:val="18"/>
    </w:rPr>
  </w:style>
  <w:style w:type="paragraph" w:customStyle="1" w:styleId="Default">
    <w:name w:val="Default"/>
    <w:rsid w:val="007E689C"/>
    <w:pPr>
      <w:widowControl w:val="0"/>
      <w:autoSpaceDE w:val="0"/>
      <w:autoSpaceDN w:val="0"/>
      <w:adjustRightInd w:val="0"/>
    </w:pPr>
    <w:rPr>
      <w:rFonts w:ascii="宋体" w:cs="宋体"/>
      <w:color w:val="000000"/>
      <w:sz w:val="24"/>
      <w:szCs w:val="24"/>
    </w:rPr>
  </w:style>
  <w:style w:type="paragraph" w:styleId="af2">
    <w:name w:val="List Paragraph"/>
    <w:basedOn w:val="a0"/>
    <w:uiPriority w:val="34"/>
    <w:qFormat/>
    <w:rsid w:val="00F43414"/>
    <w:pPr>
      <w:ind w:firstLineChars="200" w:firstLine="420"/>
    </w:pPr>
  </w:style>
  <w:style w:type="character" w:styleId="af3">
    <w:name w:val="annotation reference"/>
    <w:basedOn w:val="a1"/>
    <w:rsid w:val="00A27987"/>
    <w:rPr>
      <w:sz w:val="21"/>
      <w:szCs w:val="21"/>
    </w:rPr>
  </w:style>
  <w:style w:type="paragraph" w:styleId="af4">
    <w:name w:val="annotation text"/>
    <w:basedOn w:val="a0"/>
    <w:link w:val="Char0"/>
    <w:rsid w:val="00A27987"/>
    <w:pPr>
      <w:jc w:val="left"/>
    </w:pPr>
  </w:style>
  <w:style w:type="character" w:customStyle="1" w:styleId="Char0">
    <w:name w:val="批注文字 Char"/>
    <w:basedOn w:val="a1"/>
    <w:link w:val="af4"/>
    <w:rsid w:val="00A27987"/>
    <w:rPr>
      <w:kern w:val="2"/>
      <w:sz w:val="21"/>
      <w:szCs w:val="24"/>
    </w:rPr>
  </w:style>
  <w:style w:type="paragraph" w:styleId="af5">
    <w:name w:val="annotation subject"/>
    <w:basedOn w:val="af4"/>
    <w:next w:val="af4"/>
    <w:link w:val="Char1"/>
    <w:rsid w:val="00A27987"/>
    <w:rPr>
      <w:b/>
      <w:bCs/>
    </w:rPr>
  </w:style>
  <w:style w:type="character" w:customStyle="1" w:styleId="Char1">
    <w:name w:val="批注主题 Char"/>
    <w:basedOn w:val="Char0"/>
    <w:link w:val="af5"/>
    <w:rsid w:val="00A27987"/>
    <w:rPr>
      <w:b/>
      <w:bCs/>
    </w:rPr>
  </w:style>
  <w:style w:type="paragraph" w:styleId="af6">
    <w:name w:val="Revision"/>
    <w:hidden/>
    <w:uiPriority w:val="99"/>
    <w:semiHidden/>
    <w:rsid w:val="00A27987"/>
    <w:rPr>
      <w:kern w:val="2"/>
      <w:sz w:val="21"/>
      <w:szCs w:val="24"/>
    </w:rPr>
  </w:style>
  <w:style w:type="character" w:customStyle="1" w:styleId="apple-style-span">
    <w:name w:val="apple-style-span"/>
    <w:basedOn w:val="a1"/>
    <w:rsid w:val="00757C38"/>
  </w:style>
</w:styles>
</file>

<file path=word/webSettings.xml><?xml version="1.0" encoding="utf-8"?>
<w:webSettings xmlns:r="http://schemas.openxmlformats.org/officeDocument/2006/relationships" xmlns:w="http://schemas.openxmlformats.org/wordprocessingml/2006/main">
  <w:divs>
    <w:div w:id="7143885">
      <w:bodyDiv w:val="1"/>
      <w:marLeft w:val="0"/>
      <w:marRight w:val="0"/>
      <w:marTop w:val="0"/>
      <w:marBottom w:val="0"/>
      <w:divBdr>
        <w:top w:val="none" w:sz="0" w:space="0" w:color="auto"/>
        <w:left w:val="none" w:sz="0" w:space="0" w:color="auto"/>
        <w:bottom w:val="none" w:sz="0" w:space="0" w:color="auto"/>
        <w:right w:val="none" w:sz="0" w:space="0" w:color="auto"/>
      </w:divBdr>
    </w:div>
    <w:div w:id="13459128">
      <w:bodyDiv w:val="1"/>
      <w:marLeft w:val="0"/>
      <w:marRight w:val="0"/>
      <w:marTop w:val="0"/>
      <w:marBottom w:val="0"/>
      <w:divBdr>
        <w:top w:val="none" w:sz="0" w:space="0" w:color="auto"/>
        <w:left w:val="none" w:sz="0" w:space="0" w:color="auto"/>
        <w:bottom w:val="none" w:sz="0" w:space="0" w:color="auto"/>
        <w:right w:val="none" w:sz="0" w:space="0" w:color="auto"/>
      </w:divBdr>
    </w:div>
    <w:div w:id="47263264">
      <w:bodyDiv w:val="1"/>
      <w:marLeft w:val="0"/>
      <w:marRight w:val="0"/>
      <w:marTop w:val="0"/>
      <w:marBottom w:val="0"/>
      <w:divBdr>
        <w:top w:val="none" w:sz="0" w:space="0" w:color="auto"/>
        <w:left w:val="none" w:sz="0" w:space="0" w:color="auto"/>
        <w:bottom w:val="none" w:sz="0" w:space="0" w:color="auto"/>
        <w:right w:val="none" w:sz="0" w:space="0" w:color="auto"/>
      </w:divBdr>
    </w:div>
    <w:div w:id="71435094">
      <w:bodyDiv w:val="1"/>
      <w:marLeft w:val="0"/>
      <w:marRight w:val="0"/>
      <w:marTop w:val="0"/>
      <w:marBottom w:val="0"/>
      <w:divBdr>
        <w:top w:val="none" w:sz="0" w:space="0" w:color="auto"/>
        <w:left w:val="none" w:sz="0" w:space="0" w:color="auto"/>
        <w:bottom w:val="none" w:sz="0" w:space="0" w:color="auto"/>
        <w:right w:val="none" w:sz="0" w:space="0" w:color="auto"/>
      </w:divBdr>
    </w:div>
    <w:div w:id="80219967">
      <w:bodyDiv w:val="1"/>
      <w:marLeft w:val="0"/>
      <w:marRight w:val="0"/>
      <w:marTop w:val="0"/>
      <w:marBottom w:val="0"/>
      <w:divBdr>
        <w:top w:val="none" w:sz="0" w:space="0" w:color="auto"/>
        <w:left w:val="none" w:sz="0" w:space="0" w:color="auto"/>
        <w:bottom w:val="none" w:sz="0" w:space="0" w:color="auto"/>
        <w:right w:val="none" w:sz="0" w:space="0" w:color="auto"/>
      </w:divBdr>
    </w:div>
    <w:div w:id="93479532">
      <w:bodyDiv w:val="1"/>
      <w:marLeft w:val="0"/>
      <w:marRight w:val="0"/>
      <w:marTop w:val="0"/>
      <w:marBottom w:val="0"/>
      <w:divBdr>
        <w:top w:val="none" w:sz="0" w:space="0" w:color="auto"/>
        <w:left w:val="none" w:sz="0" w:space="0" w:color="auto"/>
        <w:bottom w:val="none" w:sz="0" w:space="0" w:color="auto"/>
        <w:right w:val="none" w:sz="0" w:space="0" w:color="auto"/>
      </w:divBdr>
    </w:div>
    <w:div w:id="128404010">
      <w:bodyDiv w:val="1"/>
      <w:marLeft w:val="0"/>
      <w:marRight w:val="0"/>
      <w:marTop w:val="0"/>
      <w:marBottom w:val="0"/>
      <w:divBdr>
        <w:top w:val="none" w:sz="0" w:space="0" w:color="auto"/>
        <w:left w:val="none" w:sz="0" w:space="0" w:color="auto"/>
        <w:bottom w:val="none" w:sz="0" w:space="0" w:color="auto"/>
        <w:right w:val="none" w:sz="0" w:space="0" w:color="auto"/>
      </w:divBdr>
    </w:div>
    <w:div w:id="131019977">
      <w:bodyDiv w:val="1"/>
      <w:marLeft w:val="0"/>
      <w:marRight w:val="0"/>
      <w:marTop w:val="0"/>
      <w:marBottom w:val="0"/>
      <w:divBdr>
        <w:top w:val="none" w:sz="0" w:space="0" w:color="auto"/>
        <w:left w:val="none" w:sz="0" w:space="0" w:color="auto"/>
        <w:bottom w:val="none" w:sz="0" w:space="0" w:color="auto"/>
        <w:right w:val="none" w:sz="0" w:space="0" w:color="auto"/>
      </w:divBdr>
    </w:div>
    <w:div w:id="155078711">
      <w:bodyDiv w:val="1"/>
      <w:marLeft w:val="0"/>
      <w:marRight w:val="0"/>
      <w:marTop w:val="0"/>
      <w:marBottom w:val="0"/>
      <w:divBdr>
        <w:top w:val="none" w:sz="0" w:space="0" w:color="auto"/>
        <w:left w:val="none" w:sz="0" w:space="0" w:color="auto"/>
        <w:bottom w:val="none" w:sz="0" w:space="0" w:color="auto"/>
        <w:right w:val="none" w:sz="0" w:space="0" w:color="auto"/>
      </w:divBdr>
    </w:div>
    <w:div w:id="174199587">
      <w:bodyDiv w:val="1"/>
      <w:marLeft w:val="0"/>
      <w:marRight w:val="0"/>
      <w:marTop w:val="0"/>
      <w:marBottom w:val="0"/>
      <w:divBdr>
        <w:top w:val="none" w:sz="0" w:space="0" w:color="auto"/>
        <w:left w:val="none" w:sz="0" w:space="0" w:color="auto"/>
        <w:bottom w:val="none" w:sz="0" w:space="0" w:color="auto"/>
        <w:right w:val="none" w:sz="0" w:space="0" w:color="auto"/>
      </w:divBdr>
    </w:div>
    <w:div w:id="178275482">
      <w:bodyDiv w:val="1"/>
      <w:marLeft w:val="0"/>
      <w:marRight w:val="0"/>
      <w:marTop w:val="0"/>
      <w:marBottom w:val="0"/>
      <w:divBdr>
        <w:top w:val="none" w:sz="0" w:space="0" w:color="auto"/>
        <w:left w:val="none" w:sz="0" w:space="0" w:color="auto"/>
        <w:bottom w:val="none" w:sz="0" w:space="0" w:color="auto"/>
        <w:right w:val="none" w:sz="0" w:space="0" w:color="auto"/>
      </w:divBdr>
    </w:div>
    <w:div w:id="178588204">
      <w:bodyDiv w:val="1"/>
      <w:marLeft w:val="0"/>
      <w:marRight w:val="0"/>
      <w:marTop w:val="0"/>
      <w:marBottom w:val="0"/>
      <w:divBdr>
        <w:top w:val="none" w:sz="0" w:space="0" w:color="auto"/>
        <w:left w:val="none" w:sz="0" w:space="0" w:color="auto"/>
        <w:bottom w:val="none" w:sz="0" w:space="0" w:color="auto"/>
        <w:right w:val="none" w:sz="0" w:space="0" w:color="auto"/>
      </w:divBdr>
      <w:divsChild>
        <w:div w:id="1526823551">
          <w:marLeft w:val="0"/>
          <w:marRight w:val="0"/>
          <w:marTop w:val="0"/>
          <w:marBottom w:val="0"/>
          <w:divBdr>
            <w:top w:val="none" w:sz="0" w:space="0" w:color="auto"/>
            <w:left w:val="none" w:sz="0" w:space="0" w:color="auto"/>
            <w:bottom w:val="none" w:sz="0" w:space="0" w:color="auto"/>
            <w:right w:val="none" w:sz="0" w:space="0" w:color="auto"/>
          </w:divBdr>
          <w:divsChild>
            <w:div w:id="2641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242">
      <w:bodyDiv w:val="1"/>
      <w:marLeft w:val="0"/>
      <w:marRight w:val="0"/>
      <w:marTop w:val="0"/>
      <w:marBottom w:val="0"/>
      <w:divBdr>
        <w:top w:val="none" w:sz="0" w:space="0" w:color="auto"/>
        <w:left w:val="none" w:sz="0" w:space="0" w:color="auto"/>
        <w:bottom w:val="none" w:sz="0" w:space="0" w:color="auto"/>
        <w:right w:val="none" w:sz="0" w:space="0" w:color="auto"/>
      </w:divBdr>
    </w:div>
    <w:div w:id="272135604">
      <w:bodyDiv w:val="1"/>
      <w:marLeft w:val="0"/>
      <w:marRight w:val="0"/>
      <w:marTop w:val="0"/>
      <w:marBottom w:val="0"/>
      <w:divBdr>
        <w:top w:val="none" w:sz="0" w:space="0" w:color="auto"/>
        <w:left w:val="none" w:sz="0" w:space="0" w:color="auto"/>
        <w:bottom w:val="none" w:sz="0" w:space="0" w:color="auto"/>
        <w:right w:val="none" w:sz="0" w:space="0" w:color="auto"/>
      </w:divBdr>
    </w:div>
    <w:div w:id="294483243">
      <w:bodyDiv w:val="1"/>
      <w:marLeft w:val="0"/>
      <w:marRight w:val="0"/>
      <w:marTop w:val="0"/>
      <w:marBottom w:val="0"/>
      <w:divBdr>
        <w:top w:val="none" w:sz="0" w:space="0" w:color="auto"/>
        <w:left w:val="none" w:sz="0" w:space="0" w:color="auto"/>
        <w:bottom w:val="none" w:sz="0" w:space="0" w:color="auto"/>
        <w:right w:val="none" w:sz="0" w:space="0" w:color="auto"/>
      </w:divBdr>
      <w:divsChild>
        <w:div w:id="1989166012">
          <w:marLeft w:val="446"/>
          <w:marRight w:val="0"/>
          <w:marTop w:val="86"/>
          <w:marBottom w:val="0"/>
          <w:divBdr>
            <w:top w:val="none" w:sz="0" w:space="0" w:color="auto"/>
            <w:left w:val="none" w:sz="0" w:space="0" w:color="auto"/>
            <w:bottom w:val="none" w:sz="0" w:space="0" w:color="auto"/>
            <w:right w:val="none" w:sz="0" w:space="0" w:color="auto"/>
          </w:divBdr>
        </w:div>
      </w:divsChild>
    </w:div>
    <w:div w:id="294726756">
      <w:bodyDiv w:val="1"/>
      <w:marLeft w:val="0"/>
      <w:marRight w:val="0"/>
      <w:marTop w:val="0"/>
      <w:marBottom w:val="0"/>
      <w:divBdr>
        <w:top w:val="none" w:sz="0" w:space="0" w:color="auto"/>
        <w:left w:val="none" w:sz="0" w:space="0" w:color="auto"/>
        <w:bottom w:val="none" w:sz="0" w:space="0" w:color="auto"/>
        <w:right w:val="none" w:sz="0" w:space="0" w:color="auto"/>
      </w:divBdr>
      <w:divsChild>
        <w:div w:id="300548760">
          <w:marLeft w:val="0"/>
          <w:marRight w:val="0"/>
          <w:marTop w:val="0"/>
          <w:marBottom w:val="0"/>
          <w:divBdr>
            <w:top w:val="none" w:sz="0" w:space="0" w:color="auto"/>
            <w:left w:val="none" w:sz="0" w:space="0" w:color="auto"/>
            <w:bottom w:val="none" w:sz="0" w:space="0" w:color="auto"/>
            <w:right w:val="none" w:sz="0" w:space="0" w:color="auto"/>
          </w:divBdr>
        </w:div>
      </w:divsChild>
    </w:div>
    <w:div w:id="323507026">
      <w:bodyDiv w:val="1"/>
      <w:marLeft w:val="0"/>
      <w:marRight w:val="0"/>
      <w:marTop w:val="0"/>
      <w:marBottom w:val="0"/>
      <w:divBdr>
        <w:top w:val="none" w:sz="0" w:space="0" w:color="auto"/>
        <w:left w:val="none" w:sz="0" w:space="0" w:color="auto"/>
        <w:bottom w:val="none" w:sz="0" w:space="0" w:color="auto"/>
        <w:right w:val="none" w:sz="0" w:space="0" w:color="auto"/>
      </w:divBdr>
      <w:divsChild>
        <w:div w:id="387412714">
          <w:marLeft w:val="0"/>
          <w:marRight w:val="0"/>
          <w:marTop w:val="0"/>
          <w:marBottom w:val="0"/>
          <w:divBdr>
            <w:top w:val="none" w:sz="0" w:space="0" w:color="auto"/>
            <w:left w:val="none" w:sz="0" w:space="0" w:color="auto"/>
            <w:bottom w:val="none" w:sz="0" w:space="0" w:color="auto"/>
            <w:right w:val="none" w:sz="0" w:space="0" w:color="auto"/>
          </w:divBdr>
        </w:div>
      </w:divsChild>
    </w:div>
    <w:div w:id="382950550">
      <w:bodyDiv w:val="1"/>
      <w:marLeft w:val="0"/>
      <w:marRight w:val="0"/>
      <w:marTop w:val="0"/>
      <w:marBottom w:val="0"/>
      <w:divBdr>
        <w:top w:val="none" w:sz="0" w:space="0" w:color="auto"/>
        <w:left w:val="none" w:sz="0" w:space="0" w:color="auto"/>
        <w:bottom w:val="none" w:sz="0" w:space="0" w:color="auto"/>
        <w:right w:val="none" w:sz="0" w:space="0" w:color="auto"/>
      </w:divBdr>
    </w:div>
    <w:div w:id="390812693">
      <w:bodyDiv w:val="1"/>
      <w:marLeft w:val="0"/>
      <w:marRight w:val="0"/>
      <w:marTop w:val="0"/>
      <w:marBottom w:val="0"/>
      <w:divBdr>
        <w:top w:val="none" w:sz="0" w:space="0" w:color="auto"/>
        <w:left w:val="none" w:sz="0" w:space="0" w:color="auto"/>
        <w:bottom w:val="none" w:sz="0" w:space="0" w:color="auto"/>
        <w:right w:val="none" w:sz="0" w:space="0" w:color="auto"/>
      </w:divBdr>
    </w:div>
    <w:div w:id="391078242">
      <w:bodyDiv w:val="1"/>
      <w:marLeft w:val="0"/>
      <w:marRight w:val="0"/>
      <w:marTop w:val="0"/>
      <w:marBottom w:val="0"/>
      <w:divBdr>
        <w:top w:val="none" w:sz="0" w:space="0" w:color="auto"/>
        <w:left w:val="none" w:sz="0" w:space="0" w:color="auto"/>
        <w:bottom w:val="none" w:sz="0" w:space="0" w:color="auto"/>
        <w:right w:val="none" w:sz="0" w:space="0" w:color="auto"/>
      </w:divBdr>
      <w:divsChild>
        <w:div w:id="2037004119">
          <w:marLeft w:val="0"/>
          <w:marRight w:val="0"/>
          <w:marTop w:val="0"/>
          <w:marBottom w:val="0"/>
          <w:divBdr>
            <w:top w:val="none" w:sz="0" w:space="0" w:color="auto"/>
            <w:left w:val="none" w:sz="0" w:space="0" w:color="auto"/>
            <w:bottom w:val="none" w:sz="0" w:space="0" w:color="auto"/>
            <w:right w:val="none" w:sz="0" w:space="0" w:color="auto"/>
          </w:divBdr>
        </w:div>
      </w:divsChild>
    </w:div>
    <w:div w:id="418066887">
      <w:bodyDiv w:val="1"/>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536433315">
              <w:marLeft w:val="0"/>
              <w:marRight w:val="0"/>
              <w:marTop w:val="0"/>
              <w:marBottom w:val="0"/>
              <w:divBdr>
                <w:top w:val="none" w:sz="0" w:space="0" w:color="auto"/>
                <w:left w:val="none" w:sz="0" w:space="0" w:color="auto"/>
                <w:bottom w:val="none" w:sz="0" w:space="0" w:color="auto"/>
                <w:right w:val="none" w:sz="0" w:space="0" w:color="auto"/>
              </w:divBdr>
            </w:div>
            <w:div w:id="1108744052">
              <w:marLeft w:val="0"/>
              <w:marRight w:val="0"/>
              <w:marTop w:val="0"/>
              <w:marBottom w:val="0"/>
              <w:divBdr>
                <w:top w:val="none" w:sz="0" w:space="0" w:color="auto"/>
                <w:left w:val="none" w:sz="0" w:space="0" w:color="auto"/>
                <w:bottom w:val="none" w:sz="0" w:space="0" w:color="auto"/>
                <w:right w:val="none" w:sz="0" w:space="0" w:color="auto"/>
              </w:divBdr>
            </w:div>
            <w:div w:id="1392580283">
              <w:marLeft w:val="0"/>
              <w:marRight w:val="0"/>
              <w:marTop w:val="0"/>
              <w:marBottom w:val="0"/>
              <w:divBdr>
                <w:top w:val="none" w:sz="0" w:space="0" w:color="auto"/>
                <w:left w:val="none" w:sz="0" w:space="0" w:color="auto"/>
                <w:bottom w:val="none" w:sz="0" w:space="0" w:color="auto"/>
                <w:right w:val="none" w:sz="0" w:space="0" w:color="auto"/>
              </w:divBdr>
            </w:div>
            <w:div w:id="16604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6351">
      <w:bodyDiv w:val="1"/>
      <w:marLeft w:val="0"/>
      <w:marRight w:val="0"/>
      <w:marTop w:val="0"/>
      <w:marBottom w:val="0"/>
      <w:divBdr>
        <w:top w:val="none" w:sz="0" w:space="0" w:color="auto"/>
        <w:left w:val="none" w:sz="0" w:space="0" w:color="auto"/>
        <w:bottom w:val="none" w:sz="0" w:space="0" w:color="auto"/>
        <w:right w:val="none" w:sz="0" w:space="0" w:color="auto"/>
      </w:divBdr>
    </w:div>
    <w:div w:id="425736314">
      <w:bodyDiv w:val="1"/>
      <w:marLeft w:val="0"/>
      <w:marRight w:val="0"/>
      <w:marTop w:val="0"/>
      <w:marBottom w:val="0"/>
      <w:divBdr>
        <w:top w:val="none" w:sz="0" w:space="0" w:color="auto"/>
        <w:left w:val="none" w:sz="0" w:space="0" w:color="auto"/>
        <w:bottom w:val="none" w:sz="0" w:space="0" w:color="auto"/>
        <w:right w:val="none" w:sz="0" w:space="0" w:color="auto"/>
      </w:divBdr>
    </w:div>
    <w:div w:id="469397496">
      <w:bodyDiv w:val="1"/>
      <w:marLeft w:val="0"/>
      <w:marRight w:val="0"/>
      <w:marTop w:val="0"/>
      <w:marBottom w:val="0"/>
      <w:divBdr>
        <w:top w:val="none" w:sz="0" w:space="0" w:color="auto"/>
        <w:left w:val="none" w:sz="0" w:space="0" w:color="auto"/>
        <w:bottom w:val="none" w:sz="0" w:space="0" w:color="auto"/>
        <w:right w:val="none" w:sz="0" w:space="0" w:color="auto"/>
      </w:divBdr>
      <w:divsChild>
        <w:div w:id="1323434875">
          <w:marLeft w:val="0"/>
          <w:marRight w:val="0"/>
          <w:marTop w:val="0"/>
          <w:marBottom w:val="0"/>
          <w:divBdr>
            <w:top w:val="none" w:sz="0" w:space="0" w:color="auto"/>
            <w:left w:val="none" w:sz="0" w:space="0" w:color="auto"/>
            <w:bottom w:val="none" w:sz="0" w:space="0" w:color="auto"/>
            <w:right w:val="none" w:sz="0" w:space="0" w:color="auto"/>
          </w:divBdr>
          <w:divsChild>
            <w:div w:id="9840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3694">
      <w:bodyDiv w:val="1"/>
      <w:marLeft w:val="0"/>
      <w:marRight w:val="0"/>
      <w:marTop w:val="0"/>
      <w:marBottom w:val="0"/>
      <w:divBdr>
        <w:top w:val="none" w:sz="0" w:space="0" w:color="auto"/>
        <w:left w:val="none" w:sz="0" w:space="0" w:color="auto"/>
        <w:bottom w:val="none" w:sz="0" w:space="0" w:color="auto"/>
        <w:right w:val="none" w:sz="0" w:space="0" w:color="auto"/>
      </w:divBdr>
      <w:divsChild>
        <w:div w:id="1461651307">
          <w:marLeft w:val="0"/>
          <w:marRight w:val="0"/>
          <w:marTop w:val="0"/>
          <w:marBottom w:val="0"/>
          <w:divBdr>
            <w:top w:val="none" w:sz="0" w:space="0" w:color="auto"/>
            <w:left w:val="none" w:sz="0" w:space="0" w:color="auto"/>
            <w:bottom w:val="none" w:sz="0" w:space="0" w:color="auto"/>
            <w:right w:val="none" w:sz="0" w:space="0" w:color="auto"/>
          </w:divBdr>
        </w:div>
      </w:divsChild>
    </w:div>
    <w:div w:id="490411594">
      <w:bodyDiv w:val="1"/>
      <w:marLeft w:val="0"/>
      <w:marRight w:val="0"/>
      <w:marTop w:val="0"/>
      <w:marBottom w:val="0"/>
      <w:divBdr>
        <w:top w:val="none" w:sz="0" w:space="0" w:color="auto"/>
        <w:left w:val="none" w:sz="0" w:space="0" w:color="auto"/>
        <w:bottom w:val="none" w:sz="0" w:space="0" w:color="auto"/>
        <w:right w:val="none" w:sz="0" w:space="0" w:color="auto"/>
      </w:divBdr>
    </w:div>
    <w:div w:id="502011072">
      <w:bodyDiv w:val="1"/>
      <w:marLeft w:val="0"/>
      <w:marRight w:val="0"/>
      <w:marTop w:val="0"/>
      <w:marBottom w:val="0"/>
      <w:divBdr>
        <w:top w:val="none" w:sz="0" w:space="0" w:color="auto"/>
        <w:left w:val="none" w:sz="0" w:space="0" w:color="auto"/>
        <w:bottom w:val="none" w:sz="0" w:space="0" w:color="auto"/>
        <w:right w:val="none" w:sz="0" w:space="0" w:color="auto"/>
      </w:divBdr>
    </w:div>
    <w:div w:id="531265028">
      <w:bodyDiv w:val="1"/>
      <w:marLeft w:val="0"/>
      <w:marRight w:val="0"/>
      <w:marTop w:val="0"/>
      <w:marBottom w:val="0"/>
      <w:divBdr>
        <w:top w:val="none" w:sz="0" w:space="0" w:color="auto"/>
        <w:left w:val="none" w:sz="0" w:space="0" w:color="auto"/>
        <w:bottom w:val="none" w:sz="0" w:space="0" w:color="auto"/>
        <w:right w:val="none" w:sz="0" w:space="0" w:color="auto"/>
      </w:divBdr>
    </w:div>
    <w:div w:id="532424891">
      <w:bodyDiv w:val="1"/>
      <w:marLeft w:val="0"/>
      <w:marRight w:val="0"/>
      <w:marTop w:val="0"/>
      <w:marBottom w:val="0"/>
      <w:divBdr>
        <w:top w:val="none" w:sz="0" w:space="0" w:color="auto"/>
        <w:left w:val="none" w:sz="0" w:space="0" w:color="auto"/>
        <w:bottom w:val="none" w:sz="0" w:space="0" w:color="auto"/>
        <w:right w:val="none" w:sz="0" w:space="0" w:color="auto"/>
      </w:divBdr>
    </w:div>
    <w:div w:id="534853029">
      <w:bodyDiv w:val="1"/>
      <w:marLeft w:val="0"/>
      <w:marRight w:val="0"/>
      <w:marTop w:val="0"/>
      <w:marBottom w:val="0"/>
      <w:divBdr>
        <w:top w:val="none" w:sz="0" w:space="0" w:color="auto"/>
        <w:left w:val="none" w:sz="0" w:space="0" w:color="auto"/>
        <w:bottom w:val="none" w:sz="0" w:space="0" w:color="auto"/>
        <w:right w:val="none" w:sz="0" w:space="0" w:color="auto"/>
      </w:divBdr>
    </w:div>
    <w:div w:id="535238431">
      <w:bodyDiv w:val="1"/>
      <w:marLeft w:val="0"/>
      <w:marRight w:val="0"/>
      <w:marTop w:val="0"/>
      <w:marBottom w:val="0"/>
      <w:divBdr>
        <w:top w:val="none" w:sz="0" w:space="0" w:color="auto"/>
        <w:left w:val="none" w:sz="0" w:space="0" w:color="auto"/>
        <w:bottom w:val="none" w:sz="0" w:space="0" w:color="auto"/>
        <w:right w:val="none" w:sz="0" w:space="0" w:color="auto"/>
      </w:divBdr>
    </w:div>
    <w:div w:id="597258168">
      <w:bodyDiv w:val="1"/>
      <w:marLeft w:val="0"/>
      <w:marRight w:val="0"/>
      <w:marTop w:val="0"/>
      <w:marBottom w:val="0"/>
      <w:divBdr>
        <w:top w:val="none" w:sz="0" w:space="0" w:color="auto"/>
        <w:left w:val="none" w:sz="0" w:space="0" w:color="auto"/>
        <w:bottom w:val="none" w:sz="0" w:space="0" w:color="auto"/>
        <w:right w:val="none" w:sz="0" w:space="0" w:color="auto"/>
      </w:divBdr>
    </w:div>
    <w:div w:id="598298696">
      <w:bodyDiv w:val="1"/>
      <w:marLeft w:val="0"/>
      <w:marRight w:val="0"/>
      <w:marTop w:val="0"/>
      <w:marBottom w:val="0"/>
      <w:divBdr>
        <w:top w:val="none" w:sz="0" w:space="0" w:color="auto"/>
        <w:left w:val="none" w:sz="0" w:space="0" w:color="auto"/>
        <w:bottom w:val="none" w:sz="0" w:space="0" w:color="auto"/>
        <w:right w:val="none" w:sz="0" w:space="0" w:color="auto"/>
      </w:divBdr>
      <w:divsChild>
        <w:div w:id="1157038785">
          <w:marLeft w:val="0"/>
          <w:marRight w:val="0"/>
          <w:marTop w:val="0"/>
          <w:marBottom w:val="0"/>
          <w:divBdr>
            <w:top w:val="none" w:sz="0" w:space="0" w:color="auto"/>
            <w:left w:val="none" w:sz="0" w:space="0" w:color="auto"/>
            <w:bottom w:val="none" w:sz="0" w:space="0" w:color="auto"/>
            <w:right w:val="none" w:sz="0" w:space="0" w:color="auto"/>
          </w:divBdr>
        </w:div>
      </w:divsChild>
    </w:div>
    <w:div w:id="604119104">
      <w:bodyDiv w:val="1"/>
      <w:marLeft w:val="0"/>
      <w:marRight w:val="0"/>
      <w:marTop w:val="0"/>
      <w:marBottom w:val="0"/>
      <w:divBdr>
        <w:top w:val="none" w:sz="0" w:space="0" w:color="auto"/>
        <w:left w:val="none" w:sz="0" w:space="0" w:color="auto"/>
        <w:bottom w:val="none" w:sz="0" w:space="0" w:color="auto"/>
        <w:right w:val="none" w:sz="0" w:space="0" w:color="auto"/>
      </w:divBdr>
    </w:div>
    <w:div w:id="616375065">
      <w:bodyDiv w:val="1"/>
      <w:marLeft w:val="0"/>
      <w:marRight w:val="0"/>
      <w:marTop w:val="0"/>
      <w:marBottom w:val="0"/>
      <w:divBdr>
        <w:top w:val="none" w:sz="0" w:space="0" w:color="auto"/>
        <w:left w:val="none" w:sz="0" w:space="0" w:color="auto"/>
        <w:bottom w:val="none" w:sz="0" w:space="0" w:color="auto"/>
        <w:right w:val="none" w:sz="0" w:space="0" w:color="auto"/>
      </w:divBdr>
    </w:div>
    <w:div w:id="621347329">
      <w:bodyDiv w:val="1"/>
      <w:marLeft w:val="0"/>
      <w:marRight w:val="0"/>
      <w:marTop w:val="0"/>
      <w:marBottom w:val="0"/>
      <w:divBdr>
        <w:top w:val="none" w:sz="0" w:space="0" w:color="auto"/>
        <w:left w:val="none" w:sz="0" w:space="0" w:color="auto"/>
        <w:bottom w:val="none" w:sz="0" w:space="0" w:color="auto"/>
        <w:right w:val="none" w:sz="0" w:space="0" w:color="auto"/>
      </w:divBdr>
    </w:div>
    <w:div w:id="625741595">
      <w:bodyDiv w:val="1"/>
      <w:marLeft w:val="0"/>
      <w:marRight w:val="0"/>
      <w:marTop w:val="0"/>
      <w:marBottom w:val="0"/>
      <w:divBdr>
        <w:top w:val="none" w:sz="0" w:space="0" w:color="auto"/>
        <w:left w:val="none" w:sz="0" w:space="0" w:color="auto"/>
        <w:bottom w:val="none" w:sz="0" w:space="0" w:color="auto"/>
        <w:right w:val="none" w:sz="0" w:space="0" w:color="auto"/>
      </w:divBdr>
      <w:divsChild>
        <w:div w:id="960187782">
          <w:marLeft w:val="0"/>
          <w:marRight w:val="0"/>
          <w:marTop w:val="0"/>
          <w:marBottom w:val="0"/>
          <w:divBdr>
            <w:top w:val="none" w:sz="0" w:space="0" w:color="auto"/>
            <w:left w:val="none" w:sz="0" w:space="0" w:color="auto"/>
            <w:bottom w:val="none" w:sz="0" w:space="0" w:color="auto"/>
            <w:right w:val="none" w:sz="0" w:space="0" w:color="auto"/>
          </w:divBdr>
        </w:div>
      </w:divsChild>
    </w:div>
    <w:div w:id="663052514">
      <w:bodyDiv w:val="1"/>
      <w:marLeft w:val="0"/>
      <w:marRight w:val="0"/>
      <w:marTop w:val="0"/>
      <w:marBottom w:val="0"/>
      <w:divBdr>
        <w:top w:val="none" w:sz="0" w:space="0" w:color="auto"/>
        <w:left w:val="none" w:sz="0" w:space="0" w:color="auto"/>
        <w:bottom w:val="none" w:sz="0" w:space="0" w:color="auto"/>
        <w:right w:val="none" w:sz="0" w:space="0" w:color="auto"/>
      </w:divBdr>
      <w:divsChild>
        <w:div w:id="1155226231">
          <w:marLeft w:val="0"/>
          <w:marRight w:val="0"/>
          <w:marTop w:val="0"/>
          <w:marBottom w:val="0"/>
          <w:divBdr>
            <w:top w:val="none" w:sz="0" w:space="0" w:color="auto"/>
            <w:left w:val="none" w:sz="0" w:space="0" w:color="auto"/>
            <w:bottom w:val="none" w:sz="0" w:space="0" w:color="auto"/>
            <w:right w:val="none" w:sz="0" w:space="0" w:color="auto"/>
          </w:divBdr>
        </w:div>
      </w:divsChild>
    </w:div>
    <w:div w:id="731588105">
      <w:bodyDiv w:val="1"/>
      <w:marLeft w:val="0"/>
      <w:marRight w:val="0"/>
      <w:marTop w:val="0"/>
      <w:marBottom w:val="0"/>
      <w:divBdr>
        <w:top w:val="none" w:sz="0" w:space="0" w:color="auto"/>
        <w:left w:val="none" w:sz="0" w:space="0" w:color="auto"/>
        <w:bottom w:val="none" w:sz="0" w:space="0" w:color="auto"/>
        <w:right w:val="none" w:sz="0" w:space="0" w:color="auto"/>
      </w:divBdr>
    </w:div>
    <w:div w:id="734476903">
      <w:bodyDiv w:val="1"/>
      <w:marLeft w:val="0"/>
      <w:marRight w:val="0"/>
      <w:marTop w:val="0"/>
      <w:marBottom w:val="0"/>
      <w:divBdr>
        <w:top w:val="none" w:sz="0" w:space="0" w:color="auto"/>
        <w:left w:val="none" w:sz="0" w:space="0" w:color="auto"/>
        <w:bottom w:val="none" w:sz="0" w:space="0" w:color="auto"/>
        <w:right w:val="none" w:sz="0" w:space="0" w:color="auto"/>
      </w:divBdr>
    </w:div>
    <w:div w:id="771438906">
      <w:bodyDiv w:val="1"/>
      <w:marLeft w:val="0"/>
      <w:marRight w:val="0"/>
      <w:marTop w:val="0"/>
      <w:marBottom w:val="0"/>
      <w:divBdr>
        <w:top w:val="none" w:sz="0" w:space="0" w:color="auto"/>
        <w:left w:val="none" w:sz="0" w:space="0" w:color="auto"/>
        <w:bottom w:val="none" w:sz="0" w:space="0" w:color="auto"/>
        <w:right w:val="none" w:sz="0" w:space="0" w:color="auto"/>
      </w:divBdr>
      <w:divsChild>
        <w:div w:id="1411004955">
          <w:marLeft w:val="0"/>
          <w:marRight w:val="0"/>
          <w:marTop w:val="0"/>
          <w:marBottom w:val="0"/>
          <w:divBdr>
            <w:top w:val="none" w:sz="0" w:space="0" w:color="auto"/>
            <w:left w:val="none" w:sz="0" w:space="0" w:color="auto"/>
            <w:bottom w:val="none" w:sz="0" w:space="0" w:color="auto"/>
            <w:right w:val="none" w:sz="0" w:space="0" w:color="auto"/>
          </w:divBdr>
        </w:div>
      </w:divsChild>
    </w:div>
    <w:div w:id="786126565">
      <w:bodyDiv w:val="1"/>
      <w:marLeft w:val="0"/>
      <w:marRight w:val="0"/>
      <w:marTop w:val="0"/>
      <w:marBottom w:val="0"/>
      <w:divBdr>
        <w:top w:val="none" w:sz="0" w:space="0" w:color="auto"/>
        <w:left w:val="none" w:sz="0" w:space="0" w:color="auto"/>
        <w:bottom w:val="none" w:sz="0" w:space="0" w:color="auto"/>
        <w:right w:val="none" w:sz="0" w:space="0" w:color="auto"/>
      </w:divBdr>
      <w:divsChild>
        <w:div w:id="1808280106">
          <w:marLeft w:val="0"/>
          <w:marRight w:val="0"/>
          <w:marTop w:val="0"/>
          <w:marBottom w:val="0"/>
          <w:divBdr>
            <w:top w:val="none" w:sz="0" w:space="0" w:color="auto"/>
            <w:left w:val="none" w:sz="0" w:space="0" w:color="auto"/>
            <w:bottom w:val="none" w:sz="0" w:space="0" w:color="auto"/>
            <w:right w:val="none" w:sz="0" w:space="0" w:color="auto"/>
          </w:divBdr>
          <w:divsChild>
            <w:div w:id="8304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1584">
      <w:bodyDiv w:val="1"/>
      <w:marLeft w:val="0"/>
      <w:marRight w:val="0"/>
      <w:marTop w:val="0"/>
      <w:marBottom w:val="0"/>
      <w:divBdr>
        <w:top w:val="none" w:sz="0" w:space="0" w:color="auto"/>
        <w:left w:val="none" w:sz="0" w:space="0" w:color="auto"/>
        <w:bottom w:val="none" w:sz="0" w:space="0" w:color="auto"/>
        <w:right w:val="none" w:sz="0" w:space="0" w:color="auto"/>
      </w:divBdr>
      <w:divsChild>
        <w:div w:id="875313030">
          <w:marLeft w:val="0"/>
          <w:marRight w:val="0"/>
          <w:marTop w:val="0"/>
          <w:marBottom w:val="0"/>
          <w:divBdr>
            <w:top w:val="none" w:sz="0" w:space="0" w:color="auto"/>
            <w:left w:val="none" w:sz="0" w:space="0" w:color="auto"/>
            <w:bottom w:val="none" w:sz="0" w:space="0" w:color="auto"/>
            <w:right w:val="none" w:sz="0" w:space="0" w:color="auto"/>
          </w:divBdr>
          <w:divsChild>
            <w:div w:id="5855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62330">
      <w:bodyDiv w:val="1"/>
      <w:marLeft w:val="0"/>
      <w:marRight w:val="0"/>
      <w:marTop w:val="0"/>
      <w:marBottom w:val="0"/>
      <w:divBdr>
        <w:top w:val="none" w:sz="0" w:space="0" w:color="auto"/>
        <w:left w:val="none" w:sz="0" w:space="0" w:color="auto"/>
        <w:bottom w:val="none" w:sz="0" w:space="0" w:color="auto"/>
        <w:right w:val="none" w:sz="0" w:space="0" w:color="auto"/>
      </w:divBdr>
      <w:divsChild>
        <w:div w:id="736785302">
          <w:marLeft w:val="360"/>
          <w:marRight w:val="0"/>
          <w:marTop w:val="0"/>
          <w:marBottom w:val="0"/>
          <w:divBdr>
            <w:top w:val="none" w:sz="0" w:space="0" w:color="auto"/>
            <w:left w:val="none" w:sz="0" w:space="0" w:color="auto"/>
            <w:bottom w:val="none" w:sz="0" w:space="0" w:color="auto"/>
            <w:right w:val="none" w:sz="0" w:space="0" w:color="auto"/>
          </w:divBdr>
        </w:div>
        <w:div w:id="2123723699">
          <w:marLeft w:val="360"/>
          <w:marRight w:val="0"/>
          <w:marTop w:val="0"/>
          <w:marBottom w:val="0"/>
          <w:divBdr>
            <w:top w:val="none" w:sz="0" w:space="0" w:color="auto"/>
            <w:left w:val="none" w:sz="0" w:space="0" w:color="auto"/>
            <w:bottom w:val="none" w:sz="0" w:space="0" w:color="auto"/>
            <w:right w:val="none" w:sz="0" w:space="0" w:color="auto"/>
          </w:divBdr>
        </w:div>
        <w:div w:id="1438673802">
          <w:marLeft w:val="360"/>
          <w:marRight w:val="0"/>
          <w:marTop w:val="0"/>
          <w:marBottom w:val="0"/>
          <w:divBdr>
            <w:top w:val="none" w:sz="0" w:space="0" w:color="auto"/>
            <w:left w:val="none" w:sz="0" w:space="0" w:color="auto"/>
            <w:bottom w:val="none" w:sz="0" w:space="0" w:color="auto"/>
            <w:right w:val="none" w:sz="0" w:space="0" w:color="auto"/>
          </w:divBdr>
        </w:div>
        <w:div w:id="1002661933">
          <w:marLeft w:val="360"/>
          <w:marRight w:val="0"/>
          <w:marTop w:val="0"/>
          <w:marBottom w:val="0"/>
          <w:divBdr>
            <w:top w:val="none" w:sz="0" w:space="0" w:color="auto"/>
            <w:left w:val="none" w:sz="0" w:space="0" w:color="auto"/>
            <w:bottom w:val="none" w:sz="0" w:space="0" w:color="auto"/>
            <w:right w:val="none" w:sz="0" w:space="0" w:color="auto"/>
          </w:divBdr>
        </w:div>
      </w:divsChild>
    </w:div>
    <w:div w:id="821891802">
      <w:bodyDiv w:val="1"/>
      <w:marLeft w:val="0"/>
      <w:marRight w:val="0"/>
      <w:marTop w:val="0"/>
      <w:marBottom w:val="0"/>
      <w:divBdr>
        <w:top w:val="none" w:sz="0" w:space="0" w:color="auto"/>
        <w:left w:val="none" w:sz="0" w:space="0" w:color="auto"/>
        <w:bottom w:val="none" w:sz="0" w:space="0" w:color="auto"/>
        <w:right w:val="none" w:sz="0" w:space="0" w:color="auto"/>
      </w:divBdr>
    </w:div>
    <w:div w:id="847329126">
      <w:bodyDiv w:val="1"/>
      <w:marLeft w:val="0"/>
      <w:marRight w:val="0"/>
      <w:marTop w:val="0"/>
      <w:marBottom w:val="0"/>
      <w:divBdr>
        <w:top w:val="none" w:sz="0" w:space="0" w:color="auto"/>
        <w:left w:val="none" w:sz="0" w:space="0" w:color="auto"/>
        <w:bottom w:val="none" w:sz="0" w:space="0" w:color="auto"/>
        <w:right w:val="none" w:sz="0" w:space="0" w:color="auto"/>
      </w:divBdr>
    </w:div>
    <w:div w:id="854734071">
      <w:bodyDiv w:val="1"/>
      <w:marLeft w:val="0"/>
      <w:marRight w:val="0"/>
      <w:marTop w:val="0"/>
      <w:marBottom w:val="0"/>
      <w:divBdr>
        <w:top w:val="none" w:sz="0" w:space="0" w:color="auto"/>
        <w:left w:val="none" w:sz="0" w:space="0" w:color="auto"/>
        <w:bottom w:val="none" w:sz="0" w:space="0" w:color="auto"/>
        <w:right w:val="none" w:sz="0" w:space="0" w:color="auto"/>
      </w:divBdr>
    </w:div>
    <w:div w:id="879244360">
      <w:bodyDiv w:val="1"/>
      <w:marLeft w:val="0"/>
      <w:marRight w:val="0"/>
      <w:marTop w:val="0"/>
      <w:marBottom w:val="0"/>
      <w:divBdr>
        <w:top w:val="none" w:sz="0" w:space="0" w:color="auto"/>
        <w:left w:val="none" w:sz="0" w:space="0" w:color="auto"/>
        <w:bottom w:val="none" w:sz="0" w:space="0" w:color="auto"/>
        <w:right w:val="none" w:sz="0" w:space="0" w:color="auto"/>
      </w:divBdr>
    </w:div>
    <w:div w:id="890575718">
      <w:bodyDiv w:val="1"/>
      <w:marLeft w:val="0"/>
      <w:marRight w:val="0"/>
      <w:marTop w:val="0"/>
      <w:marBottom w:val="0"/>
      <w:divBdr>
        <w:top w:val="none" w:sz="0" w:space="0" w:color="auto"/>
        <w:left w:val="none" w:sz="0" w:space="0" w:color="auto"/>
        <w:bottom w:val="none" w:sz="0" w:space="0" w:color="auto"/>
        <w:right w:val="none" w:sz="0" w:space="0" w:color="auto"/>
      </w:divBdr>
      <w:divsChild>
        <w:div w:id="1022979324">
          <w:marLeft w:val="0"/>
          <w:marRight w:val="0"/>
          <w:marTop w:val="0"/>
          <w:marBottom w:val="0"/>
          <w:divBdr>
            <w:top w:val="none" w:sz="0" w:space="0" w:color="auto"/>
            <w:left w:val="none" w:sz="0" w:space="0" w:color="auto"/>
            <w:bottom w:val="none" w:sz="0" w:space="0" w:color="auto"/>
            <w:right w:val="none" w:sz="0" w:space="0" w:color="auto"/>
          </w:divBdr>
          <w:divsChild>
            <w:div w:id="340857603">
              <w:marLeft w:val="0"/>
              <w:marRight w:val="0"/>
              <w:marTop w:val="0"/>
              <w:marBottom w:val="0"/>
              <w:divBdr>
                <w:top w:val="none" w:sz="0" w:space="0" w:color="auto"/>
                <w:left w:val="none" w:sz="0" w:space="0" w:color="auto"/>
                <w:bottom w:val="none" w:sz="0" w:space="0" w:color="auto"/>
                <w:right w:val="none" w:sz="0" w:space="0" w:color="auto"/>
              </w:divBdr>
            </w:div>
            <w:div w:id="664671968">
              <w:marLeft w:val="0"/>
              <w:marRight w:val="0"/>
              <w:marTop w:val="0"/>
              <w:marBottom w:val="0"/>
              <w:divBdr>
                <w:top w:val="none" w:sz="0" w:space="0" w:color="auto"/>
                <w:left w:val="none" w:sz="0" w:space="0" w:color="auto"/>
                <w:bottom w:val="none" w:sz="0" w:space="0" w:color="auto"/>
                <w:right w:val="none" w:sz="0" w:space="0" w:color="auto"/>
              </w:divBdr>
            </w:div>
            <w:div w:id="19668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2510">
      <w:bodyDiv w:val="1"/>
      <w:marLeft w:val="0"/>
      <w:marRight w:val="0"/>
      <w:marTop w:val="0"/>
      <w:marBottom w:val="0"/>
      <w:divBdr>
        <w:top w:val="none" w:sz="0" w:space="0" w:color="auto"/>
        <w:left w:val="none" w:sz="0" w:space="0" w:color="auto"/>
        <w:bottom w:val="none" w:sz="0" w:space="0" w:color="auto"/>
        <w:right w:val="none" w:sz="0" w:space="0" w:color="auto"/>
      </w:divBdr>
    </w:div>
    <w:div w:id="911358323">
      <w:bodyDiv w:val="1"/>
      <w:marLeft w:val="0"/>
      <w:marRight w:val="0"/>
      <w:marTop w:val="0"/>
      <w:marBottom w:val="0"/>
      <w:divBdr>
        <w:top w:val="none" w:sz="0" w:space="0" w:color="auto"/>
        <w:left w:val="none" w:sz="0" w:space="0" w:color="auto"/>
        <w:bottom w:val="none" w:sz="0" w:space="0" w:color="auto"/>
        <w:right w:val="none" w:sz="0" w:space="0" w:color="auto"/>
      </w:divBdr>
    </w:div>
    <w:div w:id="983509768">
      <w:bodyDiv w:val="1"/>
      <w:marLeft w:val="0"/>
      <w:marRight w:val="0"/>
      <w:marTop w:val="0"/>
      <w:marBottom w:val="0"/>
      <w:divBdr>
        <w:top w:val="none" w:sz="0" w:space="0" w:color="auto"/>
        <w:left w:val="none" w:sz="0" w:space="0" w:color="auto"/>
        <w:bottom w:val="none" w:sz="0" w:space="0" w:color="auto"/>
        <w:right w:val="none" w:sz="0" w:space="0" w:color="auto"/>
      </w:divBdr>
    </w:div>
    <w:div w:id="1003168571">
      <w:bodyDiv w:val="1"/>
      <w:marLeft w:val="0"/>
      <w:marRight w:val="0"/>
      <w:marTop w:val="0"/>
      <w:marBottom w:val="0"/>
      <w:divBdr>
        <w:top w:val="none" w:sz="0" w:space="0" w:color="auto"/>
        <w:left w:val="none" w:sz="0" w:space="0" w:color="auto"/>
        <w:bottom w:val="none" w:sz="0" w:space="0" w:color="auto"/>
        <w:right w:val="none" w:sz="0" w:space="0" w:color="auto"/>
      </w:divBdr>
    </w:div>
    <w:div w:id="1052577572">
      <w:bodyDiv w:val="1"/>
      <w:marLeft w:val="0"/>
      <w:marRight w:val="0"/>
      <w:marTop w:val="0"/>
      <w:marBottom w:val="0"/>
      <w:divBdr>
        <w:top w:val="none" w:sz="0" w:space="0" w:color="auto"/>
        <w:left w:val="none" w:sz="0" w:space="0" w:color="auto"/>
        <w:bottom w:val="none" w:sz="0" w:space="0" w:color="auto"/>
        <w:right w:val="none" w:sz="0" w:space="0" w:color="auto"/>
      </w:divBdr>
    </w:div>
    <w:div w:id="1071197694">
      <w:bodyDiv w:val="1"/>
      <w:marLeft w:val="0"/>
      <w:marRight w:val="0"/>
      <w:marTop w:val="0"/>
      <w:marBottom w:val="0"/>
      <w:divBdr>
        <w:top w:val="none" w:sz="0" w:space="0" w:color="auto"/>
        <w:left w:val="none" w:sz="0" w:space="0" w:color="auto"/>
        <w:bottom w:val="none" w:sz="0" w:space="0" w:color="auto"/>
        <w:right w:val="none" w:sz="0" w:space="0" w:color="auto"/>
      </w:divBdr>
      <w:divsChild>
        <w:div w:id="1769346858">
          <w:marLeft w:val="0"/>
          <w:marRight w:val="0"/>
          <w:marTop w:val="0"/>
          <w:marBottom w:val="0"/>
          <w:divBdr>
            <w:top w:val="none" w:sz="0" w:space="0" w:color="auto"/>
            <w:left w:val="none" w:sz="0" w:space="0" w:color="auto"/>
            <w:bottom w:val="none" w:sz="0" w:space="0" w:color="auto"/>
            <w:right w:val="none" w:sz="0" w:space="0" w:color="auto"/>
          </w:divBdr>
          <w:divsChild>
            <w:div w:id="273558908">
              <w:marLeft w:val="0"/>
              <w:marRight w:val="0"/>
              <w:marTop w:val="0"/>
              <w:marBottom w:val="0"/>
              <w:divBdr>
                <w:top w:val="none" w:sz="0" w:space="0" w:color="auto"/>
                <w:left w:val="none" w:sz="0" w:space="0" w:color="auto"/>
                <w:bottom w:val="none" w:sz="0" w:space="0" w:color="auto"/>
                <w:right w:val="none" w:sz="0" w:space="0" w:color="auto"/>
              </w:divBdr>
            </w:div>
            <w:div w:id="551619419">
              <w:marLeft w:val="0"/>
              <w:marRight w:val="0"/>
              <w:marTop w:val="0"/>
              <w:marBottom w:val="0"/>
              <w:divBdr>
                <w:top w:val="none" w:sz="0" w:space="0" w:color="auto"/>
                <w:left w:val="none" w:sz="0" w:space="0" w:color="auto"/>
                <w:bottom w:val="none" w:sz="0" w:space="0" w:color="auto"/>
                <w:right w:val="none" w:sz="0" w:space="0" w:color="auto"/>
              </w:divBdr>
            </w:div>
            <w:div w:id="730810947">
              <w:marLeft w:val="0"/>
              <w:marRight w:val="0"/>
              <w:marTop w:val="0"/>
              <w:marBottom w:val="0"/>
              <w:divBdr>
                <w:top w:val="none" w:sz="0" w:space="0" w:color="auto"/>
                <w:left w:val="none" w:sz="0" w:space="0" w:color="auto"/>
                <w:bottom w:val="none" w:sz="0" w:space="0" w:color="auto"/>
                <w:right w:val="none" w:sz="0" w:space="0" w:color="auto"/>
              </w:divBdr>
            </w:div>
            <w:div w:id="1038746068">
              <w:marLeft w:val="0"/>
              <w:marRight w:val="0"/>
              <w:marTop w:val="0"/>
              <w:marBottom w:val="0"/>
              <w:divBdr>
                <w:top w:val="none" w:sz="0" w:space="0" w:color="auto"/>
                <w:left w:val="none" w:sz="0" w:space="0" w:color="auto"/>
                <w:bottom w:val="none" w:sz="0" w:space="0" w:color="auto"/>
                <w:right w:val="none" w:sz="0" w:space="0" w:color="auto"/>
              </w:divBdr>
            </w:div>
            <w:div w:id="1052191072">
              <w:marLeft w:val="0"/>
              <w:marRight w:val="0"/>
              <w:marTop w:val="0"/>
              <w:marBottom w:val="0"/>
              <w:divBdr>
                <w:top w:val="none" w:sz="0" w:space="0" w:color="auto"/>
                <w:left w:val="none" w:sz="0" w:space="0" w:color="auto"/>
                <w:bottom w:val="none" w:sz="0" w:space="0" w:color="auto"/>
                <w:right w:val="none" w:sz="0" w:space="0" w:color="auto"/>
              </w:divBdr>
            </w:div>
            <w:div w:id="1086073910">
              <w:marLeft w:val="0"/>
              <w:marRight w:val="0"/>
              <w:marTop w:val="0"/>
              <w:marBottom w:val="0"/>
              <w:divBdr>
                <w:top w:val="none" w:sz="0" w:space="0" w:color="auto"/>
                <w:left w:val="none" w:sz="0" w:space="0" w:color="auto"/>
                <w:bottom w:val="none" w:sz="0" w:space="0" w:color="auto"/>
                <w:right w:val="none" w:sz="0" w:space="0" w:color="auto"/>
              </w:divBdr>
            </w:div>
            <w:div w:id="21084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5670">
      <w:bodyDiv w:val="1"/>
      <w:marLeft w:val="0"/>
      <w:marRight w:val="0"/>
      <w:marTop w:val="0"/>
      <w:marBottom w:val="0"/>
      <w:divBdr>
        <w:top w:val="none" w:sz="0" w:space="0" w:color="auto"/>
        <w:left w:val="none" w:sz="0" w:space="0" w:color="auto"/>
        <w:bottom w:val="none" w:sz="0" w:space="0" w:color="auto"/>
        <w:right w:val="none" w:sz="0" w:space="0" w:color="auto"/>
      </w:divBdr>
      <w:divsChild>
        <w:div w:id="224149690">
          <w:marLeft w:val="0"/>
          <w:marRight w:val="0"/>
          <w:marTop w:val="0"/>
          <w:marBottom w:val="0"/>
          <w:divBdr>
            <w:top w:val="none" w:sz="0" w:space="0" w:color="auto"/>
            <w:left w:val="none" w:sz="0" w:space="0" w:color="auto"/>
            <w:bottom w:val="none" w:sz="0" w:space="0" w:color="auto"/>
            <w:right w:val="none" w:sz="0" w:space="0" w:color="auto"/>
          </w:divBdr>
        </w:div>
      </w:divsChild>
    </w:div>
    <w:div w:id="1091584379">
      <w:bodyDiv w:val="1"/>
      <w:marLeft w:val="0"/>
      <w:marRight w:val="0"/>
      <w:marTop w:val="0"/>
      <w:marBottom w:val="0"/>
      <w:divBdr>
        <w:top w:val="none" w:sz="0" w:space="0" w:color="auto"/>
        <w:left w:val="none" w:sz="0" w:space="0" w:color="auto"/>
        <w:bottom w:val="none" w:sz="0" w:space="0" w:color="auto"/>
        <w:right w:val="none" w:sz="0" w:space="0" w:color="auto"/>
      </w:divBdr>
    </w:div>
    <w:div w:id="1093211430">
      <w:bodyDiv w:val="1"/>
      <w:marLeft w:val="0"/>
      <w:marRight w:val="0"/>
      <w:marTop w:val="0"/>
      <w:marBottom w:val="0"/>
      <w:divBdr>
        <w:top w:val="none" w:sz="0" w:space="0" w:color="auto"/>
        <w:left w:val="none" w:sz="0" w:space="0" w:color="auto"/>
        <w:bottom w:val="none" w:sz="0" w:space="0" w:color="auto"/>
        <w:right w:val="none" w:sz="0" w:space="0" w:color="auto"/>
      </w:divBdr>
    </w:div>
    <w:div w:id="1099376537">
      <w:bodyDiv w:val="1"/>
      <w:marLeft w:val="0"/>
      <w:marRight w:val="0"/>
      <w:marTop w:val="0"/>
      <w:marBottom w:val="0"/>
      <w:divBdr>
        <w:top w:val="none" w:sz="0" w:space="0" w:color="auto"/>
        <w:left w:val="none" w:sz="0" w:space="0" w:color="auto"/>
        <w:bottom w:val="none" w:sz="0" w:space="0" w:color="auto"/>
        <w:right w:val="none" w:sz="0" w:space="0" w:color="auto"/>
      </w:divBdr>
      <w:divsChild>
        <w:div w:id="534730449">
          <w:marLeft w:val="0"/>
          <w:marRight w:val="0"/>
          <w:marTop w:val="0"/>
          <w:marBottom w:val="0"/>
          <w:divBdr>
            <w:top w:val="none" w:sz="0" w:space="0" w:color="auto"/>
            <w:left w:val="none" w:sz="0" w:space="0" w:color="auto"/>
            <w:bottom w:val="none" w:sz="0" w:space="0" w:color="auto"/>
            <w:right w:val="none" w:sz="0" w:space="0" w:color="auto"/>
          </w:divBdr>
        </w:div>
      </w:divsChild>
    </w:div>
    <w:div w:id="1117456275">
      <w:bodyDiv w:val="1"/>
      <w:marLeft w:val="0"/>
      <w:marRight w:val="0"/>
      <w:marTop w:val="0"/>
      <w:marBottom w:val="0"/>
      <w:divBdr>
        <w:top w:val="none" w:sz="0" w:space="0" w:color="auto"/>
        <w:left w:val="none" w:sz="0" w:space="0" w:color="auto"/>
        <w:bottom w:val="none" w:sz="0" w:space="0" w:color="auto"/>
        <w:right w:val="none" w:sz="0" w:space="0" w:color="auto"/>
      </w:divBdr>
    </w:div>
    <w:div w:id="1119184996">
      <w:bodyDiv w:val="1"/>
      <w:marLeft w:val="0"/>
      <w:marRight w:val="0"/>
      <w:marTop w:val="0"/>
      <w:marBottom w:val="0"/>
      <w:divBdr>
        <w:top w:val="none" w:sz="0" w:space="0" w:color="auto"/>
        <w:left w:val="none" w:sz="0" w:space="0" w:color="auto"/>
        <w:bottom w:val="none" w:sz="0" w:space="0" w:color="auto"/>
        <w:right w:val="none" w:sz="0" w:space="0" w:color="auto"/>
      </w:divBdr>
      <w:divsChild>
        <w:div w:id="2110344859">
          <w:marLeft w:val="0"/>
          <w:marRight w:val="0"/>
          <w:marTop w:val="0"/>
          <w:marBottom w:val="0"/>
          <w:divBdr>
            <w:top w:val="none" w:sz="0" w:space="0" w:color="auto"/>
            <w:left w:val="none" w:sz="0" w:space="0" w:color="auto"/>
            <w:bottom w:val="none" w:sz="0" w:space="0" w:color="auto"/>
            <w:right w:val="none" w:sz="0" w:space="0" w:color="auto"/>
          </w:divBdr>
        </w:div>
      </w:divsChild>
    </w:div>
    <w:div w:id="1125540828">
      <w:bodyDiv w:val="1"/>
      <w:marLeft w:val="0"/>
      <w:marRight w:val="0"/>
      <w:marTop w:val="0"/>
      <w:marBottom w:val="0"/>
      <w:divBdr>
        <w:top w:val="none" w:sz="0" w:space="0" w:color="auto"/>
        <w:left w:val="none" w:sz="0" w:space="0" w:color="auto"/>
        <w:bottom w:val="none" w:sz="0" w:space="0" w:color="auto"/>
        <w:right w:val="none" w:sz="0" w:space="0" w:color="auto"/>
      </w:divBdr>
    </w:div>
    <w:div w:id="1152910471">
      <w:bodyDiv w:val="1"/>
      <w:marLeft w:val="0"/>
      <w:marRight w:val="0"/>
      <w:marTop w:val="0"/>
      <w:marBottom w:val="0"/>
      <w:divBdr>
        <w:top w:val="none" w:sz="0" w:space="0" w:color="auto"/>
        <w:left w:val="none" w:sz="0" w:space="0" w:color="auto"/>
        <w:bottom w:val="none" w:sz="0" w:space="0" w:color="auto"/>
        <w:right w:val="none" w:sz="0" w:space="0" w:color="auto"/>
      </w:divBdr>
    </w:div>
    <w:div w:id="1161891919">
      <w:bodyDiv w:val="1"/>
      <w:marLeft w:val="0"/>
      <w:marRight w:val="0"/>
      <w:marTop w:val="0"/>
      <w:marBottom w:val="0"/>
      <w:divBdr>
        <w:top w:val="none" w:sz="0" w:space="0" w:color="auto"/>
        <w:left w:val="none" w:sz="0" w:space="0" w:color="auto"/>
        <w:bottom w:val="none" w:sz="0" w:space="0" w:color="auto"/>
        <w:right w:val="none" w:sz="0" w:space="0" w:color="auto"/>
      </w:divBdr>
      <w:divsChild>
        <w:div w:id="1839030408">
          <w:marLeft w:val="547"/>
          <w:marRight w:val="0"/>
          <w:marTop w:val="0"/>
          <w:marBottom w:val="0"/>
          <w:divBdr>
            <w:top w:val="none" w:sz="0" w:space="0" w:color="auto"/>
            <w:left w:val="none" w:sz="0" w:space="0" w:color="auto"/>
            <w:bottom w:val="none" w:sz="0" w:space="0" w:color="auto"/>
            <w:right w:val="none" w:sz="0" w:space="0" w:color="auto"/>
          </w:divBdr>
        </w:div>
        <w:div w:id="1780297330">
          <w:marLeft w:val="547"/>
          <w:marRight w:val="0"/>
          <w:marTop w:val="0"/>
          <w:marBottom w:val="0"/>
          <w:divBdr>
            <w:top w:val="none" w:sz="0" w:space="0" w:color="auto"/>
            <w:left w:val="none" w:sz="0" w:space="0" w:color="auto"/>
            <w:bottom w:val="none" w:sz="0" w:space="0" w:color="auto"/>
            <w:right w:val="none" w:sz="0" w:space="0" w:color="auto"/>
          </w:divBdr>
        </w:div>
        <w:div w:id="1702978013">
          <w:marLeft w:val="547"/>
          <w:marRight w:val="0"/>
          <w:marTop w:val="0"/>
          <w:marBottom w:val="0"/>
          <w:divBdr>
            <w:top w:val="none" w:sz="0" w:space="0" w:color="auto"/>
            <w:left w:val="none" w:sz="0" w:space="0" w:color="auto"/>
            <w:bottom w:val="none" w:sz="0" w:space="0" w:color="auto"/>
            <w:right w:val="none" w:sz="0" w:space="0" w:color="auto"/>
          </w:divBdr>
        </w:div>
        <w:div w:id="2008172507">
          <w:marLeft w:val="547"/>
          <w:marRight w:val="0"/>
          <w:marTop w:val="0"/>
          <w:marBottom w:val="0"/>
          <w:divBdr>
            <w:top w:val="none" w:sz="0" w:space="0" w:color="auto"/>
            <w:left w:val="none" w:sz="0" w:space="0" w:color="auto"/>
            <w:bottom w:val="none" w:sz="0" w:space="0" w:color="auto"/>
            <w:right w:val="none" w:sz="0" w:space="0" w:color="auto"/>
          </w:divBdr>
        </w:div>
      </w:divsChild>
    </w:div>
    <w:div w:id="1174102036">
      <w:bodyDiv w:val="1"/>
      <w:marLeft w:val="0"/>
      <w:marRight w:val="0"/>
      <w:marTop w:val="0"/>
      <w:marBottom w:val="0"/>
      <w:divBdr>
        <w:top w:val="none" w:sz="0" w:space="0" w:color="auto"/>
        <w:left w:val="none" w:sz="0" w:space="0" w:color="auto"/>
        <w:bottom w:val="none" w:sz="0" w:space="0" w:color="auto"/>
        <w:right w:val="none" w:sz="0" w:space="0" w:color="auto"/>
      </w:divBdr>
    </w:div>
    <w:div w:id="1176073681">
      <w:bodyDiv w:val="1"/>
      <w:marLeft w:val="0"/>
      <w:marRight w:val="0"/>
      <w:marTop w:val="0"/>
      <w:marBottom w:val="0"/>
      <w:divBdr>
        <w:top w:val="none" w:sz="0" w:space="0" w:color="auto"/>
        <w:left w:val="none" w:sz="0" w:space="0" w:color="auto"/>
        <w:bottom w:val="none" w:sz="0" w:space="0" w:color="auto"/>
        <w:right w:val="none" w:sz="0" w:space="0" w:color="auto"/>
      </w:divBdr>
      <w:divsChild>
        <w:div w:id="1314483513">
          <w:marLeft w:val="0"/>
          <w:marRight w:val="0"/>
          <w:marTop w:val="0"/>
          <w:marBottom w:val="0"/>
          <w:divBdr>
            <w:top w:val="none" w:sz="0" w:space="0" w:color="auto"/>
            <w:left w:val="none" w:sz="0" w:space="0" w:color="auto"/>
            <w:bottom w:val="none" w:sz="0" w:space="0" w:color="auto"/>
            <w:right w:val="none" w:sz="0" w:space="0" w:color="auto"/>
          </w:divBdr>
        </w:div>
      </w:divsChild>
    </w:div>
    <w:div w:id="1187139666">
      <w:bodyDiv w:val="1"/>
      <w:marLeft w:val="0"/>
      <w:marRight w:val="0"/>
      <w:marTop w:val="0"/>
      <w:marBottom w:val="0"/>
      <w:divBdr>
        <w:top w:val="none" w:sz="0" w:space="0" w:color="auto"/>
        <w:left w:val="none" w:sz="0" w:space="0" w:color="auto"/>
        <w:bottom w:val="none" w:sz="0" w:space="0" w:color="auto"/>
        <w:right w:val="none" w:sz="0" w:space="0" w:color="auto"/>
      </w:divBdr>
      <w:divsChild>
        <w:div w:id="141971400">
          <w:marLeft w:val="0"/>
          <w:marRight w:val="0"/>
          <w:marTop w:val="0"/>
          <w:marBottom w:val="0"/>
          <w:divBdr>
            <w:top w:val="none" w:sz="0" w:space="0" w:color="auto"/>
            <w:left w:val="none" w:sz="0" w:space="0" w:color="auto"/>
            <w:bottom w:val="none" w:sz="0" w:space="0" w:color="auto"/>
            <w:right w:val="none" w:sz="0" w:space="0" w:color="auto"/>
          </w:divBdr>
        </w:div>
      </w:divsChild>
    </w:div>
    <w:div w:id="1221014953">
      <w:bodyDiv w:val="1"/>
      <w:marLeft w:val="0"/>
      <w:marRight w:val="0"/>
      <w:marTop w:val="0"/>
      <w:marBottom w:val="0"/>
      <w:divBdr>
        <w:top w:val="none" w:sz="0" w:space="0" w:color="auto"/>
        <w:left w:val="none" w:sz="0" w:space="0" w:color="auto"/>
        <w:bottom w:val="none" w:sz="0" w:space="0" w:color="auto"/>
        <w:right w:val="none" w:sz="0" w:space="0" w:color="auto"/>
      </w:divBdr>
      <w:divsChild>
        <w:div w:id="453214135">
          <w:marLeft w:val="0"/>
          <w:marRight w:val="0"/>
          <w:marTop w:val="0"/>
          <w:marBottom w:val="0"/>
          <w:divBdr>
            <w:top w:val="none" w:sz="0" w:space="0" w:color="auto"/>
            <w:left w:val="none" w:sz="0" w:space="0" w:color="auto"/>
            <w:bottom w:val="none" w:sz="0" w:space="0" w:color="auto"/>
            <w:right w:val="none" w:sz="0" w:space="0" w:color="auto"/>
          </w:divBdr>
          <w:divsChild>
            <w:div w:id="170147472">
              <w:marLeft w:val="0"/>
              <w:marRight w:val="0"/>
              <w:marTop w:val="0"/>
              <w:marBottom w:val="0"/>
              <w:divBdr>
                <w:top w:val="none" w:sz="0" w:space="0" w:color="auto"/>
                <w:left w:val="none" w:sz="0" w:space="0" w:color="auto"/>
                <w:bottom w:val="none" w:sz="0" w:space="0" w:color="auto"/>
                <w:right w:val="none" w:sz="0" w:space="0" w:color="auto"/>
              </w:divBdr>
            </w:div>
            <w:div w:id="296372009">
              <w:marLeft w:val="0"/>
              <w:marRight w:val="0"/>
              <w:marTop w:val="0"/>
              <w:marBottom w:val="0"/>
              <w:divBdr>
                <w:top w:val="none" w:sz="0" w:space="0" w:color="auto"/>
                <w:left w:val="none" w:sz="0" w:space="0" w:color="auto"/>
                <w:bottom w:val="none" w:sz="0" w:space="0" w:color="auto"/>
                <w:right w:val="none" w:sz="0" w:space="0" w:color="auto"/>
              </w:divBdr>
            </w:div>
            <w:div w:id="681203041">
              <w:marLeft w:val="0"/>
              <w:marRight w:val="0"/>
              <w:marTop w:val="0"/>
              <w:marBottom w:val="0"/>
              <w:divBdr>
                <w:top w:val="none" w:sz="0" w:space="0" w:color="auto"/>
                <w:left w:val="none" w:sz="0" w:space="0" w:color="auto"/>
                <w:bottom w:val="none" w:sz="0" w:space="0" w:color="auto"/>
                <w:right w:val="none" w:sz="0" w:space="0" w:color="auto"/>
              </w:divBdr>
            </w:div>
            <w:div w:id="20031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3351">
      <w:bodyDiv w:val="1"/>
      <w:marLeft w:val="0"/>
      <w:marRight w:val="0"/>
      <w:marTop w:val="0"/>
      <w:marBottom w:val="0"/>
      <w:divBdr>
        <w:top w:val="none" w:sz="0" w:space="0" w:color="auto"/>
        <w:left w:val="none" w:sz="0" w:space="0" w:color="auto"/>
        <w:bottom w:val="none" w:sz="0" w:space="0" w:color="auto"/>
        <w:right w:val="none" w:sz="0" w:space="0" w:color="auto"/>
      </w:divBdr>
    </w:div>
    <w:div w:id="1231501847">
      <w:bodyDiv w:val="1"/>
      <w:marLeft w:val="0"/>
      <w:marRight w:val="0"/>
      <w:marTop w:val="0"/>
      <w:marBottom w:val="0"/>
      <w:divBdr>
        <w:top w:val="none" w:sz="0" w:space="0" w:color="auto"/>
        <w:left w:val="none" w:sz="0" w:space="0" w:color="auto"/>
        <w:bottom w:val="none" w:sz="0" w:space="0" w:color="auto"/>
        <w:right w:val="none" w:sz="0" w:space="0" w:color="auto"/>
      </w:divBdr>
    </w:div>
    <w:div w:id="1238176007">
      <w:bodyDiv w:val="1"/>
      <w:marLeft w:val="0"/>
      <w:marRight w:val="0"/>
      <w:marTop w:val="0"/>
      <w:marBottom w:val="0"/>
      <w:divBdr>
        <w:top w:val="none" w:sz="0" w:space="0" w:color="auto"/>
        <w:left w:val="none" w:sz="0" w:space="0" w:color="auto"/>
        <w:bottom w:val="none" w:sz="0" w:space="0" w:color="auto"/>
        <w:right w:val="none" w:sz="0" w:space="0" w:color="auto"/>
      </w:divBdr>
    </w:div>
    <w:div w:id="1241911724">
      <w:bodyDiv w:val="1"/>
      <w:marLeft w:val="0"/>
      <w:marRight w:val="0"/>
      <w:marTop w:val="0"/>
      <w:marBottom w:val="0"/>
      <w:divBdr>
        <w:top w:val="none" w:sz="0" w:space="0" w:color="auto"/>
        <w:left w:val="none" w:sz="0" w:space="0" w:color="auto"/>
        <w:bottom w:val="none" w:sz="0" w:space="0" w:color="auto"/>
        <w:right w:val="none" w:sz="0" w:space="0" w:color="auto"/>
      </w:divBdr>
    </w:div>
    <w:div w:id="1246719359">
      <w:bodyDiv w:val="1"/>
      <w:marLeft w:val="0"/>
      <w:marRight w:val="0"/>
      <w:marTop w:val="0"/>
      <w:marBottom w:val="0"/>
      <w:divBdr>
        <w:top w:val="none" w:sz="0" w:space="0" w:color="auto"/>
        <w:left w:val="none" w:sz="0" w:space="0" w:color="auto"/>
        <w:bottom w:val="none" w:sz="0" w:space="0" w:color="auto"/>
        <w:right w:val="none" w:sz="0" w:space="0" w:color="auto"/>
      </w:divBdr>
    </w:div>
    <w:div w:id="1250504750">
      <w:bodyDiv w:val="1"/>
      <w:marLeft w:val="0"/>
      <w:marRight w:val="0"/>
      <w:marTop w:val="0"/>
      <w:marBottom w:val="0"/>
      <w:divBdr>
        <w:top w:val="none" w:sz="0" w:space="0" w:color="auto"/>
        <w:left w:val="none" w:sz="0" w:space="0" w:color="auto"/>
        <w:bottom w:val="none" w:sz="0" w:space="0" w:color="auto"/>
        <w:right w:val="none" w:sz="0" w:space="0" w:color="auto"/>
      </w:divBdr>
    </w:div>
    <w:div w:id="1265461245">
      <w:bodyDiv w:val="1"/>
      <w:marLeft w:val="0"/>
      <w:marRight w:val="0"/>
      <w:marTop w:val="0"/>
      <w:marBottom w:val="0"/>
      <w:divBdr>
        <w:top w:val="none" w:sz="0" w:space="0" w:color="auto"/>
        <w:left w:val="none" w:sz="0" w:space="0" w:color="auto"/>
        <w:bottom w:val="none" w:sz="0" w:space="0" w:color="auto"/>
        <w:right w:val="none" w:sz="0" w:space="0" w:color="auto"/>
      </w:divBdr>
    </w:div>
    <w:div w:id="1285575861">
      <w:bodyDiv w:val="1"/>
      <w:marLeft w:val="0"/>
      <w:marRight w:val="0"/>
      <w:marTop w:val="0"/>
      <w:marBottom w:val="0"/>
      <w:divBdr>
        <w:top w:val="none" w:sz="0" w:space="0" w:color="auto"/>
        <w:left w:val="none" w:sz="0" w:space="0" w:color="auto"/>
        <w:bottom w:val="none" w:sz="0" w:space="0" w:color="auto"/>
        <w:right w:val="none" w:sz="0" w:space="0" w:color="auto"/>
      </w:divBdr>
    </w:div>
    <w:div w:id="1286814643">
      <w:bodyDiv w:val="1"/>
      <w:marLeft w:val="0"/>
      <w:marRight w:val="0"/>
      <w:marTop w:val="0"/>
      <w:marBottom w:val="0"/>
      <w:divBdr>
        <w:top w:val="none" w:sz="0" w:space="0" w:color="auto"/>
        <w:left w:val="none" w:sz="0" w:space="0" w:color="auto"/>
        <w:bottom w:val="none" w:sz="0" w:space="0" w:color="auto"/>
        <w:right w:val="none" w:sz="0" w:space="0" w:color="auto"/>
      </w:divBdr>
      <w:divsChild>
        <w:div w:id="1937325089">
          <w:marLeft w:val="0"/>
          <w:marRight w:val="0"/>
          <w:marTop w:val="0"/>
          <w:marBottom w:val="0"/>
          <w:divBdr>
            <w:top w:val="none" w:sz="0" w:space="0" w:color="auto"/>
            <w:left w:val="none" w:sz="0" w:space="0" w:color="auto"/>
            <w:bottom w:val="none" w:sz="0" w:space="0" w:color="auto"/>
            <w:right w:val="none" w:sz="0" w:space="0" w:color="auto"/>
          </w:divBdr>
        </w:div>
      </w:divsChild>
    </w:div>
    <w:div w:id="1298874043">
      <w:bodyDiv w:val="1"/>
      <w:marLeft w:val="0"/>
      <w:marRight w:val="0"/>
      <w:marTop w:val="0"/>
      <w:marBottom w:val="0"/>
      <w:divBdr>
        <w:top w:val="none" w:sz="0" w:space="0" w:color="auto"/>
        <w:left w:val="none" w:sz="0" w:space="0" w:color="auto"/>
        <w:bottom w:val="none" w:sz="0" w:space="0" w:color="auto"/>
        <w:right w:val="none" w:sz="0" w:space="0" w:color="auto"/>
      </w:divBdr>
    </w:div>
    <w:div w:id="1319309837">
      <w:bodyDiv w:val="1"/>
      <w:marLeft w:val="0"/>
      <w:marRight w:val="0"/>
      <w:marTop w:val="0"/>
      <w:marBottom w:val="0"/>
      <w:divBdr>
        <w:top w:val="none" w:sz="0" w:space="0" w:color="auto"/>
        <w:left w:val="none" w:sz="0" w:space="0" w:color="auto"/>
        <w:bottom w:val="none" w:sz="0" w:space="0" w:color="auto"/>
        <w:right w:val="none" w:sz="0" w:space="0" w:color="auto"/>
      </w:divBdr>
      <w:divsChild>
        <w:div w:id="1510172955">
          <w:marLeft w:val="0"/>
          <w:marRight w:val="0"/>
          <w:marTop w:val="0"/>
          <w:marBottom w:val="0"/>
          <w:divBdr>
            <w:top w:val="none" w:sz="0" w:space="0" w:color="auto"/>
            <w:left w:val="none" w:sz="0" w:space="0" w:color="auto"/>
            <w:bottom w:val="none" w:sz="0" w:space="0" w:color="auto"/>
            <w:right w:val="none" w:sz="0" w:space="0" w:color="auto"/>
          </w:divBdr>
        </w:div>
      </w:divsChild>
    </w:div>
    <w:div w:id="1324357525">
      <w:bodyDiv w:val="1"/>
      <w:marLeft w:val="0"/>
      <w:marRight w:val="0"/>
      <w:marTop w:val="0"/>
      <w:marBottom w:val="0"/>
      <w:divBdr>
        <w:top w:val="none" w:sz="0" w:space="0" w:color="auto"/>
        <w:left w:val="none" w:sz="0" w:space="0" w:color="auto"/>
        <w:bottom w:val="none" w:sz="0" w:space="0" w:color="auto"/>
        <w:right w:val="none" w:sz="0" w:space="0" w:color="auto"/>
      </w:divBdr>
    </w:div>
    <w:div w:id="1339888527">
      <w:bodyDiv w:val="1"/>
      <w:marLeft w:val="0"/>
      <w:marRight w:val="0"/>
      <w:marTop w:val="0"/>
      <w:marBottom w:val="0"/>
      <w:divBdr>
        <w:top w:val="none" w:sz="0" w:space="0" w:color="auto"/>
        <w:left w:val="none" w:sz="0" w:space="0" w:color="auto"/>
        <w:bottom w:val="none" w:sz="0" w:space="0" w:color="auto"/>
        <w:right w:val="none" w:sz="0" w:space="0" w:color="auto"/>
      </w:divBdr>
    </w:div>
    <w:div w:id="1391999694">
      <w:bodyDiv w:val="1"/>
      <w:marLeft w:val="0"/>
      <w:marRight w:val="0"/>
      <w:marTop w:val="0"/>
      <w:marBottom w:val="0"/>
      <w:divBdr>
        <w:top w:val="none" w:sz="0" w:space="0" w:color="auto"/>
        <w:left w:val="none" w:sz="0" w:space="0" w:color="auto"/>
        <w:bottom w:val="none" w:sz="0" w:space="0" w:color="auto"/>
        <w:right w:val="none" w:sz="0" w:space="0" w:color="auto"/>
      </w:divBdr>
      <w:divsChild>
        <w:div w:id="31881894">
          <w:marLeft w:val="0"/>
          <w:marRight w:val="0"/>
          <w:marTop w:val="0"/>
          <w:marBottom w:val="0"/>
          <w:divBdr>
            <w:top w:val="none" w:sz="0" w:space="0" w:color="auto"/>
            <w:left w:val="none" w:sz="0" w:space="0" w:color="auto"/>
            <w:bottom w:val="none" w:sz="0" w:space="0" w:color="auto"/>
            <w:right w:val="none" w:sz="0" w:space="0" w:color="auto"/>
          </w:divBdr>
        </w:div>
        <w:div w:id="37321170">
          <w:marLeft w:val="0"/>
          <w:marRight w:val="0"/>
          <w:marTop w:val="0"/>
          <w:marBottom w:val="0"/>
          <w:divBdr>
            <w:top w:val="none" w:sz="0" w:space="0" w:color="auto"/>
            <w:left w:val="none" w:sz="0" w:space="0" w:color="auto"/>
            <w:bottom w:val="none" w:sz="0" w:space="0" w:color="auto"/>
            <w:right w:val="none" w:sz="0" w:space="0" w:color="auto"/>
          </w:divBdr>
        </w:div>
        <w:div w:id="45951587">
          <w:marLeft w:val="0"/>
          <w:marRight w:val="0"/>
          <w:marTop w:val="0"/>
          <w:marBottom w:val="0"/>
          <w:divBdr>
            <w:top w:val="none" w:sz="0" w:space="0" w:color="auto"/>
            <w:left w:val="none" w:sz="0" w:space="0" w:color="auto"/>
            <w:bottom w:val="none" w:sz="0" w:space="0" w:color="auto"/>
            <w:right w:val="none" w:sz="0" w:space="0" w:color="auto"/>
          </w:divBdr>
        </w:div>
        <w:div w:id="111947398">
          <w:marLeft w:val="0"/>
          <w:marRight w:val="0"/>
          <w:marTop w:val="0"/>
          <w:marBottom w:val="0"/>
          <w:divBdr>
            <w:top w:val="none" w:sz="0" w:space="0" w:color="auto"/>
            <w:left w:val="none" w:sz="0" w:space="0" w:color="auto"/>
            <w:bottom w:val="none" w:sz="0" w:space="0" w:color="auto"/>
            <w:right w:val="none" w:sz="0" w:space="0" w:color="auto"/>
          </w:divBdr>
        </w:div>
        <w:div w:id="161239131">
          <w:marLeft w:val="0"/>
          <w:marRight w:val="0"/>
          <w:marTop w:val="0"/>
          <w:marBottom w:val="0"/>
          <w:divBdr>
            <w:top w:val="none" w:sz="0" w:space="0" w:color="auto"/>
            <w:left w:val="none" w:sz="0" w:space="0" w:color="auto"/>
            <w:bottom w:val="none" w:sz="0" w:space="0" w:color="auto"/>
            <w:right w:val="none" w:sz="0" w:space="0" w:color="auto"/>
          </w:divBdr>
        </w:div>
        <w:div w:id="311298202">
          <w:marLeft w:val="0"/>
          <w:marRight w:val="0"/>
          <w:marTop w:val="0"/>
          <w:marBottom w:val="0"/>
          <w:divBdr>
            <w:top w:val="none" w:sz="0" w:space="0" w:color="auto"/>
            <w:left w:val="none" w:sz="0" w:space="0" w:color="auto"/>
            <w:bottom w:val="none" w:sz="0" w:space="0" w:color="auto"/>
            <w:right w:val="none" w:sz="0" w:space="0" w:color="auto"/>
          </w:divBdr>
        </w:div>
        <w:div w:id="424694920">
          <w:marLeft w:val="0"/>
          <w:marRight w:val="0"/>
          <w:marTop w:val="0"/>
          <w:marBottom w:val="0"/>
          <w:divBdr>
            <w:top w:val="none" w:sz="0" w:space="0" w:color="auto"/>
            <w:left w:val="none" w:sz="0" w:space="0" w:color="auto"/>
            <w:bottom w:val="none" w:sz="0" w:space="0" w:color="auto"/>
            <w:right w:val="none" w:sz="0" w:space="0" w:color="auto"/>
          </w:divBdr>
        </w:div>
        <w:div w:id="689767593">
          <w:marLeft w:val="0"/>
          <w:marRight w:val="0"/>
          <w:marTop w:val="0"/>
          <w:marBottom w:val="0"/>
          <w:divBdr>
            <w:top w:val="none" w:sz="0" w:space="0" w:color="auto"/>
            <w:left w:val="none" w:sz="0" w:space="0" w:color="auto"/>
            <w:bottom w:val="none" w:sz="0" w:space="0" w:color="auto"/>
            <w:right w:val="none" w:sz="0" w:space="0" w:color="auto"/>
          </w:divBdr>
        </w:div>
        <w:div w:id="745346026">
          <w:marLeft w:val="0"/>
          <w:marRight w:val="0"/>
          <w:marTop w:val="0"/>
          <w:marBottom w:val="0"/>
          <w:divBdr>
            <w:top w:val="none" w:sz="0" w:space="0" w:color="auto"/>
            <w:left w:val="none" w:sz="0" w:space="0" w:color="auto"/>
            <w:bottom w:val="none" w:sz="0" w:space="0" w:color="auto"/>
            <w:right w:val="none" w:sz="0" w:space="0" w:color="auto"/>
          </w:divBdr>
        </w:div>
        <w:div w:id="765854561">
          <w:marLeft w:val="0"/>
          <w:marRight w:val="0"/>
          <w:marTop w:val="0"/>
          <w:marBottom w:val="0"/>
          <w:divBdr>
            <w:top w:val="none" w:sz="0" w:space="0" w:color="auto"/>
            <w:left w:val="none" w:sz="0" w:space="0" w:color="auto"/>
            <w:bottom w:val="none" w:sz="0" w:space="0" w:color="auto"/>
            <w:right w:val="none" w:sz="0" w:space="0" w:color="auto"/>
          </w:divBdr>
        </w:div>
        <w:div w:id="778568426">
          <w:marLeft w:val="0"/>
          <w:marRight w:val="0"/>
          <w:marTop w:val="0"/>
          <w:marBottom w:val="0"/>
          <w:divBdr>
            <w:top w:val="none" w:sz="0" w:space="0" w:color="auto"/>
            <w:left w:val="none" w:sz="0" w:space="0" w:color="auto"/>
            <w:bottom w:val="none" w:sz="0" w:space="0" w:color="auto"/>
            <w:right w:val="none" w:sz="0" w:space="0" w:color="auto"/>
          </w:divBdr>
        </w:div>
        <w:div w:id="985932988">
          <w:marLeft w:val="0"/>
          <w:marRight w:val="0"/>
          <w:marTop w:val="0"/>
          <w:marBottom w:val="0"/>
          <w:divBdr>
            <w:top w:val="none" w:sz="0" w:space="0" w:color="auto"/>
            <w:left w:val="none" w:sz="0" w:space="0" w:color="auto"/>
            <w:bottom w:val="none" w:sz="0" w:space="0" w:color="auto"/>
            <w:right w:val="none" w:sz="0" w:space="0" w:color="auto"/>
          </w:divBdr>
        </w:div>
        <w:div w:id="1021512853">
          <w:marLeft w:val="0"/>
          <w:marRight w:val="0"/>
          <w:marTop w:val="0"/>
          <w:marBottom w:val="0"/>
          <w:divBdr>
            <w:top w:val="none" w:sz="0" w:space="0" w:color="auto"/>
            <w:left w:val="none" w:sz="0" w:space="0" w:color="auto"/>
            <w:bottom w:val="none" w:sz="0" w:space="0" w:color="auto"/>
            <w:right w:val="none" w:sz="0" w:space="0" w:color="auto"/>
          </w:divBdr>
        </w:div>
        <w:div w:id="1072311922">
          <w:marLeft w:val="0"/>
          <w:marRight w:val="0"/>
          <w:marTop w:val="0"/>
          <w:marBottom w:val="0"/>
          <w:divBdr>
            <w:top w:val="none" w:sz="0" w:space="0" w:color="auto"/>
            <w:left w:val="none" w:sz="0" w:space="0" w:color="auto"/>
            <w:bottom w:val="none" w:sz="0" w:space="0" w:color="auto"/>
            <w:right w:val="none" w:sz="0" w:space="0" w:color="auto"/>
          </w:divBdr>
        </w:div>
        <w:div w:id="1303002280">
          <w:marLeft w:val="0"/>
          <w:marRight w:val="0"/>
          <w:marTop w:val="0"/>
          <w:marBottom w:val="0"/>
          <w:divBdr>
            <w:top w:val="none" w:sz="0" w:space="0" w:color="auto"/>
            <w:left w:val="none" w:sz="0" w:space="0" w:color="auto"/>
            <w:bottom w:val="none" w:sz="0" w:space="0" w:color="auto"/>
            <w:right w:val="none" w:sz="0" w:space="0" w:color="auto"/>
          </w:divBdr>
        </w:div>
        <w:div w:id="1369181631">
          <w:marLeft w:val="0"/>
          <w:marRight w:val="0"/>
          <w:marTop w:val="0"/>
          <w:marBottom w:val="0"/>
          <w:divBdr>
            <w:top w:val="none" w:sz="0" w:space="0" w:color="auto"/>
            <w:left w:val="none" w:sz="0" w:space="0" w:color="auto"/>
            <w:bottom w:val="none" w:sz="0" w:space="0" w:color="auto"/>
            <w:right w:val="none" w:sz="0" w:space="0" w:color="auto"/>
          </w:divBdr>
        </w:div>
        <w:div w:id="1410349390">
          <w:marLeft w:val="0"/>
          <w:marRight w:val="0"/>
          <w:marTop w:val="0"/>
          <w:marBottom w:val="0"/>
          <w:divBdr>
            <w:top w:val="none" w:sz="0" w:space="0" w:color="auto"/>
            <w:left w:val="none" w:sz="0" w:space="0" w:color="auto"/>
            <w:bottom w:val="none" w:sz="0" w:space="0" w:color="auto"/>
            <w:right w:val="none" w:sz="0" w:space="0" w:color="auto"/>
          </w:divBdr>
        </w:div>
        <w:div w:id="1502117488">
          <w:marLeft w:val="0"/>
          <w:marRight w:val="0"/>
          <w:marTop w:val="0"/>
          <w:marBottom w:val="0"/>
          <w:divBdr>
            <w:top w:val="none" w:sz="0" w:space="0" w:color="auto"/>
            <w:left w:val="none" w:sz="0" w:space="0" w:color="auto"/>
            <w:bottom w:val="none" w:sz="0" w:space="0" w:color="auto"/>
            <w:right w:val="none" w:sz="0" w:space="0" w:color="auto"/>
          </w:divBdr>
        </w:div>
        <w:div w:id="1524711292">
          <w:marLeft w:val="0"/>
          <w:marRight w:val="0"/>
          <w:marTop w:val="0"/>
          <w:marBottom w:val="0"/>
          <w:divBdr>
            <w:top w:val="none" w:sz="0" w:space="0" w:color="auto"/>
            <w:left w:val="none" w:sz="0" w:space="0" w:color="auto"/>
            <w:bottom w:val="none" w:sz="0" w:space="0" w:color="auto"/>
            <w:right w:val="none" w:sz="0" w:space="0" w:color="auto"/>
          </w:divBdr>
        </w:div>
        <w:div w:id="1591154335">
          <w:marLeft w:val="0"/>
          <w:marRight w:val="0"/>
          <w:marTop w:val="0"/>
          <w:marBottom w:val="0"/>
          <w:divBdr>
            <w:top w:val="none" w:sz="0" w:space="0" w:color="auto"/>
            <w:left w:val="none" w:sz="0" w:space="0" w:color="auto"/>
            <w:bottom w:val="none" w:sz="0" w:space="0" w:color="auto"/>
            <w:right w:val="none" w:sz="0" w:space="0" w:color="auto"/>
          </w:divBdr>
        </w:div>
        <w:div w:id="1641615061">
          <w:marLeft w:val="0"/>
          <w:marRight w:val="0"/>
          <w:marTop w:val="0"/>
          <w:marBottom w:val="0"/>
          <w:divBdr>
            <w:top w:val="none" w:sz="0" w:space="0" w:color="auto"/>
            <w:left w:val="none" w:sz="0" w:space="0" w:color="auto"/>
            <w:bottom w:val="none" w:sz="0" w:space="0" w:color="auto"/>
            <w:right w:val="none" w:sz="0" w:space="0" w:color="auto"/>
          </w:divBdr>
        </w:div>
        <w:div w:id="1686976643">
          <w:marLeft w:val="0"/>
          <w:marRight w:val="0"/>
          <w:marTop w:val="0"/>
          <w:marBottom w:val="0"/>
          <w:divBdr>
            <w:top w:val="none" w:sz="0" w:space="0" w:color="auto"/>
            <w:left w:val="none" w:sz="0" w:space="0" w:color="auto"/>
            <w:bottom w:val="none" w:sz="0" w:space="0" w:color="auto"/>
            <w:right w:val="none" w:sz="0" w:space="0" w:color="auto"/>
          </w:divBdr>
        </w:div>
        <w:div w:id="1744990124">
          <w:marLeft w:val="0"/>
          <w:marRight w:val="0"/>
          <w:marTop w:val="0"/>
          <w:marBottom w:val="0"/>
          <w:divBdr>
            <w:top w:val="none" w:sz="0" w:space="0" w:color="auto"/>
            <w:left w:val="none" w:sz="0" w:space="0" w:color="auto"/>
            <w:bottom w:val="none" w:sz="0" w:space="0" w:color="auto"/>
            <w:right w:val="none" w:sz="0" w:space="0" w:color="auto"/>
          </w:divBdr>
        </w:div>
        <w:div w:id="1778744505">
          <w:marLeft w:val="0"/>
          <w:marRight w:val="0"/>
          <w:marTop w:val="0"/>
          <w:marBottom w:val="0"/>
          <w:divBdr>
            <w:top w:val="none" w:sz="0" w:space="0" w:color="auto"/>
            <w:left w:val="none" w:sz="0" w:space="0" w:color="auto"/>
            <w:bottom w:val="none" w:sz="0" w:space="0" w:color="auto"/>
            <w:right w:val="none" w:sz="0" w:space="0" w:color="auto"/>
          </w:divBdr>
        </w:div>
        <w:div w:id="1946843717">
          <w:marLeft w:val="0"/>
          <w:marRight w:val="0"/>
          <w:marTop w:val="0"/>
          <w:marBottom w:val="0"/>
          <w:divBdr>
            <w:top w:val="none" w:sz="0" w:space="0" w:color="auto"/>
            <w:left w:val="none" w:sz="0" w:space="0" w:color="auto"/>
            <w:bottom w:val="none" w:sz="0" w:space="0" w:color="auto"/>
            <w:right w:val="none" w:sz="0" w:space="0" w:color="auto"/>
          </w:divBdr>
        </w:div>
        <w:div w:id="1993413695">
          <w:marLeft w:val="0"/>
          <w:marRight w:val="0"/>
          <w:marTop w:val="0"/>
          <w:marBottom w:val="0"/>
          <w:divBdr>
            <w:top w:val="none" w:sz="0" w:space="0" w:color="auto"/>
            <w:left w:val="none" w:sz="0" w:space="0" w:color="auto"/>
            <w:bottom w:val="none" w:sz="0" w:space="0" w:color="auto"/>
            <w:right w:val="none" w:sz="0" w:space="0" w:color="auto"/>
          </w:divBdr>
        </w:div>
        <w:div w:id="2094541858">
          <w:marLeft w:val="0"/>
          <w:marRight w:val="0"/>
          <w:marTop w:val="0"/>
          <w:marBottom w:val="0"/>
          <w:divBdr>
            <w:top w:val="none" w:sz="0" w:space="0" w:color="auto"/>
            <w:left w:val="none" w:sz="0" w:space="0" w:color="auto"/>
            <w:bottom w:val="none" w:sz="0" w:space="0" w:color="auto"/>
            <w:right w:val="none" w:sz="0" w:space="0" w:color="auto"/>
          </w:divBdr>
        </w:div>
      </w:divsChild>
    </w:div>
    <w:div w:id="1423524289">
      <w:bodyDiv w:val="1"/>
      <w:marLeft w:val="0"/>
      <w:marRight w:val="0"/>
      <w:marTop w:val="0"/>
      <w:marBottom w:val="0"/>
      <w:divBdr>
        <w:top w:val="none" w:sz="0" w:space="0" w:color="auto"/>
        <w:left w:val="none" w:sz="0" w:space="0" w:color="auto"/>
        <w:bottom w:val="none" w:sz="0" w:space="0" w:color="auto"/>
        <w:right w:val="none" w:sz="0" w:space="0" w:color="auto"/>
      </w:divBdr>
    </w:div>
    <w:div w:id="1449662568">
      <w:bodyDiv w:val="1"/>
      <w:marLeft w:val="0"/>
      <w:marRight w:val="0"/>
      <w:marTop w:val="0"/>
      <w:marBottom w:val="0"/>
      <w:divBdr>
        <w:top w:val="none" w:sz="0" w:space="0" w:color="auto"/>
        <w:left w:val="none" w:sz="0" w:space="0" w:color="auto"/>
        <w:bottom w:val="none" w:sz="0" w:space="0" w:color="auto"/>
        <w:right w:val="none" w:sz="0" w:space="0" w:color="auto"/>
      </w:divBdr>
    </w:div>
    <w:div w:id="1482624587">
      <w:bodyDiv w:val="1"/>
      <w:marLeft w:val="0"/>
      <w:marRight w:val="0"/>
      <w:marTop w:val="0"/>
      <w:marBottom w:val="0"/>
      <w:divBdr>
        <w:top w:val="none" w:sz="0" w:space="0" w:color="auto"/>
        <w:left w:val="none" w:sz="0" w:space="0" w:color="auto"/>
        <w:bottom w:val="none" w:sz="0" w:space="0" w:color="auto"/>
        <w:right w:val="none" w:sz="0" w:space="0" w:color="auto"/>
      </w:divBdr>
    </w:div>
    <w:div w:id="1495757080">
      <w:bodyDiv w:val="1"/>
      <w:marLeft w:val="0"/>
      <w:marRight w:val="0"/>
      <w:marTop w:val="0"/>
      <w:marBottom w:val="0"/>
      <w:divBdr>
        <w:top w:val="none" w:sz="0" w:space="0" w:color="auto"/>
        <w:left w:val="none" w:sz="0" w:space="0" w:color="auto"/>
        <w:bottom w:val="none" w:sz="0" w:space="0" w:color="auto"/>
        <w:right w:val="none" w:sz="0" w:space="0" w:color="auto"/>
      </w:divBdr>
      <w:divsChild>
        <w:div w:id="1078021681">
          <w:marLeft w:val="0"/>
          <w:marRight w:val="0"/>
          <w:marTop w:val="0"/>
          <w:marBottom w:val="0"/>
          <w:divBdr>
            <w:top w:val="none" w:sz="0" w:space="0" w:color="auto"/>
            <w:left w:val="none" w:sz="0" w:space="0" w:color="auto"/>
            <w:bottom w:val="none" w:sz="0" w:space="0" w:color="auto"/>
            <w:right w:val="none" w:sz="0" w:space="0" w:color="auto"/>
          </w:divBdr>
        </w:div>
      </w:divsChild>
    </w:div>
    <w:div w:id="1527982792">
      <w:bodyDiv w:val="1"/>
      <w:marLeft w:val="0"/>
      <w:marRight w:val="0"/>
      <w:marTop w:val="0"/>
      <w:marBottom w:val="0"/>
      <w:divBdr>
        <w:top w:val="none" w:sz="0" w:space="0" w:color="auto"/>
        <w:left w:val="none" w:sz="0" w:space="0" w:color="auto"/>
        <w:bottom w:val="none" w:sz="0" w:space="0" w:color="auto"/>
        <w:right w:val="none" w:sz="0" w:space="0" w:color="auto"/>
      </w:divBdr>
    </w:div>
    <w:div w:id="1530216273">
      <w:bodyDiv w:val="1"/>
      <w:marLeft w:val="0"/>
      <w:marRight w:val="0"/>
      <w:marTop w:val="0"/>
      <w:marBottom w:val="0"/>
      <w:divBdr>
        <w:top w:val="none" w:sz="0" w:space="0" w:color="auto"/>
        <w:left w:val="none" w:sz="0" w:space="0" w:color="auto"/>
        <w:bottom w:val="none" w:sz="0" w:space="0" w:color="auto"/>
        <w:right w:val="none" w:sz="0" w:space="0" w:color="auto"/>
      </w:divBdr>
    </w:div>
    <w:div w:id="1574586059">
      <w:bodyDiv w:val="1"/>
      <w:marLeft w:val="0"/>
      <w:marRight w:val="0"/>
      <w:marTop w:val="0"/>
      <w:marBottom w:val="0"/>
      <w:divBdr>
        <w:top w:val="none" w:sz="0" w:space="0" w:color="auto"/>
        <w:left w:val="none" w:sz="0" w:space="0" w:color="auto"/>
        <w:bottom w:val="none" w:sz="0" w:space="0" w:color="auto"/>
        <w:right w:val="none" w:sz="0" w:space="0" w:color="auto"/>
      </w:divBdr>
      <w:divsChild>
        <w:div w:id="1294291643">
          <w:marLeft w:val="0"/>
          <w:marRight w:val="0"/>
          <w:marTop w:val="0"/>
          <w:marBottom w:val="0"/>
          <w:divBdr>
            <w:top w:val="none" w:sz="0" w:space="0" w:color="auto"/>
            <w:left w:val="none" w:sz="0" w:space="0" w:color="auto"/>
            <w:bottom w:val="none" w:sz="0" w:space="0" w:color="auto"/>
            <w:right w:val="none" w:sz="0" w:space="0" w:color="auto"/>
          </w:divBdr>
          <w:divsChild>
            <w:div w:id="8110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48398">
      <w:bodyDiv w:val="1"/>
      <w:marLeft w:val="0"/>
      <w:marRight w:val="0"/>
      <w:marTop w:val="0"/>
      <w:marBottom w:val="0"/>
      <w:divBdr>
        <w:top w:val="none" w:sz="0" w:space="0" w:color="auto"/>
        <w:left w:val="none" w:sz="0" w:space="0" w:color="auto"/>
        <w:bottom w:val="none" w:sz="0" w:space="0" w:color="auto"/>
        <w:right w:val="none" w:sz="0" w:space="0" w:color="auto"/>
      </w:divBdr>
      <w:divsChild>
        <w:div w:id="404453247">
          <w:marLeft w:val="0"/>
          <w:marRight w:val="0"/>
          <w:marTop w:val="0"/>
          <w:marBottom w:val="0"/>
          <w:divBdr>
            <w:top w:val="none" w:sz="0" w:space="0" w:color="auto"/>
            <w:left w:val="none" w:sz="0" w:space="0" w:color="auto"/>
            <w:bottom w:val="none" w:sz="0" w:space="0" w:color="auto"/>
            <w:right w:val="none" w:sz="0" w:space="0" w:color="auto"/>
          </w:divBdr>
          <w:divsChild>
            <w:div w:id="19693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3389">
      <w:bodyDiv w:val="1"/>
      <w:marLeft w:val="0"/>
      <w:marRight w:val="0"/>
      <w:marTop w:val="0"/>
      <w:marBottom w:val="0"/>
      <w:divBdr>
        <w:top w:val="none" w:sz="0" w:space="0" w:color="auto"/>
        <w:left w:val="none" w:sz="0" w:space="0" w:color="auto"/>
        <w:bottom w:val="none" w:sz="0" w:space="0" w:color="auto"/>
        <w:right w:val="none" w:sz="0" w:space="0" w:color="auto"/>
      </w:divBdr>
      <w:divsChild>
        <w:div w:id="881211335">
          <w:marLeft w:val="547"/>
          <w:marRight w:val="0"/>
          <w:marTop w:val="0"/>
          <w:marBottom w:val="0"/>
          <w:divBdr>
            <w:top w:val="none" w:sz="0" w:space="0" w:color="auto"/>
            <w:left w:val="none" w:sz="0" w:space="0" w:color="auto"/>
            <w:bottom w:val="none" w:sz="0" w:space="0" w:color="auto"/>
            <w:right w:val="none" w:sz="0" w:space="0" w:color="auto"/>
          </w:divBdr>
        </w:div>
      </w:divsChild>
    </w:div>
    <w:div w:id="1599364355">
      <w:bodyDiv w:val="1"/>
      <w:marLeft w:val="0"/>
      <w:marRight w:val="0"/>
      <w:marTop w:val="0"/>
      <w:marBottom w:val="0"/>
      <w:divBdr>
        <w:top w:val="none" w:sz="0" w:space="0" w:color="auto"/>
        <w:left w:val="none" w:sz="0" w:space="0" w:color="auto"/>
        <w:bottom w:val="none" w:sz="0" w:space="0" w:color="auto"/>
        <w:right w:val="none" w:sz="0" w:space="0" w:color="auto"/>
      </w:divBdr>
    </w:div>
    <w:div w:id="1614090728">
      <w:bodyDiv w:val="1"/>
      <w:marLeft w:val="0"/>
      <w:marRight w:val="0"/>
      <w:marTop w:val="0"/>
      <w:marBottom w:val="0"/>
      <w:divBdr>
        <w:top w:val="none" w:sz="0" w:space="0" w:color="auto"/>
        <w:left w:val="none" w:sz="0" w:space="0" w:color="auto"/>
        <w:bottom w:val="none" w:sz="0" w:space="0" w:color="auto"/>
        <w:right w:val="none" w:sz="0" w:space="0" w:color="auto"/>
      </w:divBdr>
      <w:divsChild>
        <w:div w:id="612635219">
          <w:marLeft w:val="547"/>
          <w:marRight w:val="0"/>
          <w:marTop w:val="0"/>
          <w:marBottom w:val="0"/>
          <w:divBdr>
            <w:top w:val="none" w:sz="0" w:space="0" w:color="auto"/>
            <w:left w:val="none" w:sz="0" w:space="0" w:color="auto"/>
            <w:bottom w:val="none" w:sz="0" w:space="0" w:color="auto"/>
            <w:right w:val="none" w:sz="0" w:space="0" w:color="auto"/>
          </w:divBdr>
        </w:div>
        <w:div w:id="436678170">
          <w:marLeft w:val="547"/>
          <w:marRight w:val="0"/>
          <w:marTop w:val="0"/>
          <w:marBottom w:val="0"/>
          <w:divBdr>
            <w:top w:val="none" w:sz="0" w:space="0" w:color="auto"/>
            <w:left w:val="none" w:sz="0" w:space="0" w:color="auto"/>
            <w:bottom w:val="none" w:sz="0" w:space="0" w:color="auto"/>
            <w:right w:val="none" w:sz="0" w:space="0" w:color="auto"/>
          </w:divBdr>
        </w:div>
        <w:div w:id="567420446">
          <w:marLeft w:val="547"/>
          <w:marRight w:val="0"/>
          <w:marTop w:val="0"/>
          <w:marBottom w:val="0"/>
          <w:divBdr>
            <w:top w:val="none" w:sz="0" w:space="0" w:color="auto"/>
            <w:left w:val="none" w:sz="0" w:space="0" w:color="auto"/>
            <w:bottom w:val="none" w:sz="0" w:space="0" w:color="auto"/>
            <w:right w:val="none" w:sz="0" w:space="0" w:color="auto"/>
          </w:divBdr>
        </w:div>
        <w:div w:id="1390809542">
          <w:marLeft w:val="547"/>
          <w:marRight w:val="0"/>
          <w:marTop w:val="0"/>
          <w:marBottom w:val="0"/>
          <w:divBdr>
            <w:top w:val="none" w:sz="0" w:space="0" w:color="auto"/>
            <w:left w:val="none" w:sz="0" w:space="0" w:color="auto"/>
            <w:bottom w:val="none" w:sz="0" w:space="0" w:color="auto"/>
            <w:right w:val="none" w:sz="0" w:space="0" w:color="auto"/>
          </w:divBdr>
        </w:div>
      </w:divsChild>
    </w:div>
    <w:div w:id="1624995485">
      <w:bodyDiv w:val="1"/>
      <w:marLeft w:val="0"/>
      <w:marRight w:val="0"/>
      <w:marTop w:val="0"/>
      <w:marBottom w:val="0"/>
      <w:divBdr>
        <w:top w:val="none" w:sz="0" w:space="0" w:color="auto"/>
        <w:left w:val="none" w:sz="0" w:space="0" w:color="auto"/>
        <w:bottom w:val="none" w:sz="0" w:space="0" w:color="auto"/>
        <w:right w:val="none" w:sz="0" w:space="0" w:color="auto"/>
      </w:divBdr>
      <w:divsChild>
        <w:div w:id="209151977">
          <w:marLeft w:val="446"/>
          <w:marRight w:val="0"/>
          <w:marTop w:val="86"/>
          <w:marBottom w:val="0"/>
          <w:divBdr>
            <w:top w:val="none" w:sz="0" w:space="0" w:color="auto"/>
            <w:left w:val="none" w:sz="0" w:space="0" w:color="auto"/>
            <w:bottom w:val="none" w:sz="0" w:space="0" w:color="auto"/>
            <w:right w:val="none" w:sz="0" w:space="0" w:color="auto"/>
          </w:divBdr>
        </w:div>
        <w:div w:id="1826631227">
          <w:marLeft w:val="446"/>
          <w:marRight w:val="0"/>
          <w:marTop w:val="86"/>
          <w:marBottom w:val="0"/>
          <w:divBdr>
            <w:top w:val="none" w:sz="0" w:space="0" w:color="auto"/>
            <w:left w:val="none" w:sz="0" w:space="0" w:color="auto"/>
            <w:bottom w:val="none" w:sz="0" w:space="0" w:color="auto"/>
            <w:right w:val="none" w:sz="0" w:space="0" w:color="auto"/>
          </w:divBdr>
        </w:div>
        <w:div w:id="756900944">
          <w:marLeft w:val="446"/>
          <w:marRight w:val="0"/>
          <w:marTop w:val="86"/>
          <w:marBottom w:val="0"/>
          <w:divBdr>
            <w:top w:val="none" w:sz="0" w:space="0" w:color="auto"/>
            <w:left w:val="none" w:sz="0" w:space="0" w:color="auto"/>
            <w:bottom w:val="none" w:sz="0" w:space="0" w:color="auto"/>
            <w:right w:val="none" w:sz="0" w:space="0" w:color="auto"/>
          </w:divBdr>
        </w:div>
        <w:div w:id="2129666780">
          <w:marLeft w:val="446"/>
          <w:marRight w:val="0"/>
          <w:marTop w:val="86"/>
          <w:marBottom w:val="0"/>
          <w:divBdr>
            <w:top w:val="none" w:sz="0" w:space="0" w:color="auto"/>
            <w:left w:val="none" w:sz="0" w:space="0" w:color="auto"/>
            <w:bottom w:val="none" w:sz="0" w:space="0" w:color="auto"/>
            <w:right w:val="none" w:sz="0" w:space="0" w:color="auto"/>
          </w:divBdr>
        </w:div>
      </w:divsChild>
    </w:div>
    <w:div w:id="1627468887">
      <w:bodyDiv w:val="1"/>
      <w:marLeft w:val="0"/>
      <w:marRight w:val="0"/>
      <w:marTop w:val="0"/>
      <w:marBottom w:val="0"/>
      <w:divBdr>
        <w:top w:val="none" w:sz="0" w:space="0" w:color="auto"/>
        <w:left w:val="none" w:sz="0" w:space="0" w:color="auto"/>
        <w:bottom w:val="none" w:sz="0" w:space="0" w:color="auto"/>
        <w:right w:val="none" w:sz="0" w:space="0" w:color="auto"/>
      </w:divBdr>
    </w:div>
    <w:div w:id="1651054387">
      <w:bodyDiv w:val="1"/>
      <w:marLeft w:val="0"/>
      <w:marRight w:val="0"/>
      <w:marTop w:val="0"/>
      <w:marBottom w:val="0"/>
      <w:divBdr>
        <w:top w:val="none" w:sz="0" w:space="0" w:color="auto"/>
        <w:left w:val="none" w:sz="0" w:space="0" w:color="auto"/>
        <w:bottom w:val="none" w:sz="0" w:space="0" w:color="auto"/>
        <w:right w:val="none" w:sz="0" w:space="0" w:color="auto"/>
      </w:divBdr>
      <w:divsChild>
        <w:div w:id="798034353">
          <w:marLeft w:val="0"/>
          <w:marRight w:val="0"/>
          <w:marTop w:val="0"/>
          <w:marBottom w:val="0"/>
          <w:divBdr>
            <w:top w:val="none" w:sz="0" w:space="0" w:color="auto"/>
            <w:left w:val="none" w:sz="0" w:space="0" w:color="auto"/>
            <w:bottom w:val="none" w:sz="0" w:space="0" w:color="auto"/>
            <w:right w:val="none" w:sz="0" w:space="0" w:color="auto"/>
          </w:divBdr>
          <w:divsChild>
            <w:div w:id="84347465">
              <w:marLeft w:val="0"/>
              <w:marRight w:val="0"/>
              <w:marTop w:val="0"/>
              <w:marBottom w:val="0"/>
              <w:divBdr>
                <w:top w:val="none" w:sz="0" w:space="0" w:color="auto"/>
                <w:left w:val="none" w:sz="0" w:space="0" w:color="auto"/>
                <w:bottom w:val="none" w:sz="0" w:space="0" w:color="auto"/>
                <w:right w:val="none" w:sz="0" w:space="0" w:color="auto"/>
              </w:divBdr>
            </w:div>
            <w:div w:id="188378289">
              <w:marLeft w:val="0"/>
              <w:marRight w:val="0"/>
              <w:marTop w:val="0"/>
              <w:marBottom w:val="0"/>
              <w:divBdr>
                <w:top w:val="none" w:sz="0" w:space="0" w:color="auto"/>
                <w:left w:val="none" w:sz="0" w:space="0" w:color="auto"/>
                <w:bottom w:val="none" w:sz="0" w:space="0" w:color="auto"/>
                <w:right w:val="none" w:sz="0" w:space="0" w:color="auto"/>
              </w:divBdr>
            </w:div>
            <w:div w:id="200636995">
              <w:marLeft w:val="0"/>
              <w:marRight w:val="0"/>
              <w:marTop w:val="0"/>
              <w:marBottom w:val="0"/>
              <w:divBdr>
                <w:top w:val="none" w:sz="0" w:space="0" w:color="auto"/>
                <w:left w:val="none" w:sz="0" w:space="0" w:color="auto"/>
                <w:bottom w:val="none" w:sz="0" w:space="0" w:color="auto"/>
                <w:right w:val="none" w:sz="0" w:space="0" w:color="auto"/>
              </w:divBdr>
            </w:div>
            <w:div w:id="397823923">
              <w:marLeft w:val="0"/>
              <w:marRight w:val="0"/>
              <w:marTop w:val="0"/>
              <w:marBottom w:val="0"/>
              <w:divBdr>
                <w:top w:val="none" w:sz="0" w:space="0" w:color="auto"/>
                <w:left w:val="none" w:sz="0" w:space="0" w:color="auto"/>
                <w:bottom w:val="none" w:sz="0" w:space="0" w:color="auto"/>
                <w:right w:val="none" w:sz="0" w:space="0" w:color="auto"/>
              </w:divBdr>
            </w:div>
            <w:div w:id="457913986">
              <w:marLeft w:val="0"/>
              <w:marRight w:val="0"/>
              <w:marTop w:val="0"/>
              <w:marBottom w:val="0"/>
              <w:divBdr>
                <w:top w:val="none" w:sz="0" w:space="0" w:color="auto"/>
                <w:left w:val="none" w:sz="0" w:space="0" w:color="auto"/>
                <w:bottom w:val="none" w:sz="0" w:space="0" w:color="auto"/>
                <w:right w:val="none" w:sz="0" w:space="0" w:color="auto"/>
              </w:divBdr>
            </w:div>
            <w:div w:id="555361199">
              <w:marLeft w:val="0"/>
              <w:marRight w:val="0"/>
              <w:marTop w:val="0"/>
              <w:marBottom w:val="0"/>
              <w:divBdr>
                <w:top w:val="none" w:sz="0" w:space="0" w:color="auto"/>
                <w:left w:val="none" w:sz="0" w:space="0" w:color="auto"/>
                <w:bottom w:val="none" w:sz="0" w:space="0" w:color="auto"/>
                <w:right w:val="none" w:sz="0" w:space="0" w:color="auto"/>
              </w:divBdr>
            </w:div>
            <w:div w:id="701516039">
              <w:marLeft w:val="0"/>
              <w:marRight w:val="0"/>
              <w:marTop w:val="0"/>
              <w:marBottom w:val="0"/>
              <w:divBdr>
                <w:top w:val="none" w:sz="0" w:space="0" w:color="auto"/>
                <w:left w:val="none" w:sz="0" w:space="0" w:color="auto"/>
                <w:bottom w:val="none" w:sz="0" w:space="0" w:color="auto"/>
                <w:right w:val="none" w:sz="0" w:space="0" w:color="auto"/>
              </w:divBdr>
            </w:div>
            <w:div w:id="1039554348">
              <w:marLeft w:val="0"/>
              <w:marRight w:val="0"/>
              <w:marTop w:val="0"/>
              <w:marBottom w:val="0"/>
              <w:divBdr>
                <w:top w:val="none" w:sz="0" w:space="0" w:color="auto"/>
                <w:left w:val="none" w:sz="0" w:space="0" w:color="auto"/>
                <w:bottom w:val="none" w:sz="0" w:space="0" w:color="auto"/>
                <w:right w:val="none" w:sz="0" w:space="0" w:color="auto"/>
              </w:divBdr>
            </w:div>
            <w:div w:id="1186207689">
              <w:marLeft w:val="0"/>
              <w:marRight w:val="0"/>
              <w:marTop w:val="0"/>
              <w:marBottom w:val="0"/>
              <w:divBdr>
                <w:top w:val="none" w:sz="0" w:space="0" w:color="auto"/>
                <w:left w:val="none" w:sz="0" w:space="0" w:color="auto"/>
                <w:bottom w:val="none" w:sz="0" w:space="0" w:color="auto"/>
                <w:right w:val="none" w:sz="0" w:space="0" w:color="auto"/>
              </w:divBdr>
            </w:div>
            <w:div w:id="1335839593">
              <w:marLeft w:val="0"/>
              <w:marRight w:val="0"/>
              <w:marTop w:val="0"/>
              <w:marBottom w:val="0"/>
              <w:divBdr>
                <w:top w:val="none" w:sz="0" w:space="0" w:color="auto"/>
                <w:left w:val="none" w:sz="0" w:space="0" w:color="auto"/>
                <w:bottom w:val="none" w:sz="0" w:space="0" w:color="auto"/>
                <w:right w:val="none" w:sz="0" w:space="0" w:color="auto"/>
              </w:divBdr>
            </w:div>
            <w:div w:id="1519588062">
              <w:marLeft w:val="0"/>
              <w:marRight w:val="0"/>
              <w:marTop w:val="0"/>
              <w:marBottom w:val="0"/>
              <w:divBdr>
                <w:top w:val="none" w:sz="0" w:space="0" w:color="auto"/>
                <w:left w:val="none" w:sz="0" w:space="0" w:color="auto"/>
                <w:bottom w:val="none" w:sz="0" w:space="0" w:color="auto"/>
                <w:right w:val="none" w:sz="0" w:space="0" w:color="auto"/>
              </w:divBdr>
            </w:div>
            <w:div w:id="1763528619">
              <w:marLeft w:val="0"/>
              <w:marRight w:val="0"/>
              <w:marTop w:val="0"/>
              <w:marBottom w:val="0"/>
              <w:divBdr>
                <w:top w:val="none" w:sz="0" w:space="0" w:color="auto"/>
                <w:left w:val="none" w:sz="0" w:space="0" w:color="auto"/>
                <w:bottom w:val="none" w:sz="0" w:space="0" w:color="auto"/>
                <w:right w:val="none" w:sz="0" w:space="0" w:color="auto"/>
              </w:divBdr>
            </w:div>
            <w:div w:id="1841771322">
              <w:marLeft w:val="0"/>
              <w:marRight w:val="0"/>
              <w:marTop w:val="0"/>
              <w:marBottom w:val="0"/>
              <w:divBdr>
                <w:top w:val="none" w:sz="0" w:space="0" w:color="auto"/>
                <w:left w:val="none" w:sz="0" w:space="0" w:color="auto"/>
                <w:bottom w:val="none" w:sz="0" w:space="0" w:color="auto"/>
                <w:right w:val="none" w:sz="0" w:space="0" w:color="auto"/>
              </w:divBdr>
            </w:div>
            <w:div w:id="2111504798">
              <w:marLeft w:val="0"/>
              <w:marRight w:val="0"/>
              <w:marTop w:val="0"/>
              <w:marBottom w:val="0"/>
              <w:divBdr>
                <w:top w:val="none" w:sz="0" w:space="0" w:color="auto"/>
                <w:left w:val="none" w:sz="0" w:space="0" w:color="auto"/>
                <w:bottom w:val="none" w:sz="0" w:space="0" w:color="auto"/>
                <w:right w:val="none" w:sz="0" w:space="0" w:color="auto"/>
              </w:divBdr>
            </w:div>
            <w:div w:id="21349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6978">
      <w:bodyDiv w:val="1"/>
      <w:marLeft w:val="0"/>
      <w:marRight w:val="0"/>
      <w:marTop w:val="0"/>
      <w:marBottom w:val="0"/>
      <w:divBdr>
        <w:top w:val="none" w:sz="0" w:space="0" w:color="auto"/>
        <w:left w:val="none" w:sz="0" w:space="0" w:color="auto"/>
        <w:bottom w:val="none" w:sz="0" w:space="0" w:color="auto"/>
        <w:right w:val="none" w:sz="0" w:space="0" w:color="auto"/>
      </w:divBdr>
    </w:div>
    <w:div w:id="1693872758">
      <w:bodyDiv w:val="1"/>
      <w:marLeft w:val="0"/>
      <w:marRight w:val="0"/>
      <w:marTop w:val="0"/>
      <w:marBottom w:val="0"/>
      <w:divBdr>
        <w:top w:val="none" w:sz="0" w:space="0" w:color="auto"/>
        <w:left w:val="none" w:sz="0" w:space="0" w:color="auto"/>
        <w:bottom w:val="none" w:sz="0" w:space="0" w:color="auto"/>
        <w:right w:val="none" w:sz="0" w:space="0" w:color="auto"/>
      </w:divBdr>
    </w:div>
    <w:div w:id="1698846034">
      <w:bodyDiv w:val="1"/>
      <w:marLeft w:val="0"/>
      <w:marRight w:val="0"/>
      <w:marTop w:val="0"/>
      <w:marBottom w:val="0"/>
      <w:divBdr>
        <w:top w:val="none" w:sz="0" w:space="0" w:color="auto"/>
        <w:left w:val="none" w:sz="0" w:space="0" w:color="auto"/>
        <w:bottom w:val="none" w:sz="0" w:space="0" w:color="auto"/>
        <w:right w:val="none" w:sz="0" w:space="0" w:color="auto"/>
      </w:divBdr>
      <w:divsChild>
        <w:div w:id="837965182">
          <w:marLeft w:val="547"/>
          <w:marRight w:val="0"/>
          <w:marTop w:val="0"/>
          <w:marBottom w:val="0"/>
          <w:divBdr>
            <w:top w:val="none" w:sz="0" w:space="0" w:color="auto"/>
            <w:left w:val="none" w:sz="0" w:space="0" w:color="auto"/>
            <w:bottom w:val="none" w:sz="0" w:space="0" w:color="auto"/>
            <w:right w:val="none" w:sz="0" w:space="0" w:color="auto"/>
          </w:divBdr>
        </w:div>
      </w:divsChild>
    </w:div>
    <w:div w:id="1721978894">
      <w:bodyDiv w:val="1"/>
      <w:marLeft w:val="0"/>
      <w:marRight w:val="0"/>
      <w:marTop w:val="0"/>
      <w:marBottom w:val="0"/>
      <w:divBdr>
        <w:top w:val="none" w:sz="0" w:space="0" w:color="auto"/>
        <w:left w:val="none" w:sz="0" w:space="0" w:color="auto"/>
        <w:bottom w:val="none" w:sz="0" w:space="0" w:color="auto"/>
        <w:right w:val="none" w:sz="0" w:space="0" w:color="auto"/>
      </w:divBdr>
      <w:divsChild>
        <w:div w:id="315108017">
          <w:marLeft w:val="0"/>
          <w:marRight w:val="0"/>
          <w:marTop w:val="0"/>
          <w:marBottom w:val="0"/>
          <w:divBdr>
            <w:top w:val="none" w:sz="0" w:space="0" w:color="auto"/>
            <w:left w:val="none" w:sz="0" w:space="0" w:color="auto"/>
            <w:bottom w:val="none" w:sz="0" w:space="0" w:color="auto"/>
            <w:right w:val="none" w:sz="0" w:space="0" w:color="auto"/>
          </w:divBdr>
          <w:divsChild>
            <w:div w:id="6106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6293">
      <w:bodyDiv w:val="1"/>
      <w:marLeft w:val="0"/>
      <w:marRight w:val="0"/>
      <w:marTop w:val="0"/>
      <w:marBottom w:val="0"/>
      <w:divBdr>
        <w:top w:val="none" w:sz="0" w:space="0" w:color="auto"/>
        <w:left w:val="none" w:sz="0" w:space="0" w:color="auto"/>
        <w:bottom w:val="none" w:sz="0" w:space="0" w:color="auto"/>
        <w:right w:val="none" w:sz="0" w:space="0" w:color="auto"/>
      </w:divBdr>
    </w:div>
    <w:div w:id="1754277704">
      <w:bodyDiv w:val="1"/>
      <w:marLeft w:val="0"/>
      <w:marRight w:val="0"/>
      <w:marTop w:val="0"/>
      <w:marBottom w:val="0"/>
      <w:divBdr>
        <w:top w:val="none" w:sz="0" w:space="0" w:color="auto"/>
        <w:left w:val="none" w:sz="0" w:space="0" w:color="auto"/>
        <w:bottom w:val="none" w:sz="0" w:space="0" w:color="auto"/>
        <w:right w:val="none" w:sz="0" w:space="0" w:color="auto"/>
      </w:divBdr>
    </w:div>
    <w:div w:id="1757168188">
      <w:bodyDiv w:val="1"/>
      <w:marLeft w:val="0"/>
      <w:marRight w:val="0"/>
      <w:marTop w:val="0"/>
      <w:marBottom w:val="0"/>
      <w:divBdr>
        <w:top w:val="none" w:sz="0" w:space="0" w:color="auto"/>
        <w:left w:val="none" w:sz="0" w:space="0" w:color="auto"/>
        <w:bottom w:val="none" w:sz="0" w:space="0" w:color="auto"/>
        <w:right w:val="none" w:sz="0" w:space="0" w:color="auto"/>
      </w:divBdr>
    </w:div>
    <w:div w:id="1762138667">
      <w:bodyDiv w:val="1"/>
      <w:marLeft w:val="0"/>
      <w:marRight w:val="0"/>
      <w:marTop w:val="0"/>
      <w:marBottom w:val="0"/>
      <w:divBdr>
        <w:top w:val="none" w:sz="0" w:space="0" w:color="auto"/>
        <w:left w:val="none" w:sz="0" w:space="0" w:color="auto"/>
        <w:bottom w:val="none" w:sz="0" w:space="0" w:color="auto"/>
        <w:right w:val="none" w:sz="0" w:space="0" w:color="auto"/>
      </w:divBdr>
      <w:divsChild>
        <w:div w:id="236282206">
          <w:marLeft w:val="0"/>
          <w:marRight w:val="0"/>
          <w:marTop w:val="0"/>
          <w:marBottom w:val="0"/>
          <w:divBdr>
            <w:top w:val="none" w:sz="0" w:space="0" w:color="auto"/>
            <w:left w:val="none" w:sz="0" w:space="0" w:color="auto"/>
            <w:bottom w:val="none" w:sz="0" w:space="0" w:color="auto"/>
            <w:right w:val="none" w:sz="0" w:space="0" w:color="auto"/>
          </w:divBdr>
        </w:div>
      </w:divsChild>
    </w:div>
    <w:div w:id="1768497475">
      <w:bodyDiv w:val="1"/>
      <w:marLeft w:val="0"/>
      <w:marRight w:val="0"/>
      <w:marTop w:val="0"/>
      <w:marBottom w:val="0"/>
      <w:divBdr>
        <w:top w:val="none" w:sz="0" w:space="0" w:color="auto"/>
        <w:left w:val="none" w:sz="0" w:space="0" w:color="auto"/>
        <w:bottom w:val="none" w:sz="0" w:space="0" w:color="auto"/>
        <w:right w:val="none" w:sz="0" w:space="0" w:color="auto"/>
      </w:divBdr>
    </w:div>
    <w:div w:id="1778912426">
      <w:bodyDiv w:val="1"/>
      <w:marLeft w:val="0"/>
      <w:marRight w:val="0"/>
      <w:marTop w:val="0"/>
      <w:marBottom w:val="0"/>
      <w:divBdr>
        <w:top w:val="none" w:sz="0" w:space="0" w:color="auto"/>
        <w:left w:val="none" w:sz="0" w:space="0" w:color="auto"/>
        <w:bottom w:val="none" w:sz="0" w:space="0" w:color="auto"/>
        <w:right w:val="none" w:sz="0" w:space="0" w:color="auto"/>
      </w:divBdr>
    </w:div>
    <w:div w:id="1799253846">
      <w:bodyDiv w:val="1"/>
      <w:marLeft w:val="0"/>
      <w:marRight w:val="0"/>
      <w:marTop w:val="0"/>
      <w:marBottom w:val="0"/>
      <w:divBdr>
        <w:top w:val="none" w:sz="0" w:space="0" w:color="auto"/>
        <w:left w:val="none" w:sz="0" w:space="0" w:color="auto"/>
        <w:bottom w:val="none" w:sz="0" w:space="0" w:color="auto"/>
        <w:right w:val="none" w:sz="0" w:space="0" w:color="auto"/>
      </w:divBdr>
    </w:div>
    <w:div w:id="1861162643">
      <w:bodyDiv w:val="1"/>
      <w:marLeft w:val="0"/>
      <w:marRight w:val="0"/>
      <w:marTop w:val="0"/>
      <w:marBottom w:val="0"/>
      <w:divBdr>
        <w:top w:val="none" w:sz="0" w:space="0" w:color="auto"/>
        <w:left w:val="none" w:sz="0" w:space="0" w:color="auto"/>
        <w:bottom w:val="none" w:sz="0" w:space="0" w:color="auto"/>
        <w:right w:val="none" w:sz="0" w:space="0" w:color="auto"/>
      </w:divBdr>
      <w:divsChild>
        <w:div w:id="404110887">
          <w:marLeft w:val="0"/>
          <w:marRight w:val="0"/>
          <w:marTop w:val="0"/>
          <w:marBottom w:val="0"/>
          <w:divBdr>
            <w:top w:val="none" w:sz="0" w:space="0" w:color="auto"/>
            <w:left w:val="none" w:sz="0" w:space="0" w:color="auto"/>
            <w:bottom w:val="none" w:sz="0" w:space="0" w:color="auto"/>
            <w:right w:val="none" w:sz="0" w:space="0" w:color="auto"/>
          </w:divBdr>
        </w:div>
      </w:divsChild>
    </w:div>
    <w:div w:id="1861506433">
      <w:bodyDiv w:val="1"/>
      <w:marLeft w:val="0"/>
      <w:marRight w:val="0"/>
      <w:marTop w:val="0"/>
      <w:marBottom w:val="0"/>
      <w:divBdr>
        <w:top w:val="none" w:sz="0" w:space="0" w:color="auto"/>
        <w:left w:val="none" w:sz="0" w:space="0" w:color="auto"/>
        <w:bottom w:val="none" w:sz="0" w:space="0" w:color="auto"/>
        <w:right w:val="none" w:sz="0" w:space="0" w:color="auto"/>
      </w:divBdr>
      <w:divsChild>
        <w:div w:id="1082027232">
          <w:marLeft w:val="547"/>
          <w:marRight w:val="0"/>
          <w:marTop w:val="0"/>
          <w:marBottom w:val="0"/>
          <w:divBdr>
            <w:top w:val="none" w:sz="0" w:space="0" w:color="auto"/>
            <w:left w:val="none" w:sz="0" w:space="0" w:color="auto"/>
            <w:bottom w:val="none" w:sz="0" w:space="0" w:color="auto"/>
            <w:right w:val="none" w:sz="0" w:space="0" w:color="auto"/>
          </w:divBdr>
        </w:div>
      </w:divsChild>
    </w:div>
    <w:div w:id="1863863772">
      <w:bodyDiv w:val="1"/>
      <w:marLeft w:val="0"/>
      <w:marRight w:val="0"/>
      <w:marTop w:val="0"/>
      <w:marBottom w:val="0"/>
      <w:divBdr>
        <w:top w:val="none" w:sz="0" w:space="0" w:color="auto"/>
        <w:left w:val="none" w:sz="0" w:space="0" w:color="auto"/>
        <w:bottom w:val="none" w:sz="0" w:space="0" w:color="auto"/>
        <w:right w:val="none" w:sz="0" w:space="0" w:color="auto"/>
      </w:divBdr>
    </w:div>
    <w:div w:id="1916207664">
      <w:bodyDiv w:val="1"/>
      <w:marLeft w:val="0"/>
      <w:marRight w:val="0"/>
      <w:marTop w:val="0"/>
      <w:marBottom w:val="0"/>
      <w:divBdr>
        <w:top w:val="none" w:sz="0" w:space="0" w:color="auto"/>
        <w:left w:val="none" w:sz="0" w:space="0" w:color="auto"/>
        <w:bottom w:val="none" w:sz="0" w:space="0" w:color="auto"/>
        <w:right w:val="none" w:sz="0" w:space="0" w:color="auto"/>
      </w:divBdr>
      <w:divsChild>
        <w:div w:id="524905733">
          <w:marLeft w:val="547"/>
          <w:marRight w:val="0"/>
          <w:marTop w:val="0"/>
          <w:marBottom w:val="0"/>
          <w:divBdr>
            <w:top w:val="none" w:sz="0" w:space="0" w:color="auto"/>
            <w:left w:val="none" w:sz="0" w:space="0" w:color="auto"/>
            <w:bottom w:val="none" w:sz="0" w:space="0" w:color="auto"/>
            <w:right w:val="none" w:sz="0" w:space="0" w:color="auto"/>
          </w:divBdr>
        </w:div>
        <w:div w:id="304824700">
          <w:marLeft w:val="1166"/>
          <w:marRight w:val="0"/>
          <w:marTop w:val="0"/>
          <w:marBottom w:val="0"/>
          <w:divBdr>
            <w:top w:val="none" w:sz="0" w:space="0" w:color="auto"/>
            <w:left w:val="none" w:sz="0" w:space="0" w:color="auto"/>
            <w:bottom w:val="none" w:sz="0" w:space="0" w:color="auto"/>
            <w:right w:val="none" w:sz="0" w:space="0" w:color="auto"/>
          </w:divBdr>
        </w:div>
        <w:div w:id="1143304646">
          <w:marLeft w:val="1166"/>
          <w:marRight w:val="0"/>
          <w:marTop w:val="0"/>
          <w:marBottom w:val="0"/>
          <w:divBdr>
            <w:top w:val="none" w:sz="0" w:space="0" w:color="auto"/>
            <w:left w:val="none" w:sz="0" w:space="0" w:color="auto"/>
            <w:bottom w:val="none" w:sz="0" w:space="0" w:color="auto"/>
            <w:right w:val="none" w:sz="0" w:space="0" w:color="auto"/>
          </w:divBdr>
        </w:div>
        <w:div w:id="1841121965">
          <w:marLeft w:val="1166"/>
          <w:marRight w:val="0"/>
          <w:marTop w:val="0"/>
          <w:marBottom w:val="0"/>
          <w:divBdr>
            <w:top w:val="none" w:sz="0" w:space="0" w:color="auto"/>
            <w:left w:val="none" w:sz="0" w:space="0" w:color="auto"/>
            <w:bottom w:val="none" w:sz="0" w:space="0" w:color="auto"/>
            <w:right w:val="none" w:sz="0" w:space="0" w:color="auto"/>
          </w:divBdr>
        </w:div>
      </w:divsChild>
    </w:div>
    <w:div w:id="1946305918">
      <w:bodyDiv w:val="1"/>
      <w:marLeft w:val="0"/>
      <w:marRight w:val="0"/>
      <w:marTop w:val="0"/>
      <w:marBottom w:val="0"/>
      <w:divBdr>
        <w:top w:val="none" w:sz="0" w:space="0" w:color="auto"/>
        <w:left w:val="none" w:sz="0" w:space="0" w:color="auto"/>
        <w:bottom w:val="none" w:sz="0" w:space="0" w:color="auto"/>
        <w:right w:val="none" w:sz="0" w:space="0" w:color="auto"/>
      </w:divBdr>
      <w:divsChild>
        <w:div w:id="1910577740">
          <w:marLeft w:val="0"/>
          <w:marRight w:val="0"/>
          <w:marTop w:val="0"/>
          <w:marBottom w:val="0"/>
          <w:divBdr>
            <w:top w:val="none" w:sz="0" w:space="0" w:color="auto"/>
            <w:left w:val="none" w:sz="0" w:space="0" w:color="auto"/>
            <w:bottom w:val="none" w:sz="0" w:space="0" w:color="auto"/>
            <w:right w:val="none" w:sz="0" w:space="0" w:color="auto"/>
          </w:divBdr>
        </w:div>
      </w:divsChild>
    </w:div>
    <w:div w:id="1959867603">
      <w:bodyDiv w:val="1"/>
      <w:marLeft w:val="0"/>
      <w:marRight w:val="0"/>
      <w:marTop w:val="0"/>
      <w:marBottom w:val="0"/>
      <w:divBdr>
        <w:top w:val="none" w:sz="0" w:space="0" w:color="auto"/>
        <w:left w:val="none" w:sz="0" w:space="0" w:color="auto"/>
        <w:bottom w:val="none" w:sz="0" w:space="0" w:color="auto"/>
        <w:right w:val="none" w:sz="0" w:space="0" w:color="auto"/>
      </w:divBdr>
      <w:divsChild>
        <w:div w:id="1509249490">
          <w:marLeft w:val="0"/>
          <w:marRight w:val="0"/>
          <w:marTop w:val="0"/>
          <w:marBottom w:val="0"/>
          <w:divBdr>
            <w:top w:val="none" w:sz="0" w:space="0" w:color="auto"/>
            <w:left w:val="none" w:sz="0" w:space="0" w:color="auto"/>
            <w:bottom w:val="none" w:sz="0" w:space="0" w:color="auto"/>
            <w:right w:val="none" w:sz="0" w:space="0" w:color="auto"/>
          </w:divBdr>
        </w:div>
      </w:divsChild>
    </w:div>
    <w:div w:id="1969049510">
      <w:bodyDiv w:val="1"/>
      <w:marLeft w:val="0"/>
      <w:marRight w:val="0"/>
      <w:marTop w:val="0"/>
      <w:marBottom w:val="0"/>
      <w:divBdr>
        <w:top w:val="none" w:sz="0" w:space="0" w:color="auto"/>
        <w:left w:val="none" w:sz="0" w:space="0" w:color="auto"/>
        <w:bottom w:val="none" w:sz="0" w:space="0" w:color="auto"/>
        <w:right w:val="none" w:sz="0" w:space="0" w:color="auto"/>
      </w:divBdr>
      <w:divsChild>
        <w:div w:id="110517931">
          <w:marLeft w:val="0"/>
          <w:marRight w:val="0"/>
          <w:marTop w:val="0"/>
          <w:marBottom w:val="0"/>
          <w:divBdr>
            <w:top w:val="none" w:sz="0" w:space="0" w:color="auto"/>
            <w:left w:val="none" w:sz="0" w:space="0" w:color="auto"/>
            <w:bottom w:val="none" w:sz="0" w:space="0" w:color="auto"/>
            <w:right w:val="none" w:sz="0" w:space="0" w:color="auto"/>
          </w:divBdr>
        </w:div>
      </w:divsChild>
    </w:div>
    <w:div w:id="2010716885">
      <w:bodyDiv w:val="1"/>
      <w:marLeft w:val="0"/>
      <w:marRight w:val="0"/>
      <w:marTop w:val="0"/>
      <w:marBottom w:val="0"/>
      <w:divBdr>
        <w:top w:val="none" w:sz="0" w:space="0" w:color="auto"/>
        <w:left w:val="none" w:sz="0" w:space="0" w:color="auto"/>
        <w:bottom w:val="none" w:sz="0" w:space="0" w:color="auto"/>
        <w:right w:val="none" w:sz="0" w:space="0" w:color="auto"/>
      </w:divBdr>
    </w:div>
    <w:div w:id="2019844028">
      <w:bodyDiv w:val="1"/>
      <w:marLeft w:val="0"/>
      <w:marRight w:val="0"/>
      <w:marTop w:val="0"/>
      <w:marBottom w:val="0"/>
      <w:divBdr>
        <w:top w:val="none" w:sz="0" w:space="0" w:color="auto"/>
        <w:left w:val="none" w:sz="0" w:space="0" w:color="auto"/>
        <w:bottom w:val="none" w:sz="0" w:space="0" w:color="auto"/>
        <w:right w:val="none" w:sz="0" w:space="0" w:color="auto"/>
      </w:divBdr>
    </w:div>
    <w:div w:id="2034763077">
      <w:bodyDiv w:val="1"/>
      <w:marLeft w:val="0"/>
      <w:marRight w:val="0"/>
      <w:marTop w:val="0"/>
      <w:marBottom w:val="0"/>
      <w:divBdr>
        <w:top w:val="none" w:sz="0" w:space="0" w:color="auto"/>
        <w:left w:val="none" w:sz="0" w:space="0" w:color="auto"/>
        <w:bottom w:val="none" w:sz="0" w:space="0" w:color="auto"/>
        <w:right w:val="none" w:sz="0" w:space="0" w:color="auto"/>
      </w:divBdr>
      <w:divsChild>
        <w:div w:id="2012873207">
          <w:marLeft w:val="0"/>
          <w:marRight w:val="0"/>
          <w:marTop w:val="0"/>
          <w:marBottom w:val="0"/>
          <w:divBdr>
            <w:top w:val="none" w:sz="0" w:space="0" w:color="auto"/>
            <w:left w:val="none" w:sz="0" w:space="0" w:color="auto"/>
            <w:bottom w:val="none" w:sz="0" w:space="0" w:color="auto"/>
            <w:right w:val="none" w:sz="0" w:space="0" w:color="auto"/>
          </w:divBdr>
          <w:divsChild>
            <w:div w:id="351803779">
              <w:marLeft w:val="0"/>
              <w:marRight w:val="0"/>
              <w:marTop w:val="0"/>
              <w:marBottom w:val="0"/>
              <w:divBdr>
                <w:top w:val="none" w:sz="0" w:space="0" w:color="auto"/>
                <w:left w:val="none" w:sz="0" w:space="0" w:color="auto"/>
                <w:bottom w:val="none" w:sz="0" w:space="0" w:color="auto"/>
                <w:right w:val="none" w:sz="0" w:space="0" w:color="auto"/>
              </w:divBdr>
            </w:div>
            <w:div w:id="9796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7092">
      <w:bodyDiv w:val="1"/>
      <w:marLeft w:val="0"/>
      <w:marRight w:val="0"/>
      <w:marTop w:val="0"/>
      <w:marBottom w:val="0"/>
      <w:divBdr>
        <w:top w:val="none" w:sz="0" w:space="0" w:color="auto"/>
        <w:left w:val="none" w:sz="0" w:space="0" w:color="auto"/>
        <w:bottom w:val="none" w:sz="0" w:space="0" w:color="auto"/>
        <w:right w:val="none" w:sz="0" w:space="0" w:color="auto"/>
      </w:divBdr>
    </w:div>
    <w:div w:id="2068449086">
      <w:bodyDiv w:val="1"/>
      <w:marLeft w:val="0"/>
      <w:marRight w:val="0"/>
      <w:marTop w:val="0"/>
      <w:marBottom w:val="0"/>
      <w:divBdr>
        <w:top w:val="none" w:sz="0" w:space="0" w:color="auto"/>
        <w:left w:val="none" w:sz="0" w:space="0" w:color="auto"/>
        <w:bottom w:val="none" w:sz="0" w:space="0" w:color="auto"/>
        <w:right w:val="none" w:sz="0" w:space="0" w:color="auto"/>
      </w:divBdr>
      <w:divsChild>
        <w:div w:id="244732630">
          <w:marLeft w:val="0"/>
          <w:marRight w:val="0"/>
          <w:marTop w:val="0"/>
          <w:marBottom w:val="0"/>
          <w:divBdr>
            <w:top w:val="none" w:sz="0" w:space="0" w:color="auto"/>
            <w:left w:val="none" w:sz="0" w:space="0" w:color="auto"/>
            <w:bottom w:val="none" w:sz="0" w:space="0" w:color="auto"/>
            <w:right w:val="none" w:sz="0" w:space="0" w:color="auto"/>
          </w:divBdr>
        </w:div>
      </w:divsChild>
    </w:div>
    <w:div w:id="2070306130">
      <w:bodyDiv w:val="1"/>
      <w:marLeft w:val="0"/>
      <w:marRight w:val="0"/>
      <w:marTop w:val="0"/>
      <w:marBottom w:val="0"/>
      <w:divBdr>
        <w:top w:val="none" w:sz="0" w:space="0" w:color="auto"/>
        <w:left w:val="none" w:sz="0" w:space="0" w:color="auto"/>
        <w:bottom w:val="none" w:sz="0" w:space="0" w:color="auto"/>
        <w:right w:val="none" w:sz="0" w:space="0" w:color="auto"/>
      </w:divBdr>
      <w:divsChild>
        <w:div w:id="1587104746">
          <w:marLeft w:val="360"/>
          <w:marRight w:val="0"/>
          <w:marTop w:val="0"/>
          <w:marBottom w:val="0"/>
          <w:divBdr>
            <w:top w:val="none" w:sz="0" w:space="0" w:color="auto"/>
            <w:left w:val="none" w:sz="0" w:space="0" w:color="auto"/>
            <w:bottom w:val="none" w:sz="0" w:space="0" w:color="auto"/>
            <w:right w:val="none" w:sz="0" w:space="0" w:color="auto"/>
          </w:divBdr>
        </w:div>
        <w:div w:id="1730835383">
          <w:marLeft w:val="360"/>
          <w:marRight w:val="0"/>
          <w:marTop w:val="0"/>
          <w:marBottom w:val="0"/>
          <w:divBdr>
            <w:top w:val="none" w:sz="0" w:space="0" w:color="auto"/>
            <w:left w:val="none" w:sz="0" w:space="0" w:color="auto"/>
            <w:bottom w:val="none" w:sz="0" w:space="0" w:color="auto"/>
            <w:right w:val="none" w:sz="0" w:space="0" w:color="auto"/>
          </w:divBdr>
        </w:div>
        <w:div w:id="1322123554">
          <w:marLeft w:val="360"/>
          <w:marRight w:val="0"/>
          <w:marTop w:val="0"/>
          <w:marBottom w:val="0"/>
          <w:divBdr>
            <w:top w:val="none" w:sz="0" w:space="0" w:color="auto"/>
            <w:left w:val="none" w:sz="0" w:space="0" w:color="auto"/>
            <w:bottom w:val="none" w:sz="0" w:space="0" w:color="auto"/>
            <w:right w:val="none" w:sz="0" w:space="0" w:color="auto"/>
          </w:divBdr>
        </w:div>
      </w:divsChild>
    </w:div>
    <w:div w:id="2095783532">
      <w:bodyDiv w:val="1"/>
      <w:marLeft w:val="0"/>
      <w:marRight w:val="0"/>
      <w:marTop w:val="0"/>
      <w:marBottom w:val="0"/>
      <w:divBdr>
        <w:top w:val="none" w:sz="0" w:space="0" w:color="auto"/>
        <w:left w:val="none" w:sz="0" w:space="0" w:color="auto"/>
        <w:bottom w:val="none" w:sz="0" w:space="0" w:color="auto"/>
        <w:right w:val="none" w:sz="0" w:space="0" w:color="auto"/>
      </w:divBdr>
      <w:divsChild>
        <w:div w:id="2119175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diagramColors" Target="diagrams/colors2.xml"/><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diagramQuickStyle" Target="diagrams/quickStyle4.xml"/><Relationship Id="rId42" Type="http://schemas.openxmlformats.org/officeDocument/2006/relationships/image" Target="media/image16.emf"/><Relationship Id="rId47" Type="http://schemas.openxmlformats.org/officeDocument/2006/relationships/image" Target="media/image20.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diagramQuickStyle" Target="diagrams/quickStyle2.xml"/><Relationship Id="rId33" Type="http://schemas.openxmlformats.org/officeDocument/2006/relationships/diagramLayout" Target="diagrams/layout4.xml"/><Relationship Id="rId38" Type="http://schemas.openxmlformats.org/officeDocument/2006/relationships/image" Target="media/image12.png"/><Relationship Id="rId46"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diagramLayout" Target="diagrams/layout3.xml"/><Relationship Id="rId41"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Layout" Target="diagrams/layout2.xml"/><Relationship Id="rId32" Type="http://schemas.openxmlformats.org/officeDocument/2006/relationships/diagramData" Target="diagrams/data4.xml"/><Relationship Id="rId37" Type="http://schemas.openxmlformats.org/officeDocument/2006/relationships/image" Target="media/image11.emf"/><Relationship Id="rId40" Type="http://schemas.openxmlformats.org/officeDocument/2006/relationships/image" Target="media/image14.png"/><Relationship Id="rId45"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image" Target="media/image10.emf"/><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diagramColors" Target="diagrams/colors3.xml"/><Relationship Id="rId44"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QuickStyle" Target="diagrams/quickStyle1.xml"/><Relationship Id="rId22" Type="http://schemas.openxmlformats.org/officeDocument/2006/relationships/image" Target="media/image8.jpeg"/><Relationship Id="rId27" Type="http://schemas.openxmlformats.org/officeDocument/2006/relationships/image" Target="media/image9.png"/><Relationship Id="rId30" Type="http://schemas.openxmlformats.org/officeDocument/2006/relationships/diagramQuickStyle" Target="diagrams/quickStyle3.xml"/><Relationship Id="rId35" Type="http://schemas.openxmlformats.org/officeDocument/2006/relationships/diagramColors" Target="diagrams/colors4.xml"/><Relationship Id="rId43" Type="http://schemas.openxmlformats.org/officeDocument/2006/relationships/image" Target="media/image17.png"/><Relationship Id="rId48" Type="http://schemas.openxmlformats.org/officeDocument/2006/relationships/footer" Target="footer2.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sz="1596">
                <a:latin typeface="宋体" pitchFamily="2" charset="-122"/>
                <a:ea typeface="宋体" pitchFamily="2" charset="-122"/>
              </a:defRPr>
            </a:pPr>
            <a:r>
              <a:rPr lang="zh-CN" altLang="en-US" dirty="0" smtClean="0">
                <a:latin typeface="宋体" pitchFamily="2" charset="-122"/>
                <a:ea typeface="宋体" pitchFamily="2" charset="-122"/>
              </a:rPr>
              <a:t>投资结构</a:t>
            </a:r>
            <a:r>
              <a:rPr lang="en-US" altLang="zh-CN" dirty="0" smtClean="0">
                <a:latin typeface="宋体" pitchFamily="2" charset="-122"/>
                <a:ea typeface="宋体" pitchFamily="2" charset="-122"/>
              </a:rPr>
              <a:t>-</a:t>
            </a:r>
            <a:r>
              <a:rPr lang="zh-CN" altLang="en-US" dirty="0" smtClean="0">
                <a:latin typeface="宋体" pitchFamily="2" charset="-122"/>
                <a:ea typeface="宋体" pitchFamily="2" charset="-122"/>
              </a:rPr>
              <a:t>营销服务节能</a:t>
            </a:r>
            <a:endParaRPr lang="zh-CN" altLang="en-US" dirty="0">
              <a:latin typeface="宋体" pitchFamily="2" charset="-122"/>
              <a:ea typeface="宋体" pitchFamily="2" charset="-122"/>
            </a:endParaRPr>
          </a:p>
        </c:rich>
      </c:tx>
    </c:title>
    <c:plotArea>
      <c:layout>
        <c:manualLayout>
          <c:layoutTarget val="inner"/>
          <c:xMode val="edge"/>
          <c:yMode val="edge"/>
          <c:x val="0.47196261682243124"/>
          <c:y val="0.58823529411764497"/>
          <c:w val="0.43457943925233755"/>
          <c:h val="0.91176470588234948"/>
        </c:manualLayout>
      </c:layout>
      <c:pieChart>
        <c:varyColors val="1"/>
        <c:ser>
          <c:idx val="0"/>
          <c:order val="0"/>
          <c:tx>
            <c:strRef>
              <c:f>Sheet1!$B$1</c:f>
              <c:strCache>
                <c:ptCount val="1"/>
                <c:pt idx="0">
                  <c:v>投资结构-营销服务节能</c:v>
                </c:pt>
              </c:strCache>
            </c:strRef>
          </c:tx>
          <c:dPt>
            <c:idx val="0"/>
            <c:spPr>
              <a:solidFill>
                <a:srgbClr val="7030A0"/>
              </a:solidFill>
            </c:spPr>
          </c:dPt>
          <c:dPt>
            <c:idx val="1"/>
            <c:spPr>
              <a:solidFill>
                <a:srgbClr val="0070C0"/>
              </a:solidFill>
            </c:spPr>
          </c:dPt>
          <c:dLbls>
            <c:numFmt formatCode="0.00%" sourceLinked="0"/>
            <c:txPr>
              <a:bodyPr/>
              <a:lstStyle/>
              <a:p>
                <a:pPr>
                  <a:defRPr>
                    <a:latin typeface="宋体" pitchFamily="2" charset="-122"/>
                    <a:ea typeface="宋体" pitchFamily="2" charset="-122"/>
                  </a:defRPr>
                </a:pPr>
                <a:endParaRPr lang="zh-CN"/>
              </a:p>
            </c:txPr>
            <c:showPercent val="1"/>
            <c:showLeaderLines val="1"/>
          </c:dLbls>
          <c:cat>
            <c:strRef>
              <c:f>Sheet1!$A$2:$A$3</c:f>
              <c:strCache>
                <c:ptCount val="2"/>
                <c:pt idx="0">
                  <c:v>营销</c:v>
                </c:pt>
                <c:pt idx="1">
                  <c:v>信息化服务</c:v>
                </c:pt>
              </c:strCache>
            </c:strRef>
          </c:cat>
          <c:val>
            <c:numRef>
              <c:f>Sheet1!$B$2:$B$3</c:f>
              <c:numCache>
                <c:formatCode>General</c:formatCode>
                <c:ptCount val="2"/>
                <c:pt idx="0">
                  <c:v>15</c:v>
                </c:pt>
                <c:pt idx="1">
                  <c:v>12</c:v>
                </c:pt>
              </c:numCache>
            </c:numRef>
          </c:val>
        </c:ser>
        <c:firstSliceAng val="0"/>
      </c:pieChart>
      <c:spPr>
        <a:noFill/>
        <a:ln w="25400">
          <a:noFill/>
        </a:ln>
      </c:spPr>
    </c:plotArea>
    <c:legend>
      <c:legendPos val="r"/>
      <c:txPr>
        <a:bodyPr/>
        <a:lstStyle/>
        <a:p>
          <a:pPr>
            <a:defRPr sz="1197">
              <a:latin typeface="宋体" pitchFamily="2" charset="-122"/>
              <a:ea typeface="宋体" pitchFamily="2" charset="-122"/>
            </a:defRPr>
          </a:pPr>
          <a:endParaRPr lang="zh-CN"/>
        </a:p>
      </c:txPr>
    </c:legend>
    <c:plotVisOnly val="1"/>
    <c:dispBlanksAs val="zero"/>
  </c:chart>
  <c:txPr>
    <a:bodyPr/>
    <a:lstStyle/>
    <a:p>
      <a:pPr>
        <a:defRPr sz="1796"/>
      </a:pPr>
      <a:endParaRPr lang="zh-CN"/>
    </a:p>
  </c:txPr>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3B7CE5-48FD-4934-A714-9B2E5C81E3D6}" type="doc">
      <dgm:prSet loTypeId="urn:microsoft.com/office/officeart/2005/8/layout/radial4" loCatId="relationship" qsTypeId="urn:microsoft.com/office/officeart/2005/8/quickstyle/simple2" qsCatId="simple" csTypeId="urn:microsoft.com/office/officeart/2005/8/colors/accent1_2" csCatId="accent1" phldr="1"/>
      <dgm:spPr/>
      <dgm:t>
        <a:bodyPr/>
        <a:lstStyle/>
        <a:p>
          <a:endParaRPr lang="zh-CN" altLang="en-US"/>
        </a:p>
      </dgm:t>
    </dgm:pt>
    <dgm:pt modelId="{FF9A0BD0-4A44-47A6-86EC-F26BAC28E8B4}">
      <dgm:prSet phldrT="[文本]" custT="1"/>
      <dgm:spPr/>
      <dgm:t>
        <a:bodyPr/>
        <a:lstStyle/>
        <a:p>
          <a:pPr algn="ctr"/>
          <a:r>
            <a:rPr lang="zh-CN" altLang="en-US" sz="1800"/>
            <a:t>节能减排</a:t>
          </a:r>
          <a:r>
            <a:rPr lang="zh-CN" sz="1800"/>
            <a:t>规划管理平台</a:t>
          </a:r>
          <a:endParaRPr lang="zh-CN" altLang="en-US" sz="1800">
            <a:latin typeface="+mn-ea"/>
            <a:ea typeface="+mn-ea"/>
          </a:endParaRPr>
        </a:p>
      </dgm:t>
    </dgm:pt>
    <dgm:pt modelId="{33005AEE-10B6-49C5-AD90-B246C31DF41A}" type="parTrans" cxnId="{BE259235-0F6E-4D13-932B-E4D83A7E2397}">
      <dgm:prSet/>
      <dgm:spPr/>
      <dgm:t>
        <a:bodyPr/>
        <a:lstStyle/>
        <a:p>
          <a:pPr algn="l"/>
          <a:endParaRPr lang="zh-CN" altLang="en-US"/>
        </a:p>
      </dgm:t>
    </dgm:pt>
    <dgm:pt modelId="{4C969C63-F49C-480D-819E-830EBC1BA0FD}" type="sibTrans" cxnId="{BE259235-0F6E-4D13-932B-E4D83A7E2397}">
      <dgm:prSet/>
      <dgm:spPr/>
      <dgm:t>
        <a:bodyPr/>
        <a:lstStyle/>
        <a:p>
          <a:pPr algn="l"/>
          <a:endParaRPr lang="zh-CN" altLang="en-US"/>
        </a:p>
      </dgm:t>
    </dgm:pt>
    <dgm:pt modelId="{150C24B5-4906-436D-A151-251E1E35F5DB}">
      <dgm:prSet phldrT="[文本]" custT="1"/>
      <dgm:spPr/>
      <dgm:t>
        <a:bodyPr/>
        <a:lstStyle/>
        <a:p>
          <a:pPr algn="l"/>
          <a:r>
            <a:rPr lang="zh-CN" altLang="en-US" sz="1000">
              <a:latin typeface="+mn-ea"/>
              <a:ea typeface="+mn-ea"/>
            </a:rPr>
            <a:t>省公司</a:t>
          </a:r>
        </a:p>
      </dgm:t>
    </dgm:pt>
    <dgm:pt modelId="{D47783FA-7B49-4EEF-A09B-5FF802121AFD}" type="parTrans" cxnId="{47DA8F11-5676-4B0A-90A8-F0B59CEF93FF}">
      <dgm:prSet/>
      <dgm:spPr/>
      <dgm:t>
        <a:bodyPr/>
        <a:lstStyle/>
        <a:p>
          <a:pPr algn="l"/>
          <a:endParaRPr lang="zh-CN" altLang="en-US"/>
        </a:p>
      </dgm:t>
    </dgm:pt>
    <dgm:pt modelId="{2398A7A7-8E35-4744-B7CA-CCFE7FD1953D}" type="sibTrans" cxnId="{47DA8F11-5676-4B0A-90A8-F0B59CEF93FF}">
      <dgm:prSet/>
      <dgm:spPr/>
      <dgm:t>
        <a:bodyPr/>
        <a:lstStyle/>
        <a:p>
          <a:pPr algn="l"/>
          <a:endParaRPr lang="zh-CN" altLang="en-US"/>
        </a:p>
      </dgm:t>
    </dgm:pt>
    <dgm:pt modelId="{4177D4F0-7ED6-4018-A677-0562C7F7A578}">
      <dgm:prSet phldrT="[文本]" custT="1"/>
      <dgm:spPr/>
      <dgm:t>
        <a:bodyPr/>
        <a:lstStyle/>
        <a:p>
          <a:pPr algn="l"/>
          <a:r>
            <a:rPr lang="zh-CN" altLang="en-US" sz="1000">
              <a:latin typeface="+mn-ea"/>
              <a:ea typeface="+mn-ea"/>
            </a:rPr>
            <a:t>各分公司</a:t>
          </a:r>
        </a:p>
      </dgm:t>
    </dgm:pt>
    <dgm:pt modelId="{6C7CF5F5-B8FB-4F78-B105-FFD7B62AAABD}" type="parTrans" cxnId="{A337969D-F78D-4A7F-B074-919EA2050630}">
      <dgm:prSet/>
      <dgm:spPr/>
      <dgm:t>
        <a:bodyPr/>
        <a:lstStyle/>
        <a:p>
          <a:pPr algn="l"/>
          <a:endParaRPr lang="zh-CN" altLang="en-US"/>
        </a:p>
      </dgm:t>
    </dgm:pt>
    <dgm:pt modelId="{893846BF-E6AE-4847-94E6-6A51E1918011}" type="sibTrans" cxnId="{A337969D-F78D-4A7F-B074-919EA2050630}">
      <dgm:prSet/>
      <dgm:spPr/>
      <dgm:t>
        <a:bodyPr/>
        <a:lstStyle/>
        <a:p>
          <a:pPr algn="l"/>
          <a:endParaRPr lang="zh-CN" altLang="en-US"/>
        </a:p>
      </dgm:t>
    </dgm:pt>
    <dgm:pt modelId="{25DBD33D-96BF-4E6A-8F4B-D4312743D744}">
      <dgm:prSet phldrT="[文本]" custT="1"/>
      <dgm:spPr/>
      <dgm:t>
        <a:bodyPr/>
        <a:lstStyle/>
        <a:p>
          <a:pPr algn="l"/>
          <a:r>
            <a:rPr lang="zh-CN" altLang="en-US" sz="1000">
              <a:latin typeface="+mn-ea"/>
              <a:ea typeface="+mn-ea"/>
            </a:rPr>
            <a:t>研究院</a:t>
          </a:r>
        </a:p>
      </dgm:t>
    </dgm:pt>
    <dgm:pt modelId="{A57D2530-C567-4138-9D8F-90F42C8E7DF8}" type="sibTrans" cxnId="{5E89D7F6-850F-46D3-9BED-3CBB47B28659}">
      <dgm:prSet/>
      <dgm:spPr/>
      <dgm:t>
        <a:bodyPr/>
        <a:lstStyle/>
        <a:p>
          <a:pPr algn="l"/>
          <a:endParaRPr lang="zh-CN" altLang="en-US"/>
        </a:p>
      </dgm:t>
    </dgm:pt>
    <dgm:pt modelId="{5018962F-B001-4338-A798-2716867A287C}" type="parTrans" cxnId="{5E89D7F6-850F-46D3-9BED-3CBB47B28659}">
      <dgm:prSet/>
      <dgm:spPr/>
      <dgm:t>
        <a:bodyPr/>
        <a:lstStyle/>
        <a:p>
          <a:pPr algn="l"/>
          <a:endParaRPr lang="zh-CN" altLang="en-US"/>
        </a:p>
      </dgm:t>
    </dgm:pt>
    <dgm:pt modelId="{2B19CCEE-9AE1-4C05-84F8-A4947D2B3879}">
      <dgm:prSet phldrT="[文本]" custT="1"/>
      <dgm:spPr/>
      <dgm:t>
        <a:bodyPr/>
        <a:lstStyle/>
        <a:p>
          <a:pPr algn="l"/>
          <a:r>
            <a:rPr lang="zh-CN" altLang="en-US" sz="1000">
              <a:latin typeface="+mn-ea"/>
              <a:ea typeface="+mn-ea"/>
            </a:rPr>
            <a:t>规划制定管理</a:t>
          </a:r>
        </a:p>
      </dgm:t>
    </dgm:pt>
    <dgm:pt modelId="{20723AA0-3E62-4504-B7F3-93C39D01085A}" type="parTrans" cxnId="{7E8895A7-9538-4EF3-BB06-C3F7CB461836}">
      <dgm:prSet/>
      <dgm:spPr/>
      <dgm:t>
        <a:bodyPr/>
        <a:lstStyle/>
        <a:p>
          <a:pPr algn="l"/>
          <a:endParaRPr lang="zh-CN" altLang="en-US"/>
        </a:p>
      </dgm:t>
    </dgm:pt>
    <dgm:pt modelId="{B5A4B2D5-7AF1-4F18-BBDE-8704920FBEF4}" type="sibTrans" cxnId="{7E8895A7-9538-4EF3-BB06-C3F7CB461836}">
      <dgm:prSet/>
      <dgm:spPr/>
      <dgm:t>
        <a:bodyPr/>
        <a:lstStyle/>
        <a:p>
          <a:pPr algn="l"/>
          <a:endParaRPr lang="zh-CN" altLang="en-US"/>
        </a:p>
      </dgm:t>
    </dgm:pt>
    <dgm:pt modelId="{A086869E-B0BB-4CCC-B387-FA09353B85ED}">
      <dgm:prSet phldrT="[文本]" custT="1"/>
      <dgm:spPr/>
      <dgm:t>
        <a:bodyPr/>
        <a:lstStyle/>
        <a:p>
          <a:pPr algn="l"/>
          <a:r>
            <a:rPr lang="zh-CN" altLang="en-US" sz="1000">
              <a:latin typeface="+mn-ea"/>
              <a:ea typeface="+mn-ea"/>
            </a:rPr>
            <a:t>现状分析</a:t>
          </a:r>
          <a:r>
            <a:rPr lang="en-US" altLang="zh-CN" sz="1000">
              <a:latin typeface="+mn-ea"/>
              <a:ea typeface="+mn-ea"/>
            </a:rPr>
            <a:t>管理</a:t>
          </a:r>
          <a:endParaRPr lang="zh-CN" altLang="en-US" sz="1000">
            <a:latin typeface="+mn-ea"/>
            <a:ea typeface="+mn-ea"/>
          </a:endParaRPr>
        </a:p>
      </dgm:t>
    </dgm:pt>
    <dgm:pt modelId="{7F7BCA4B-1D43-48D5-9DC9-38EBA2A2BE4B}" type="parTrans" cxnId="{C80DD553-14E3-49FB-90F5-30721F626270}">
      <dgm:prSet/>
      <dgm:spPr/>
      <dgm:t>
        <a:bodyPr/>
        <a:lstStyle/>
        <a:p>
          <a:pPr algn="l"/>
          <a:endParaRPr lang="zh-CN" altLang="en-US"/>
        </a:p>
      </dgm:t>
    </dgm:pt>
    <dgm:pt modelId="{523FA163-28A8-4CA2-A88D-5B155EE1E6E0}" type="sibTrans" cxnId="{C80DD553-14E3-49FB-90F5-30721F626270}">
      <dgm:prSet/>
      <dgm:spPr/>
      <dgm:t>
        <a:bodyPr/>
        <a:lstStyle/>
        <a:p>
          <a:pPr algn="l"/>
          <a:endParaRPr lang="zh-CN" altLang="en-US"/>
        </a:p>
      </dgm:t>
    </dgm:pt>
    <dgm:pt modelId="{33D16314-6983-4939-A249-81DF4B2484DC}">
      <dgm:prSet phldrT="[文本]" custT="1"/>
      <dgm:spPr/>
      <dgm:t>
        <a:bodyPr/>
        <a:lstStyle/>
        <a:p>
          <a:pPr algn="l"/>
          <a:r>
            <a:rPr lang="zh-CN" altLang="en-US" sz="1000">
              <a:latin typeface="+mn-ea"/>
              <a:ea typeface="+mn-ea"/>
            </a:rPr>
            <a:t>实验室工作管理</a:t>
          </a:r>
        </a:p>
      </dgm:t>
    </dgm:pt>
    <dgm:pt modelId="{A32D93EF-A2B3-48F7-9A42-A7A7E417182B}" type="parTrans" cxnId="{B5DE8E03-299B-4346-B8A6-71DD1A3254BD}">
      <dgm:prSet/>
      <dgm:spPr/>
      <dgm:t>
        <a:bodyPr/>
        <a:lstStyle/>
        <a:p>
          <a:pPr algn="l"/>
          <a:endParaRPr lang="zh-CN" altLang="en-US"/>
        </a:p>
      </dgm:t>
    </dgm:pt>
    <dgm:pt modelId="{327C4430-E827-49AB-A94A-9AC2F626B037}" type="sibTrans" cxnId="{B5DE8E03-299B-4346-B8A6-71DD1A3254BD}">
      <dgm:prSet/>
      <dgm:spPr/>
      <dgm:t>
        <a:bodyPr/>
        <a:lstStyle/>
        <a:p>
          <a:pPr algn="l"/>
          <a:endParaRPr lang="zh-CN" altLang="en-US"/>
        </a:p>
      </dgm:t>
    </dgm:pt>
    <dgm:pt modelId="{2B3CE086-A138-48E3-AC74-A8FCDF029D32}">
      <dgm:prSet phldrT="[文本]" custT="1"/>
      <dgm:spPr/>
      <dgm:t>
        <a:bodyPr/>
        <a:lstStyle/>
        <a:p>
          <a:pPr algn="l"/>
          <a:r>
            <a:rPr lang="zh-CN" altLang="en-US" sz="1000">
              <a:latin typeface="+mn-ea"/>
              <a:ea typeface="+mn-ea"/>
            </a:rPr>
            <a:t>现状分析管理</a:t>
          </a:r>
        </a:p>
      </dgm:t>
    </dgm:pt>
    <dgm:pt modelId="{DDA72082-8467-4535-BDA1-173D92CCD1FD}" type="parTrans" cxnId="{CBAF1353-508E-436F-B711-FBDE33754FE6}">
      <dgm:prSet/>
      <dgm:spPr/>
      <dgm:t>
        <a:bodyPr/>
        <a:lstStyle/>
        <a:p>
          <a:pPr algn="l"/>
          <a:endParaRPr lang="zh-CN" altLang="en-US"/>
        </a:p>
      </dgm:t>
    </dgm:pt>
    <dgm:pt modelId="{4E92BBA2-0DDF-412C-A06C-7F8CA0760E66}" type="sibTrans" cxnId="{CBAF1353-508E-436F-B711-FBDE33754FE6}">
      <dgm:prSet/>
      <dgm:spPr/>
      <dgm:t>
        <a:bodyPr/>
        <a:lstStyle/>
        <a:p>
          <a:pPr algn="l"/>
          <a:endParaRPr lang="zh-CN" altLang="en-US"/>
        </a:p>
      </dgm:t>
    </dgm:pt>
    <dgm:pt modelId="{DC95453A-2DC2-4B89-A873-6A0C1BBC6263}">
      <dgm:prSet phldrT="[文本]" custT="1"/>
      <dgm:spPr/>
      <dgm:t>
        <a:bodyPr/>
        <a:lstStyle/>
        <a:p>
          <a:pPr algn="l"/>
          <a:r>
            <a:rPr lang="zh-CN" altLang="en-US" sz="1000">
              <a:latin typeface="+mn-ea"/>
              <a:ea typeface="+mn-ea"/>
            </a:rPr>
            <a:t>系统维护人员</a:t>
          </a:r>
        </a:p>
      </dgm:t>
    </dgm:pt>
    <dgm:pt modelId="{038C2E60-EA58-421A-BCFA-600CC730DD6E}" type="parTrans" cxnId="{E873A088-5A99-4006-BAB2-64F589654764}">
      <dgm:prSet/>
      <dgm:spPr/>
      <dgm:t>
        <a:bodyPr/>
        <a:lstStyle/>
        <a:p>
          <a:pPr algn="l"/>
          <a:endParaRPr lang="zh-CN" altLang="en-US"/>
        </a:p>
      </dgm:t>
    </dgm:pt>
    <dgm:pt modelId="{7008C5EB-81B0-420D-A0B5-362672DCDACB}" type="sibTrans" cxnId="{E873A088-5A99-4006-BAB2-64F589654764}">
      <dgm:prSet/>
      <dgm:spPr/>
      <dgm:t>
        <a:bodyPr/>
        <a:lstStyle/>
        <a:p>
          <a:pPr algn="l"/>
          <a:endParaRPr lang="zh-CN" altLang="en-US"/>
        </a:p>
      </dgm:t>
    </dgm:pt>
    <dgm:pt modelId="{B6E64922-8FC9-4B68-83A7-57C9A618F8CE}">
      <dgm:prSet phldrT="[文本]" custT="1"/>
      <dgm:spPr/>
      <dgm:t>
        <a:bodyPr/>
        <a:lstStyle/>
        <a:p>
          <a:pPr algn="l"/>
          <a:r>
            <a:rPr lang="zh-CN" altLang="en-US" sz="1000">
              <a:latin typeface="+mn-ea"/>
              <a:ea typeface="+mn-ea"/>
            </a:rPr>
            <a:t>系统管理</a:t>
          </a:r>
        </a:p>
      </dgm:t>
    </dgm:pt>
    <dgm:pt modelId="{44073ED8-2579-457F-AFF5-041078EB15F8}" type="parTrans" cxnId="{5EBA8D71-CEED-4B5B-A5C8-6AE7806E65BB}">
      <dgm:prSet/>
      <dgm:spPr/>
      <dgm:t>
        <a:bodyPr/>
        <a:lstStyle/>
        <a:p>
          <a:pPr algn="l"/>
          <a:endParaRPr lang="zh-CN" altLang="en-US"/>
        </a:p>
      </dgm:t>
    </dgm:pt>
    <dgm:pt modelId="{0E32DA45-2C1F-4048-B898-0F2AC434FA6D}" type="sibTrans" cxnId="{5EBA8D71-CEED-4B5B-A5C8-6AE7806E65BB}">
      <dgm:prSet/>
      <dgm:spPr/>
      <dgm:t>
        <a:bodyPr/>
        <a:lstStyle/>
        <a:p>
          <a:pPr algn="l"/>
          <a:endParaRPr lang="zh-CN" altLang="en-US"/>
        </a:p>
      </dgm:t>
    </dgm:pt>
    <dgm:pt modelId="{87E04A3D-DF64-4082-87B6-395769AC0455}">
      <dgm:prSet phldrT="[文本]" custT="1"/>
      <dgm:spPr/>
      <dgm:t>
        <a:bodyPr/>
        <a:lstStyle/>
        <a:p>
          <a:pPr algn="l"/>
          <a:r>
            <a:rPr lang="zh-CN" altLang="en-US" sz="1000">
              <a:latin typeface="+mn-ea"/>
              <a:ea typeface="+mn-ea"/>
            </a:rPr>
            <a:t>组织机构管理</a:t>
          </a:r>
        </a:p>
      </dgm:t>
    </dgm:pt>
    <dgm:pt modelId="{2E9763B6-D05C-46CA-ADC0-0701DB18F183}" type="sibTrans" cxnId="{8792E6CA-061D-4001-87B6-65173E4B560C}">
      <dgm:prSet/>
      <dgm:spPr/>
      <dgm:t>
        <a:bodyPr/>
        <a:lstStyle/>
        <a:p>
          <a:pPr algn="l"/>
          <a:endParaRPr lang="zh-CN" altLang="en-US"/>
        </a:p>
      </dgm:t>
    </dgm:pt>
    <dgm:pt modelId="{39931CD6-4665-4ED8-B251-BD767FC92B56}" type="parTrans" cxnId="{8792E6CA-061D-4001-87B6-65173E4B560C}">
      <dgm:prSet/>
      <dgm:spPr/>
      <dgm:t>
        <a:bodyPr/>
        <a:lstStyle/>
        <a:p>
          <a:pPr algn="l"/>
          <a:endParaRPr lang="zh-CN" altLang="en-US"/>
        </a:p>
      </dgm:t>
    </dgm:pt>
    <dgm:pt modelId="{4E0A458F-5532-43D6-9163-6213173D5FF1}">
      <dgm:prSet phldrT="[文本]" custT="1"/>
      <dgm:spPr/>
      <dgm:t>
        <a:bodyPr/>
        <a:lstStyle/>
        <a:p>
          <a:pPr algn="l"/>
          <a:r>
            <a:rPr lang="zh-CN" altLang="en-US" sz="1000">
              <a:latin typeface="+mn-ea"/>
              <a:ea typeface="+mn-ea"/>
            </a:rPr>
            <a:t>规划制定管理</a:t>
          </a:r>
        </a:p>
      </dgm:t>
    </dgm:pt>
    <dgm:pt modelId="{80FB9F27-196D-46C9-A3D6-EBF16D2020EB}" type="parTrans" cxnId="{A2D6A343-2FE5-41CC-9739-5EE85BCED334}">
      <dgm:prSet/>
      <dgm:spPr/>
      <dgm:t>
        <a:bodyPr/>
        <a:lstStyle/>
        <a:p>
          <a:endParaRPr lang="zh-CN" altLang="en-US"/>
        </a:p>
      </dgm:t>
    </dgm:pt>
    <dgm:pt modelId="{7B488288-B890-411E-B85D-A61C415BFFE6}" type="sibTrans" cxnId="{A2D6A343-2FE5-41CC-9739-5EE85BCED334}">
      <dgm:prSet/>
      <dgm:spPr/>
      <dgm:t>
        <a:bodyPr/>
        <a:lstStyle/>
        <a:p>
          <a:endParaRPr lang="zh-CN" altLang="en-US"/>
        </a:p>
      </dgm:t>
    </dgm:pt>
    <dgm:pt modelId="{44AB2899-143B-4B2A-B432-82E33F28748D}">
      <dgm:prSet phldrT="[文本]" custT="1"/>
      <dgm:spPr/>
      <dgm:t>
        <a:bodyPr/>
        <a:lstStyle/>
        <a:p>
          <a:pPr algn="l"/>
          <a:r>
            <a:rPr lang="zh-CN" altLang="en-US" sz="1000">
              <a:latin typeface="+mn-ea"/>
              <a:ea typeface="+mn-ea"/>
            </a:rPr>
            <a:t>能效评估管理</a:t>
          </a:r>
        </a:p>
      </dgm:t>
    </dgm:pt>
    <dgm:pt modelId="{3175A02B-4CA1-4E74-9A01-333D48471296}" type="parTrans" cxnId="{96D1B08B-304E-4DE5-873B-B1CA4F8703D6}">
      <dgm:prSet/>
      <dgm:spPr/>
      <dgm:t>
        <a:bodyPr/>
        <a:lstStyle/>
        <a:p>
          <a:endParaRPr lang="zh-CN" altLang="en-US"/>
        </a:p>
      </dgm:t>
    </dgm:pt>
    <dgm:pt modelId="{8C84765A-192B-4454-8278-C53C33E3781F}" type="sibTrans" cxnId="{96D1B08B-304E-4DE5-873B-B1CA4F8703D6}">
      <dgm:prSet/>
      <dgm:spPr/>
      <dgm:t>
        <a:bodyPr/>
        <a:lstStyle/>
        <a:p>
          <a:endParaRPr lang="zh-CN" altLang="en-US"/>
        </a:p>
      </dgm:t>
    </dgm:pt>
    <dgm:pt modelId="{64F86602-9AE9-48AA-B3C2-D4A4DE1B210F}">
      <dgm:prSet phldrT="[文本]" custT="1"/>
      <dgm:spPr/>
      <dgm:t>
        <a:bodyPr/>
        <a:lstStyle/>
        <a:p>
          <a:pPr algn="l"/>
          <a:r>
            <a:rPr lang="zh-CN" altLang="en-US" sz="1000">
              <a:latin typeface="+mn-ea"/>
              <a:ea typeface="+mn-ea"/>
            </a:rPr>
            <a:t>知识库管理</a:t>
          </a:r>
        </a:p>
      </dgm:t>
    </dgm:pt>
    <dgm:pt modelId="{7F8E4A31-238B-436A-9438-F87755DDF1B1}" type="parTrans" cxnId="{50DD9C75-AD99-4D48-86C1-04D8D3B181C1}">
      <dgm:prSet/>
      <dgm:spPr/>
      <dgm:t>
        <a:bodyPr/>
        <a:lstStyle/>
        <a:p>
          <a:endParaRPr lang="zh-CN" altLang="en-US"/>
        </a:p>
      </dgm:t>
    </dgm:pt>
    <dgm:pt modelId="{82C16E66-E13B-482B-92E2-84D6B3381EB8}" type="sibTrans" cxnId="{50DD9C75-AD99-4D48-86C1-04D8D3B181C1}">
      <dgm:prSet/>
      <dgm:spPr/>
      <dgm:t>
        <a:bodyPr/>
        <a:lstStyle/>
        <a:p>
          <a:endParaRPr lang="zh-CN" altLang="en-US"/>
        </a:p>
      </dgm:t>
    </dgm:pt>
    <dgm:pt modelId="{AF38D29C-0C41-4ABA-BD78-E2FDBA40BB23}">
      <dgm:prSet phldrT="[文本]" custT="1"/>
      <dgm:spPr/>
      <dgm:t>
        <a:bodyPr/>
        <a:lstStyle/>
        <a:p>
          <a:pPr algn="l"/>
          <a:r>
            <a:rPr lang="zh-CN" altLang="en-US" sz="1000">
              <a:latin typeface="+mn-ea"/>
              <a:ea typeface="+mn-ea"/>
            </a:rPr>
            <a:t>现状分析管理</a:t>
          </a:r>
        </a:p>
      </dgm:t>
    </dgm:pt>
    <dgm:pt modelId="{735673D9-CD83-4C01-9921-B40510A551A9}" type="sibTrans" cxnId="{3AF4AC75-8B38-44EE-9A19-6FA2DB7B62E8}">
      <dgm:prSet/>
      <dgm:spPr/>
      <dgm:t>
        <a:bodyPr/>
        <a:lstStyle/>
        <a:p>
          <a:endParaRPr lang="zh-CN" altLang="en-US"/>
        </a:p>
      </dgm:t>
    </dgm:pt>
    <dgm:pt modelId="{74FE4F22-5DCD-497C-8B96-B609F7ABD157}" type="parTrans" cxnId="{3AF4AC75-8B38-44EE-9A19-6FA2DB7B62E8}">
      <dgm:prSet/>
      <dgm:spPr/>
      <dgm:t>
        <a:bodyPr/>
        <a:lstStyle/>
        <a:p>
          <a:endParaRPr lang="zh-CN" altLang="en-US"/>
        </a:p>
      </dgm:t>
    </dgm:pt>
    <dgm:pt modelId="{CDFDF100-9B91-415D-B23A-09348D05A584}">
      <dgm:prSet phldrT="[文本]" custT="1"/>
      <dgm:spPr/>
      <dgm:t>
        <a:bodyPr/>
        <a:lstStyle/>
        <a:p>
          <a:pPr algn="l"/>
          <a:r>
            <a:rPr lang="zh-CN" altLang="en-US" sz="1000">
              <a:latin typeface="+mn-ea"/>
              <a:ea typeface="+mn-ea"/>
            </a:rPr>
            <a:t>实验室工作管理</a:t>
          </a:r>
        </a:p>
      </dgm:t>
    </dgm:pt>
    <dgm:pt modelId="{8B4AA72F-BE4B-4339-8C43-AAEE422F671F}" type="parTrans" cxnId="{60C145A5-C8DD-40E9-993A-D34318D34E3C}">
      <dgm:prSet/>
      <dgm:spPr/>
      <dgm:t>
        <a:bodyPr/>
        <a:lstStyle/>
        <a:p>
          <a:endParaRPr lang="zh-CN" altLang="en-US"/>
        </a:p>
      </dgm:t>
    </dgm:pt>
    <dgm:pt modelId="{3EDEE87E-62BA-4785-A03A-E84E94CE348F}" type="sibTrans" cxnId="{60C145A5-C8DD-40E9-993A-D34318D34E3C}">
      <dgm:prSet/>
      <dgm:spPr/>
      <dgm:t>
        <a:bodyPr/>
        <a:lstStyle/>
        <a:p>
          <a:endParaRPr lang="zh-CN" altLang="en-US"/>
        </a:p>
      </dgm:t>
    </dgm:pt>
    <dgm:pt modelId="{706BD248-D6BE-4631-8916-181F6B398735}">
      <dgm:prSet phldrT="[文本]" custT="1"/>
      <dgm:spPr/>
      <dgm:t>
        <a:bodyPr/>
        <a:lstStyle/>
        <a:p>
          <a:pPr algn="l"/>
          <a:r>
            <a:rPr lang="zh-CN" altLang="en-US" sz="1000">
              <a:latin typeface="+mn-ea"/>
              <a:ea typeface="+mn-ea"/>
            </a:rPr>
            <a:t>能耗考核管理</a:t>
          </a:r>
        </a:p>
      </dgm:t>
    </dgm:pt>
    <dgm:pt modelId="{624FF6CC-F715-481A-9F56-DE13DBB0B11C}" type="parTrans" cxnId="{60D5FA86-E7CA-40D0-9A26-E64FF962C51E}">
      <dgm:prSet/>
      <dgm:spPr/>
      <dgm:t>
        <a:bodyPr/>
        <a:lstStyle/>
        <a:p>
          <a:endParaRPr lang="zh-CN" altLang="en-US"/>
        </a:p>
      </dgm:t>
    </dgm:pt>
    <dgm:pt modelId="{CFAB4D7B-AAF1-4A28-8B7C-CEF2C7132A9E}" type="sibTrans" cxnId="{60D5FA86-E7CA-40D0-9A26-E64FF962C51E}">
      <dgm:prSet/>
      <dgm:spPr/>
      <dgm:t>
        <a:bodyPr/>
        <a:lstStyle/>
        <a:p>
          <a:endParaRPr lang="zh-CN" altLang="en-US"/>
        </a:p>
      </dgm:t>
    </dgm:pt>
    <dgm:pt modelId="{99F71874-43D8-46AA-9853-20D6D7F900CD}">
      <dgm:prSet phldrT="[文本]" custT="1"/>
      <dgm:spPr/>
      <dgm:t>
        <a:bodyPr/>
        <a:lstStyle/>
        <a:p>
          <a:pPr algn="l"/>
          <a:r>
            <a:rPr lang="zh-CN" altLang="en-US" sz="1000">
              <a:latin typeface="+mn-ea"/>
              <a:ea typeface="+mn-ea"/>
            </a:rPr>
            <a:t>能效评估管理</a:t>
          </a:r>
        </a:p>
      </dgm:t>
    </dgm:pt>
    <dgm:pt modelId="{BCF36B13-72DB-4C6A-B79C-A9FA6FFDAD70}" type="parTrans" cxnId="{A607F294-CEC6-4D6B-AF86-A911224E2709}">
      <dgm:prSet/>
      <dgm:spPr/>
      <dgm:t>
        <a:bodyPr/>
        <a:lstStyle/>
        <a:p>
          <a:endParaRPr lang="zh-CN" altLang="en-US"/>
        </a:p>
      </dgm:t>
    </dgm:pt>
    <dgm:pt modelId="{1652FAFD-EA5C-4392-B0F9-AB8EE22FC15B}" type="sibTrans" cxnId="{A607F294-CEC6-4D6B-AF86-A911224E2709}">
      <dgm:prSet/>
      <dgm:spPr/>
      <dgm:t>
        <a:bodyPr/>
        <a:lstStyle/>
        <a:p>
          <a:endParaRPr lang="zh-CN" altLang="en-US"/>
        </a:p>
      </dgm:t>
    </dgm:pt>
    <dgm:pt modelId="{D2BCBA78-27B8-4339-9383-4A00BBFD09E3}">
      <dgm:prSet phldrT="[文本]" custT="1"/>
      <dgm:spPr/>
      <dgm:t>
        <a:bodyPr/>
        <a:lstStyle/>
        <a:p>
          <a:pPr algn="l"/>
          <a:r>
            <a:rPr lang="zh-CN" altLang="en-US" sz="1000">
              <a:latin typeface="+mn-ea"/>
              <a:ea typeface="+mn-ea"/>
            </a:rPr>
            <a:t>能耗考核管理</a:t>
          </a:r>
        </a:p>
      </dgm:t>
    </dgm:pt>
    <dgm:pt modelId="{95E36284-1079-44C0-A3CF-29298F6348C6}" type="parTrans" cxnId="{CC2F35BF-8E1D-4E6A-841F-768D8E90D449}">
      <dgm:prSet/>
      <dgm:spPr/>
      <dgm:t>
        <a:bodyPr/>
        <a:lstStyle/>
        <a:p>
          <a:endParaRPr lang="zh-CN" altLang="en-US"/>
        </a:p>
      </dgm:t>
    </dgm:pt>
    <dgm:pt modelId="{DCB8B550-52C3-4179-BA62-3544DB272763}" type="sibTrans" cxnId="{CC2F35BF-8E1D-4E6A-841F-768D8E90D449}">
      <dgm:prSet/>
      <dgm:spPr/>
      <dgm:t>
        <a:bodyPr/>
        <a:lstStyle/>
        <a:p>
          <a:endParaRPr lang="zh-CN" altLang="en-US"/>
        </a:p>
      </dgm:t>
    </dgm:pt>
    <dgm:pt modelId="{517B6295-08E0-429A-89BD-B2D536C08A3A}">
      <dgm:prSet phldrT="[文本]" custT="1"/>
      <dgm:spPr/>
      <dgm:t>
        <a:bodyPr/>
        <a:lstStyle/>
        <a:p>
          <a:pPr algn="l"/>
          <a:endParaRPr lang="zh-CN" altLang="en-US" sz="1000">
            <a:latin typeface="+mn-ea"/>
            <a:ea typeface="+mn-ea"/>
          </a:endParaRPr>
        </a:p>
      </dgm:t>
    </dgm:pt>
    <dgm:pt modelId="{42AFC8E5-4223-4A6F-9DA1-603EF038588B}" type="parTrans" cxnId="{F1796232-C834-43B5-BCDA-7344B2F89E91}">
      <dgm:prSet/>
      <dgm:spPr/>
      <dgm:t>
        <a:bodyPr/>
        <a:lstStyle/>
        <a:p>
          <a:endParaRPr lang="zh-CN" altLang="en-US"/>
        </a:p>
      </dgm:t>
    </dgm:pt>
    <dgm:pt modelId="{1FE4CD1E-2F78-46DD-ACF9-B945D95B5404}" type="sibTrans" cxnId="{F1796232-C834-43B5-BCDA-7344B2F89E91}">
      <dgm:prSet/>
      <dgm:spPr/>
      <dgm:t>
        <a:bodyPr/>
        <a:lstStyle/>
        <a:p>
          <a:endParaRPr lang="zh-CN" altLang="en-US"/>
        </a:p>
      </dgm:t>
    </dgm:pt>
    <dgm:pt modelId="{C1ED5ED3-C0EB-40B1-B8EA-A6CE94EEA0AB}">
      <dgm:prSet phldrT="[文本]" custT="1"/>
      <dgm:spPr/>
      <dgm:t>
        <a:bodyPr/>
        <a:lstStyle/>
        <a:p>
          <a:pPr algn="l"/>
          <a:r>
            <a:rPr lang="zh-CN" altLang="en-US" sz="1000">
              <a:latin typeface="+mn-ea"/>
              <a:ea typeface="+mn-ea"/>
            </a:rPr>
            <a:t>合同能源管理</a:t>
          </a:r>
        </a:p>
      </dgm:t>
    </dgm:pt>
    <dgm:pt modelId="{C374EE91-CFFF-410F-9A5C-654EF9CC75AC}" type="parTrans" cxnId="{FAD1305C-E5A3-4864-BE72-B79E4EB9E2EC}">
      <dgm:prSet/>
      <dgm:spPr/>
      <dgm:t>
        <a:bodyPr/>
        <a:lstStyle/>
        <a:p>
          <a:endParaRPr lang="zh-CN" altLang="en-US"/>
        </a:p>
      </dgm:t>
    </dgm:pt>
    <dgm:pt modelId="{610A9709-30C3-437C-B8FE-A038D72CB376}" type="sibTrans" cxnId="{FAD1305C-E5A3-4864-BE72-B79E4EB9E2EC}">
      <dgm:prSet/>
      <dgm:spPr/>
      <dgm:t>
        <a:bodyPr/>
        <a:lstStyle/>
        <a:p>
          <a:endParaRPr lang="zh-CN" altLang="en-US"/>
        </a:p>
      </dgm:t>
    </dgm:pt>
    <dgm:pt modelId="{B10F95E1-832B-4DEC-99DF-ABB4B17D0ACB}">
      <dgm:prSet phldrT="[文本]" custT="1"/>
      <dgm:spPr/>
      <dgm:t>
        <a:bodyPr/>
        <a:lstStyle/>
        <a:p>
          <a:pPr algn="l"/>
          <a:endParaRPr lang="zh-CN" altLang="en-US" sz="1000">
            <a:latin typeface="+mn-ea"/>
            <a:ea typeface="+mn-ea"/>
          </a:endParaRPr>
        </a:p>
      </dgm:t>
    </dgm:pt>
    <dgm:pt modelId="{51DF6A0E-8B5D-4643-AAAC-2E9F69F07ECF}" type="parTrans" cxnId="{762D5205-8F4E-4F9C-A7E3-C8A3DD3CBD44}">
      <dgm:prSet/>
      <dgm:spPr/>
      <dgm:t>
        <a:bodyPr/>
        <a:lstStyle/>
        <a:p>
          <a:endParaRPr lang="zh-CN" altLang="en-US"/>
        </a:p>
      </dgm:t>
    </dgm:pt>
    <dgm:pt modelId="{F8547AA7-2647-4195-BE9E-786EFB051946}" type="sibTrans" cxnId="{762D5205-8F4E-4F9C-A7E3-C8A3DD3CBD44}">
      <dgm:prSet/>
      <dgm:spPr/>
      <dgm:t>
        <a:bodyPr/>
        <a:lstStyle/>
        <a:p>
          <a:endParaRPr lang="zh-CN" altLang="en-US"/>
        </a:p>
      </dgm:t>
    </dgm:pt>
    <dgm:pt modelId="{D462D50A-CF14-4AF6-A161-0B69C3F74C9D}">
      <dgm:prSet phldrT="[文本]" custT="1"/>
      <dgm:spPr/>
      <dgm:t>
        <a:bodyPr/>
        <a:lstStyle/>
        <a:p>
          <a:pPr algn="l"/>
          <a:r>
            <a:rPr lang="zh-CN" altLang="en-US" sz="1000">
              <a:latin typeface="+mn-ea"/>
              <a:ea typeface="+mn-ea"/>
            </a:rPr>
            <a:t>知识库管理</a:t>
          </a:r>
        </a:p>
      </dgm:t>
    </dgm:pt>
    <dgm:pt modelId="{75F3AA75-9F3E-4F9F-BD6C-189B29125CBB}" type="parTrans" cxnId="{4C64A4AF-3D87-4252-952F-C1F1C2905126}">
      <dgm:prSet/>
      <dgm:spPr/>
      <dgm:t>
        <a:bodyPr/>
        <a:lstStyle/>
        <a:p>
          <a:endParaRPr lang="zh-CN" altLang="en-US"/>
        </a:p>
      </dgm:t>
    </dgm:pt>
    <dgm:pt modelId="{746559A8-A8A7-4D53-8D6A-3D8E3BCE6518}" type="sibTrans" cxnId="{4C64A4AF-3D87-4252-952F-C1F1C2905126}">
      <dgm:prSet/>
      <dgm:spPr/>
      <dgm:t>
        <a:bodyPr/>
        <a:lstStyle/>
        <a:p>
          <a:endParaRPr lang="zh-CN" altLang="en-US"/>
        </a:p>
      </dgm:t>
    </dgm:pt>
    <dgm:pt modelId="{6C5657A6-9F9E-4314-8A1E-401DFAA079E3}">
      <dgm:prSet phldrT="[文本]" custT="1"/>
      <dgm:spPr/>
      <dgm:t>
        <a:bodyPr/>
        <a:lstStyle/>
        <a:p>
          <a:pPr algn="l"/>
          <a:r>
            <a:rPr lang="zh-CN" altLang="en-US" sz="1000">
              <a:latin typeface="+mn-ea"/>
              <a:ea typeface="+mn-ea"/>
            </a:rPr>
            <a:t>合同能源管理</a:t>
          </a:r>
        </a:p>
      </dgm:t>
    </dgm:pt>
    <dgm:pt modelId="{24F08496-7FC5-431B-A490-426A2376AD1D}" type="parTrans" cxnId="{0B550D89-B7AF-413A-8207-CBC22656BE02}">
      <dgm:prSet/>
      <dgm:spPr/>
      <dgm:t>
        <a:bodyPr/>
        <a:lstStyle/>
        <a:p>
          <a:endParaRPr lang="zh-CN" altLang="en-US"/>
        </a:p>
      </dgm:t>
    </dgm:pt>
    <dgm:pt modelId="{61122106-7326-405B-8287-227CFEAD3E28}" type="sibTrans" cxnId="{0B550D89-B7AF-413A-8207-CBC22656BE02}">
      <dgm:prSet/>
      <dgm:spPr/>
      <dgm:t>
        <a:bodyPr/>
        <a:lstStyle/>
        <a:p>
          <a:endParaRPr lang="zh-CN" altLang="en-US"/>
        </a:p>
      </dgm:t>
    </dgm:pt>
    <dgm:pt modelId="{55600EE0-64DC-4C1B-AAA2-EBF555C0FF5D}">
      <dgm:prSet phldrT="[文本]" custT="1"/>
      <dgm:spPr/>
      <dgm:t>
        <a:bodyPr/>
        <a:lstStyle/>
        <a:p>
          <a:pPr algn="l"/>
          <a:endParaRPr lang="zh-CN" altLang="en-US" sz="1000">
            <a:latin typeface="+mn-ea"/>
            <a:ea typeface="+mn-ea"/>
          </a:endParaRPr>
        </a:p>
      </dgm:t>
    </dgm:pt>
    <dgm:pt modelId="{4C934671-3AE2-45C6-B612-8BE18514A7A1}" type="parTrans" cxnId="{64AF38B9-DFA8-4820-B6C7-410D9AF5460B}">
      <dgm:prSet/>
      <dgm:spPr/>
      <dgm:t>
        <a:bodyPr/>
        <a:lstStyle/>
        <a:p>
          <a:endParaRPr lang="zh-CN" altLang="en-US"/>
        </a:p>
      </dgm:t>
    </dgm:pt>
    <dgm:pt modelId="{730E3112-C8A1-41C2-9F24-FC0DDCB65286}" type="sibTrans" cxnId="{64AF38B9-DFA8-4820-B6C7-410D9AF5460B}">
      <dgm:prSet/>
      <dgm:spPr/>
      <dgm:t>
        <a:bodyPr/>
        <a:lstStyle/>
        <a:p>
          <a:endParaRPr lang="zh-CN" altLang="en-US"/>
        </a:p>
      </dgm:t>
    </dgm:pt>
    <dgm:pt modelId="{FF8814AC-0335-4A87-9F19-4408C60A8613}">
      <dgm:prSet phldrT="[文本]" custT="1"/>
      <dgm:spPr/>
      <dgm:t>
        <a:bodyPr/>
        <a:lstStyle/>
        <a:p>
          <a:pPr algn="l"/>
          <a:r>
            <a:rPr lang="zh-CN" altLang="en-US" sz="1000">
              <a:latin typeface="+mn-ea"/>
              <a:ea typeface="+mn-ea"/>
            </a:rPr>
            <a:t>知识库管理</a:t>
          </a:r>
        </a:p>
      </dgm:t>
    </dgm:pt>
    <dgm:pt modelId="{353A9E90-977D-49DA-82CC-E007C76291C0}" type="parTrans" cxnId="{FF34B395-1F37-49BA-9CDD-1FCEF9525632}">
      <dgm:prSet/>
      <dgm:spPr/>
      <dgm:t>
        <a:bodyPr/>
        <a:lstStyle/>
        <a:p>
          <a:endParaRPr lang="zh-CN" altLang="en-US"/>
        </a:p>
      </dgm:t>
    </dgm:pt>
    <dgm:pt modelId="{2379E68F-981D-494D-B6DB-EE6385FDBAD0}" type="sibTrans" cxnId="{FF34B395-1F37-49BA-9CDD-1FCEF9525632}">
      <dgm:prSet/>
      <dgm:spPr/>
      <dgm:t>
        <a:bodyPr/>
        <a:lstStyle/>
        <a:p>
          <a:endParaRPr lang="zh-CN" altLang="en-US"/>
        </a:p>
      </dgm:t>
    </dgm:pt>
    <dgm:pt modelId="{CA08AB71-9FFE-4C11-9904-BA6AED7D5DC8}" type="pres">
      <dgm:prSet presAssocID="{BD3B7CE5-48FD-4934-A714-9B2E5C81E3D6}" presName="cycle" presStyleCnt="0">
        <dgm:presLayoutVars>
          <dgm:chMax val="1"/>
          <dgm:dir/>
          <dgm:animLvl val="ctr"/>
          <dgm:resizeHandles val="exact"/>
        </dgm:presLayoutVars>
      </dgm:prSet>
      <dgm:spPr/>
      <dgm:t>
        <a:bodyPr/>
        <a:lstStyle/>
        <a:p>
          <a:endParaRPr lang="zh-CN" altLang="en-US"/>
        </a:p>
      </dgm:t>
    </dgm:pt>
    <dgm:pt modelId="{E3FD6C75-581B-4516-ABB7-132E85CF65D5}" type="pres">
      <dgm:prSet presAssocID="{FF9A0BD0-4A44-47A6-86EC-F26BAC28E8B4}" presName="centerShape" presStyleLbl="node0" presStyleIdx="0" presStyleCnt="1" custScaleX="135855" custScaleY="134683" custLinFactNeighborX="-2577" custLinFactNeighborY="-14245"/>
      <dgm:spPr/>
      <dgm:t>
        <a:bodyPr/>
        <a:lstStyle/>
        <a:p>
          <a:endParaRPr lang="zh-CN" altLang="en-US"/>
        </a:p>
      </dgm:t>
    </dgm:pt>
    <dgm:pt modelId="{31535412-EECF-4ECE-B532-3577DF4BC044}" type="pres">
      <dgm:prSet presAssocID="{5018962F-B001-4338-A798-2716867A287C}" presName="parTrans" presStyleLbl="bgSibTrans2D1" presStyleIdx="0" presStyleCnt="4" custAng="21520839" custLinFactNeighborX="7293" custLinFactNeighborY="2382"/>
      <dgm:spPr/>
      <dgm:t>
        <a:bodyPr/>
        <a:lstStyle/>
        <a:p>
          <a:endParaRPr lang="zh-CN" altLang="en-US"/>
        </a:p>
      </dgm:t>
    </dgm:pt>
    <dgm:pt modelId="{0BEF7E7B-9425-465C-8B69-530F9B3378B9}" type="pres">
      <dgm:prSet presAssocID="{25DBD33D-96BF-4E6A-8F4B-D4312743D744}" presName="node" presStyleLbl="node1" presStyleIdx="0" presStyleCnt="4" custScaleX="98815" custScaleY="164425" custRadScaleRad="100699" custRadScaleInc="2956">
        <dgm:presLayoutVars>
          <dgm:bulletEnabled val="1"/>
        </dgm:presLayoutVars>
      </dgm:prSet>
      <dgm:spPr/>
      <dgm:t>
        <a:bodyPr/>
        <a:lstStyle/>
        <a:p>
          <a:endParaRPr lang="zh-CN" altLang="en-US"/>
        </a:p>
      </dgm:t>
    </dgm:pt>
    <dgm:pt modelId="{26E25AFE-7188-405D-8AF0-4A577B780504}" type="pres">
      <dgm:prSet presAssocID="{D47783FA-7B49-4EEF-A09B-5FF802121AFD}" presName="parTrans" presStyleLbl="bgSibTrans2D1" presStyleIdx="1" presStyleCnt="4" custLinFactNeighborX="0" custLinFactNeighborY="31792"/>
      <dgm:spPr/>
      <dgm:t>
        <a:bodyPr/>
        <a:lstStyle/>
        <a:p>
          <a:endParaRPr lang="zh-CN" altLang="en-US"/>
        </a:p>
      </dgm:t>
    </dgm:pt>
    <dgm:pt modelId="{B05CB0D0-D8A0-4A90-B7A9-9A83CB01E9AD}" type="pres">
      <dgm:prSet presAssocID="{150C24B5-4906-436D-A151-251E1E35F5DB}" presName="node" presStyleLbl="node1" presStyleIdx="1" presStyleCnt="4" custScaleX="128443" custScaleY="168459" custRadScaleRad="137069" custRadScaleInc="54260">
        <dgm:presLayoutVars>
          <dgm:bulletEnabled val="1"/>
        </dgm:presLayoutVars>
      </dgm:prSet>
      <dgm:spPr/>
      <dgm:t>
        <a:bodyPr/>
        <a:lstStyle/>
        <a:p>
          <a:endParaRPr lang="zh-CN" altLang="en-US"/>
        </a:p>
      </dgm:t>
    </dgm:pt>
    <dgm:pt modelId="{85B3DB96-1054-481C-810E-CDA4A0245E9E}" type="pres">
      <dgm:prSet presAssocID="{6C7CF5F5-B8FB-4F78-B105-FFD7B62AAABD}" presName="parTrans" presStyleLbl="bgSibTrans2D1" presStyleIdx="2" presStyleCnt="4" custAng="21596102" custLinFactNeighborX="-6001"/>
      <dgm:spPr/>
      <dgm:t>
        <a:bodyPr/>
        <a:lstStyle/>
        <a:p>
          <a:endParaRPr lang="zh-CN" altLang="en-US"/>
        </a:p>
      </dgm:t>
    </dgm:pt>
    <dgm:pt modelId="{DFF6FD95-57B1-494F-A3AF-AC59C4DED015}" type="pres">
      <dgm:prSet presAssocID="{4177D4F0-7ED6-4018-A677-0562C7F7A578}" presName="node" presStyleLbl="node1" presStyleIdx="2" presStyleCnt="4" custScaleX="109117" custScaleY="165054" custRadScaleRad="94282" custRadScaleInc="107844">
        <dgm:presLayoutVars>
          <dgm:bulletEnabled val="1"/>
        </dgm:presLayoutVars>
      </dgm:prSet>
      <dgm:spPr/>
      <dgm:t>
        <a:bodyPr/>
        <a:lstStyle/>
        <a:p>
          <a:endParaRPr lang="zh-CN" altLang="en-US"/>
        </a:p>
      </dgm:t>
    </dgm:pt>
    <dgm:pt modelId="{1EEA26C1-4FE3-4504-A4B0-2A7D43B7B4A6}" type="pres">
      <dgm:prSet presAssocID="{038C2E60-EA58-421A-BCFA-600CC730DD6E}" presName="parTrans" presStyleLbl="bgSibTrans2D1" presStyleIdx="3" presStyleCnt="4" custScaleX="90605" custLinFactNeighborX="-4335" custLinFactNeighborY="-18405"/>
      <dgm:spPr/>
      <dgm:t>
        <a:bodyPr/>
        <a:lstStyle/>
        <a:p>
          <a:endParaRPr lang="zh-CN" altLang="en-US"/>
        </a:p>
      </dgm:t>
    </dgm:pt>
    <dgm:pt modelId="{D4F2447B-6678-41B3-A35A-9F35D07AF578}" type="pres">
      <dgm:prSet presAssocID="{DC95453A-2DC2-4B89-A873-6A0C1BBC6263}" presName="node" presStyleLbl="node1" presStyleIdx="3" presStyleCnt="4" custRadScaleRad="66369" custRadScaleInc="237173">
        <dgm:presLayoutVars>
          <dgm:bulletEnabled val="1"/>
        </dgm:presLayoutVars>
      </dgm:prSet>
      <dgm:spPr/>
      <dgm:t>
        <a:bodyPr/>
        <a:lstStyle/>
        <a:p>
          <a:endParaRPr lang="zh-CN" altLang="en-US"/>
        </a:p>
      </dgm:t>
    </dgm:pt>
  </dgm:ptLst>
  <dgm:cxnLst>
    <dgm:cxn modelId="{22987D70-3B07-43D9-BA33-ED19B1D6D0D3}" type="presOf" srcId="{C1ED5ED3-C0EB-40B1-B8EA-A6CE94EEA0AB}" destId="{B05CB0D0-D8A0-4A90-B7A9-9A83CB01E9AD}" srcOrd="0" destOrd="7" presId="urn:microsoft.com/office/officeart/2005/8/layout/radial4"/>
    <dgm:cxn modelId="{7E8895A7-9538-4EF3-BB06-C3F7CB461836}" srcId="{25DBD33D-96BF-4E6A-8F4B-D4312743D744}" destId="{2B19CCEE-9AE1-4C05-84F8-A4947D2B3879}" srcOrd="0" destOrd="0" parTransId="{20723AA0-3E62-4504-B7F3-93C39D01085A}" sibTransId="{B5A4B2D5-7AF1-4F18-BBDE-8704920FBEF4}"/>
    <dgm:cxn modelId="{EF3887A5-A3F9-49B1-B30E-E66DC8CE9E5F}" type="presOf" srcId="{4E0A458F-5532-43D6-9163-6213173D5FF1}" destId="{B05CB0D0-D8A0-4A90-B7A9-9A83CB01E9AD}" srcOrd="0" destOrd="2" presId="urn:microsoft.com/office/officeart/2005/8/layout/radial4"/>
    <dgm:cxn modelId="{46D057F5-6656-4BCB-9F4F-D9AF4B919B1F}" type="presOf" srcId="{87E04A3D-DF64-4082-87B6-395769AC0455}" destId="{B05CB0D0-D8A0-4A90-B7A9-9A83CB01E9AD}" srcOrd="0" destOrd="1" presId="urn:microsoft.com/office/officeart/2005/8/layout/radial4"/>
    <dgm:cxn modelId="{8315E6F0-71BE-407A-9703-E6F3FA376766}" type="presOf" srcId="{D2BCBA78-27B8-4339-9383-4A00BBFD09E3}" destId="{B05CB0D0-D8A0-4A90-B7A9-9A83CB01E9AD}" srcOrd="0" destOrd="6" presId="urn:microsoft.com/office/officeart/2005/8/layout/radial4"/>
    <dgm:cxn modelId="{8792E6CA-061D-4001-87B6-65173E4B560C}" srcId="{150C24B5-4906-436D-A151-251E1E35F5DB}" destId="{87E04A3D-DF64-4082-87B6-395769AC0455}" srcOrd="0" destOrd="0" parTransId="{39931CD6-4665-4ED8-B251-BD767FC92B56}" sibTransId="{2E9763B6-D05C-46CA-ADC0-0701DB18F183}"/>
    <dgm:cxn modelId="{6ACD54E8-F483-4782-83DB-764B3F9C115E}" type="presOf" srcId="{D462D50A-CF14-4AF6-A161-0B69C3F74C9D}" destId="{B05CB0D0-D8A0-4A90-B7A9-9A83CB01E9AD}" srcOrd="0" destOrd="8" presId="urn:microsoft.com/office/officeart/2005/8/layout/radial4"/>
    <dgm:cxn modelId="{60D5FA86-E7CA-40D0-9A26-E64FF962C51E}" srcId="{25DBD33D-96BF-4E6A-8F4B-D4312743D744}" destId="{706BD248-D6BE-4631-8916-181F6B398735}" srcOrd="4" destOrd="0" parTransId="{624FF6CC-F715-481A-9F56-DE13DBB0B11C}" sibTransId="{CFAB4D7B-AAF1-4A28-8B7C-CEF2C7132A9E}"/>
    <dgm:cxn modelId="{4C64A4AF-3D87-4252-952F-C1F1C2905126}" srcId="{150C24B5-4906-436D-A151-251E1E35F5DB}" destId="{D462D50A-CF14-4AF6-A161-0B69C3F74C9D}" srcOrd="7" destOrd="0" parTransId="{75F3AA75-9F3E-4F9F-BD6C-189B29125CBB}" sibTransId="{746559A8-A8A7-4D53-8D6A-3D8E3BCE6518}"/>
    <dgm:cxn modelId="{BE259235-0F6E-4D13-932B-E4D83A7E2397}" srcId="{BD3B7CE5-48FD-4934-A714-9B2E5C81E3D6}" destId="{FF9A0BD0-4A44-47A6-86EC-F26BAC28E8B4}" srcOrd="0" destOrd="0" parTransId="{33005AEE-10B6-49C5-AD90-B246C31DF41A}" sibTransId="{4C969C63-F49C-480D-819E-830EBC1BA0FD}"/>
    <dgm:cxn modelId="{5E89D7F6-850F-46D3-9BED-3CBB47B28659}" srcId="{FF9A0BD0-4A44-47A6-86EC-F26BAC28E8B4}" destId="{25DBD33D-96BF-4E6A-8F4B-D4312743D744}" srcOrd="0" destOrd="0" parTransId="{5018962F-B001-4338-A798-2716867A287C}" sibTransId="{A57D2530-C567-4138-9D8F-90F42C8E7DF8}"/>
    <dgm:cxn modelId="{88CC5670-DDB0-4D0E-AC89-C0BF973E1559}" type="presOf" srcId="{BD3B7CE5-48FD-4934-A714-9B2E5C81E3D6}" destId="{CA08AB71-9FFE-4C11-9904-BA6AED7D5DC8}" srcOrd="0" destOrd="0" presId="urn:microsoft.com/office/officeart/2005/8/layout/radial4"/>
    <dgm:cxn modelId="{47DA8F11-5676-4B0A-90A8-F0B59CEF93FF}" srcId="{FF9A0BD0-4A44-47A6-86EC-F26BAC28E8B4}" destId="{150C24B5-4906-436D-A151-251E1E35F5DB}" srcOrd="1" destOrd="0" parTransId="{D47783FA-7B49-4EEF-A09B-5FF802121AFD}" sibTransId="{2398A7A7-8E35-4744-B7CA-CCFE7FD1953D}"/>
    <dgm:cxn modelId="{A2D6A343-2FE5-41CC-9739-5EE85BCED334}" srcId="{150C24B5-4906-436D-A151-251E1E35F5DB}" destId="{4E0A458F-5532-43D6-9163-6213173D5FF1}" srcOrd="1" destOrd="0" parTransId="{80FB9F27-196D-46C9-A3D6-EBF16D2020EB}" sibTransId="{7B488288-B890-411E-B85D-A61C415BFFE6}"/>
    <dgm:cxn modelId="{C80DD553-14E3-49FB-90F5-30721F626270}" srcId="{25DBD33D-96BF-4E6A-8F4B-D4312743D744}" destId="{A086869E-B0BB-4CCC-B387-FA09353B85ED}" srcOrd="1" destOrd="0" parTransId="{7F7BCA4B-1D43-48D5-9DC9-38EBA2A2BE4B}" sibTransId="{523FA163-28A8-4CA2-A88D-5B155EE1E6E0}"/>
    <dgm:cxn modelId="{3DC822EB-2C34-4763-B1A9-2FFEE21F5297}" type="presOf" srcId="{AF38D29C-0C41-4ABA-BD78-E2FDBA40BB23}" destId="{B05CB0D0-D8A0-4A90-B7A9-9A83CB01E9AD}" srcOrd="0" destOrd="3" presId="urn:microsoft.com/office/officeart/2005/8/layout/radial4"/>
    <dgm:cxn modelId="{75E30CE1-0B48-475D-A90C-EFD8B346FFF4}" type="presOf" srcId="{B6E64922-8FC9-4B68-83A7-57C9A618F8CE}" destId="{D4F2447B-6678-41B3-A35A-9F35D07AF578}" srcOrd="0" destOrd="1" presId="urn:microsoft.com/office/officeart/2005/8/layout/radial4"/>
    <dgm:cxn modelId="{F9F0620D-50F6-48C3-BF9B-74D134699BB3}" type="presOf" srcId="{55600EE0-64DC-4C1B-AAA2-EBF555C0FF5D}" destId="{0BEF7E7B-9425-465C-8B69-530F9B3378B9}" srcOrd="0" destOrd="8" presId="urn:microsoft.com/office/officeart/2005/8/layout/radial4"/>
    <dgm:cxn modelId="{EBAE8408-6055-4E44-84CE-B33966B57829}" type="presOf" srcId="{44AB2899-143B-4B2A-B432-82E33F28748D}" destId="{B05CB0D0-D8A0-4A90-B7A9-9A83CB01E9AD}" srcOrd="0" destOrd="5" presId="urn:microsoft.com/office/officeart/2005/8/layout/radial4"/>
    <dgm:cxn modelId="{0B550D89-B7AF-413A-8207-CBC22656BE02}" srcId="{25DBD33D-96BF-4E6A-8F4B-D4312743D744}" destId="{6C5657A6-9F9E-4314-8A1E-401DFAA079E3}" srcOrd="5" destOrd="0" parTransId="{24F08496-7FC5-431B-A490-426A2376AD1D}" sibTransId="{61122106-7326-405B-8287-227CFEAD3E28}"/>
    <dgm:cxn modelId="{CBAF1353-508E-436F-B711-FBDE33754FE6}" srcId="{4177D4F0-7ED6-4018-A677-0562C7F7A578}" destId="{2B3CE086-A138-48E3-AC74-A8FCDF029D32}" srcOrd="0" destOrd="0" parTransId="{DDA72082-8467-4535-BDA1-173D92CCD1FD}" sibTransId="{4E92BBA2-0DDF-412C-A06C-7F8CA0760E66}"/>
    <dgm:cxn modelId="{FF34B395-1F37-49BA-9CDD-1FCEF9525632}" srcId="{25DBD33D-96BF-4E6A-8F4B-D4312743D744}" destId="{FF8814AC-0335-4A87-9F19-4408C60A8613}" srcOrd="6" destOrd="0" parTransId="{353A9E90-977D-49DA-82CC-E007C76291C0}" sibTransId="{2379E68F-981D-494D-B6DB-EE6385FDBAD0}"/>
    <dgm:cxn modelId="{1B07781B-9FAD-46CC-9E5E-5C0CE556CCE5}" type="presOf" srcId="{FF9A0BD0-4A44-47A6-86EC-F26BAC28E8B4}" destId="{E3FD6C75-581B-4516-ABB7-132E85CF65D5}" srcOrd="0" destOrd="0" presId="urn:microsoft.com/office/officeart/2005/8/layout/radial4"/>
    <dgm:cxn modelId="{8B8826C0-BB9E-4311-A9E3-74691DDF472C}" type="presOf" srcId="{2B3CE086-A138-48E3-AC74-A8FCDF029D32}" destId="{DFF6FD95-57B1-494F-A3AF-AC59C4DED015}" srcOrd="0" destOrd="1" presId="urn:microsoft.com/office/officeart/2005/8/layout/radial4"/>
    <dgm:cxn modelId="{F1796232-C834-43B5-BCDA-7344B2F89E91}" srcId="{150C24B5-4906-436D-A151-251E1E35F5DB}" destId="{517B6295-08E0-429A-89BD-B2D536C08A3A}" srcOrd="9" destOrd="0" parTransId="{42AFC8E5-4223-4A6F-9DA1-603EF038588B}" sibTransId="{1FE4CD1E-2F78-46DD-ACF9-B945D95B5404}"/>
    <dgm:cxn modelId="{FAD1305C-E5A3-4864-BE72-B79E4EB9E2EC}" srcId="{150C24B5-4906-436D-A151-251E1E35F5DB}" destId="{C1ED5ED3-C0EB-40B1-B8EA-A6CE94EEA0AB}" srcOrd="6" destOrd="0" parTransId="{C374EE91-CFFF-410F-9A5C-654EF9CC75AC}" sibTransId="{610A9709-30C3-437C-B8FE-A038D72CB376}"/>
    <dgm:cxn modelId="{A2460330-1511-47A5-B3A9-68385550B43A}" type="presOf" srcId="{706BD248-D6BE-4631-8916-181F6B398735}" destId="{0BEF7E7B-9425-465C-8B69-530F9B3378B9}" srcOrd="0" destOrd="5" presId="urn:microsoft.com/office/officeart/2005/8/layout/radial4"/>
    <dgm:cxn modelId="{C5122514-983F-4F2A-AEE6-B98682F9282C}" type="presOf" srcId="{33D16314-6983-4939-A249-81DF4B2484DC}" destId="{0BEF7E7B-9425-465C-8B69-530F9B3378B9}" srcOrd="0" destOrd="3" presId="urn:microsoft.com/office/officeart/2005/8/layout/radial4"/>
    <dgm:cxn modelId="{A337969D-F78D-4A7F-B074-919EA2050630}" srcId="{FF9A0BD0-4A44-47A6-86EC-F26BAC28E8B4}" destId="{4177D4F0-7ED6-4018-A677-0562C7F7A578}" srcOrd="2" destOrd="0" parTransId="{6C7CF5F5-B8FB-4F78-B105-FFD7B62AAABD}" sibTransId="{893846BF-E6AE-4847-94E6-6A51E1918011}"/>
    <dgm:cxn modelId="{762D5205-8F4E-4F9C-A7E3-C8A3DD3CBD44}" srcId="{150C24B5-4906-436D-A151-251E1E35F5DB}" destId="{B10F95E1-832B-4DEC-99DF-ABB4B17D0ACB}" srcOrd="8" destOrd="0" parTransId="{51DF6A0E-8B5D-4643-AAAC-2E9F69F07ECF}" sibTransId="{F8547AA7-2647-4195-BE9E-786EFB051946}"/>
    <dgm:cxn modelId="{2946EDE6-A66D-49F5-8DE7-262A9BA9F1BC}" type="presOf" srcId="{4177D4F0-7ED6-4018-A677-0562C7F7A578}" destId="{DFF6FD95-57B1-494F-A3AF-AC59C4DED015}" srcOrd="0" destOrd="0" presId="urn:microsoft.com/office/officeart/2005/8/layout/radial4"/>
    <dgm:cxn modelId="{9BBA425C-46A9-428A-AACC-50A5E4A88B23}" type="presOf" srcId="{A086869E-B0BB-4CCC-B387-FA09353B85ED}" destId="{0BEF7E7B-9425-465C-8B69-530F9B3378B9}" srcOrd="0" destOrd="2" presId="urn:microsoft.com/office/officeart/2005/8/layout/radial4"/>
    <dgm:cxn modelId="{AB94192A-BE64-412F-8EA5-21FEFA98620B}" type="presOf" srcId="{FF8814AC-0335-4A87-9F19-4408C60A8613}" destId="{0BEF7E7B-9425-465C-8B69-530F9B3378B9}" srcOrd="0" destOrd="7" presId="urn:microsoft.com/office/officeart/2005/8/layout/radial4"/>
    <dgm:cxn modelId="{2EDC07D5-A876-4802-8B40-6961EA36DA29}" type="presOf" srcId="{CDFDF100-9B91-415D-B23A-09348D05A584}" destId="{B05CB0D0-D8A0-4A90-B7A9-9A83CB01E9AD}" srcOrd="0" destOrd="4" presId="urn:microsoft.com/office/officeart/2005/8/layout/radial4"/>
    <dgm:cxn modelId="{BF2E8E52-F4C1-43AC-A0CD-504F5D486BC2}" type="presOf" srcId="{25DBD33D-96BF-4E6A-8F4B-D4312743D744}" destId="{0BEF7E7B-9425-465C-8B69-530F9B3378B9}" srcOrd="0" destOrd="0" presId="urn:microsoft.com/office/officeart/2005/8/layout/radial4"/>
    <dgm:cxn modelId="{3AF4AC75-8B38-44EE-9A19-6FA2DB7B62E8}" srcId="{150C24B5-4906-436D-A151-251E1E35F5DB}" destId="{AF38D29C-0C41-4ABA-BD78-E2FDBA40BB23}" srcOrd="2" destOrd="0" parTransId="{74FE4F22-5DCD-497C-8B96-B609F7ABD157}" sibTransId="{735673D9-CD83-4C01-9921-B40510A551A9}"/>
    <dgm:cxn modelId="{96D1B08B-304E-4DE5-873B-B1CA4F8703D6}" srcId="{150C24B5-4906-436D-A151-251E1E35F5DB}" destId="{44AB2899-143B-4B2A-B432-82E33F28748D}" srcOrd="4" destOrd="0" parTransId="{3175A02B-4CA1-4E74-9A01-333D48471296}" sibTransId="{8C84765A-192B-4454-8278-C53C33E3781F}"/>
    <dgm:cxn modelId="{B5DE8E03-299B-4346-B8A6-71DD1A3254BD}" srcId="{25DBD33D-96BF-4E6A-8F4B-D4312743D744}" destId="{33D16314-6983-4939-A249-81DF4B2484DC}" srcOrd="2" destOrd="0" parTransId="{A32D93EF-A2B3-48F7-9A42-A7A7E417182B}" sibTransId="{327C4430-E827-49AB-A94A-9AC2F626B037}"/>
    <dgm:cxn modelId="{E873A088-5A99-4006-BAB2-64F589654764}" srcId="{FF9A0BD0-4A44-47A6-86EC-F26BAC28E8B4}" destId="{DC95453A-2DC2-4B89-A873-6A0C1BBC6263}" srcOrd="3" destOrd="0" parTransId="{038C2E60-EA58-421A-BCFA-600CC730DD6E}" sibTransId="{7008C5EB-81B0-420D-A0B5-362672DCDACB}"/>
    <dgm:cxn modelId="{60C145A5-C8DD-40E9-993A-D34318D34E3C}" srcId="{150C24B5-4906-436D-A151-251E1E35F5DB}" destId="{CDFDF100-9B91-415D-B23A-09348D05A584}" srcOrd="3" destOrd="0" parTransId="{8B4AA72F-BE4B-4339-8C43-AAEE422F671F}" sibTransId="{3EDEE87E-62BA-4785-A03A-E84E94CE348F}"/>
    <dgm:cxn modelId="{5EBA8D71-CEED-4B5B-A5C8-6AE7806E65BB}" srcId="{DC95453A-2DC2-4B89-A873-6A0C1BBC6263}" destId="{B6E64922-8FC9-4B68-83A7-57C9A618F8CE}" srcOrd="0" destOrd="0" parTransId="{44073ED8-2579-457F-AFF5-041078EB15F8}" sibTransId="{0E32DA45-2C1F-4048-B898-0F2AC434FA6D}"/>
    <dgm:cxn modelId="{A607F294-CEC6-4D6B-AF86-A911224E2709}" srcId="{25DBD33D-96BF-4E6A-8F4B-D4312743D744}" destId="{99F71874-43D8-46AA-9853-20D6D7F900CD}" srcOrd="3" destOrd="0" parTransId="{BCF36B13-72DB-4C6A-B79C-A9FA6FFDAD70}" sibTransId="{1652FAFD-EA5C-4392-B0F9-AB8EE22FC15B}"/>
    <dgm:cxn modelId="{13259EE8-8E0D-486D-8E22-F772AE252083}" type="presOf" srcId="{64F86602-9AE9-48AA-B3C2-D4A4DE1B210F}" destId="{DFF6FD95-57B1-494F-A3AF-AC59C4DED015}" srcOrd="0" destOrd="2" presId="urn:microsoft.com/office/officeart/2005/8/layout/radial4"/>
    <dgm:cxn modelId="{D3E67007-A518-4549-BD35-380E1F81C81F}" type="presOf" srcId="{150C24B5-4906-436D-A151-251E1E35F5DB}" destId="{B05CB0D0-D8A0-4A90-B7A9-9A83CB01E9AD}" srcOrd="0" destOrd="0" presId="urn:microsoft.com/office/officeart/2005/8/layout/radial4"/>
    <dgm:cxn modelId="{FB1155A0-9812-41A4-B52D-3FB9A53AC5CF}" type="presOf" srcId="{6C5657A6-9F9E-4314-8A1E-401DFAA079E3}" destId="{0BEF7E7B-9425-465C-8B69-530F9B3378B9}" srcOrd="0" destOrd="6" presId="urn:microsoft.com/office/officeart/2005/8/layout/radial4"/>
    <dgm:cxn modelId="{03DE9F29-A4A2-404F-B490-3BCCE8786AF1}" type="presOf" srcId="{038C2E60-EA58-421A-BCFA-600CC730DD6E}" destId="{1EEA26C1-4FE3-4504-A4B0-2A7D43B7B4A6}" srcOrd="0" destOrd="0" presId="urn:microsoft.com/office/officeart/2005/8/layout/radial4"/>
    <dgm:cxn modelId="{50DD9C75-AD99-4D48-86C1-04D8D3B181C1}" srcId="{4177D4F0-7ED6-4018-A677-0562C7F7A578}" destId="{64F86602-9AE9-48AA-B3C2-D4A4DE1B210F}" srcOrd="1" destOrd="0" parTransId="{7F8E4A31-238B-436A-9438-F87755DDF1B1}" sibTransId="{82C16E66-E13B-482B-92E2-84D6B3381EB8}"/>
    <dgm:cxn modelId="{C407024F-3AE1-4C80-9D09-D320D23C69C9}" type="presOf" srcId="{99F71874-43D8-46AA-9853-20D6D7F900CD}" destId="{0BEF7E7B-9425-465C-8B69-530F9B3378B9}" srcOrd="0" destOrd="4" presId="urn:microsoft.com/office/officeart/2005/8/layout/radial4"/>
    <dgm:cxn modelId="{64AF38B9-DFA8-4820-B6C7-410D9AF5460B}" srcId="{25DBD33D-96BF-4E6A-8F4B-D4312743D744}" destId="{55600EE0-64DC-4C1B-AAA2-EBF555C0FF5D}" srcOrd="7" destOrd="0" parTransId="{4C934671-3AE2-45C6-B612-8BE18514A7A1}" sibTransId="{730E3112-C8A1-41C2-9F24-FC0DDCB65286}"/>
    <dgm:cxn modelId="{CC2F35BF-8E1D-4E6A-841F-768D8E90D449}" srcId="{150C24B5-4906-436D-A151-251E1E35F5DB}" destId="{D2BCBA78-27B8-4339-9383-4A00BBFD09E3}" srcOrd="5" destOrd="0" parTransId="{95E36284-1079-44C0-A3CF-29298F6348C6}" sibTransId="{DCB8B550-52C3-4179-BA62-3544DB272763}"/>
    <dgm:cxn modelId="{BF852ADC-6BF9-41EA-8DE4-BDDAA270DEE5}" type="presOf" srcId="{D47783FA-7B49-4EEF-A09B-5FF802121AFD}" destId="{26E25AFE-7188-405D-8AF0-4A577B780504}" srcOrd="0" destOrd="0" presId="urn:microsoft.com/office/officeart/2005/8/layout/radial4"/>
    <dgm:cxn modelId="{8706896C-AB57-4A58-8E33-7F4DEC683927}" type="presOf" srcId="{517B6295-08E0-429A-89BD-B2D536C08A3A}" destId="{B05CB0D0-D8A0-4A90-B7A9-9A83CB01E9AD}" srcOrd="0" destOrd="10" presId="urn:microsoft.com/office/officeart/2005/8/layout/radial4"/>
    <dgm:cxn modelId="{1B36E852-B3E9-401E-BCE9-1CA9832FE60F}" type="presOf" srcId="{6C7CF5F5-B8FB-4F78-B105-FFD7B62AAABD}" destId="{85B3DB96-1054-481C-810E-CDA4A0245E9E}" srcOrd="0" destOrd="0" presId="urn:microsoft.com/office/officeart/2005/8/layout/radial4"/>
    <dgm:cxn modelId="{7322977D-3997-4131-8605-28723CA75DC1}" type="presOf" srcId="{2B19CCEE-9AE1-4C05-84F8-A4947D2B3879}" destId="{0BEF7E7B-9425-465C-8B69-530F9B3378B9}" srcOrd="0" destOrd="1" presId="urn:microsoft.com/office/officeart/2005/8/layout/radial4"/>
    <dgm:cxn modelId="{9443DECA-5184-4E76-BEFF-3A167F4DE5F1}" type="presOf" srcId="{B10F95E1-832B-4DEC-99DF-ABB4B17D0ACB}" destId="{B05CB0D0-D8A0-4A90-B7A9-9A83CB01E9AD}" srcOrd="0" destOrd="9" presId="urn:microsoft.com/office/officeart/2005/8/layout/radial4"/>
    <dgm:cxn modelId="{2CB89DF7-4809-4D4E-B83E-734A48E24392}" type="presOf" srcId="{5018962F-B001-4338-A798-2716867A287C}" destId="{31535412-EECF-4ECE-B532-3577DF4BC044}" srcOrd="0" destOrd="0" presId="urn:microsoft.com/office/officeart/2005/8/layout/radial4"/>
    <dgm:cxn modelId="{C670E7D2-A8B6-4A3F-8979-16CFBCC5B876}" type="presOf" srcId="{DC95453A-2DC2-4B89-A873-6A0C1BBC6263}" destId="{D4F2447B-6678-41B3-A35A-9F35D07AF578}" srcOrd="0" destOrd="0" presId="urn:microsoft.com/office/officeart/2005/8/layout/radial4"/>
    <dgm:cxn modelId="{53076F52-7DC4-4F77-939B-8B80A2643904}" type="presParOf" srcId="{CA08AB71-9FFE-4C11-9904-BA6AED7D5DC8}" destId="{E3FD6C75-581B-4516-ABB7-132E85CF65D5}" srcOrd="0" destOrd="0" presId="urn:microsoft.com/office/officeart/2005/8/layout/radial4"/>
    <dgm:cxn modelId="{50E33320-4482-4C02-9B86-CC5B93F7DF71}" type="presParOf" srcId="{CA08AB71-9FFE-4C11-9904-BA6AED7D5DC8}" destId="{31535412-EECF-4ECE-B532-3577DF4BC044}" srcOrd="1" destOrd="0" presId="urn:microsoft.com/office/officeart/2005/8/layout/radial4"/>
    <dgm:cxn modelId="{D76D964D-541B-4872-BABC-E4524AC2BA5A}" type="presParOf" srcId="{CA08AB71-9FFE-4C11-9904-BA6AED7D5DC8}" destId="{0BEF7E7B-9425-465C-8B69-530F9B3378B9}" srcOrd="2" destOrd="0" presId="urn:microsoft.com/office/officeart/2005/8/layout/radial4"/>
    <dgm:cxn modelId="{230D0546-04A3-4135-AF2F-754435D9F055}" type="presParOf" srcId="{CA08AB71-9FFE-4C11-9904-BA6AED7D5DC8}" destId="{26E25AFE-7188-405D-8AF0-4A577B780504}" srcOrd="3" destOrd="0" presId="urn:microsoft.com/office/officeart/2005/8/layout/radial4"/>
    <dgm:cxn modelId="{708A7CD5-A6D6-4FA2-8405-509D974652EE}" type="presParOf" srcId="{CA08AB71-9FFE-4C11-9904-BA6AED7D5DC8}" destId="{B05CB0D0-D8A0-4A90-B7A9-9A83CB01E9AD}" srcOrd="4" destOrd="0" presId="urn:microsoft.com/office/officeart/2005/8/layout/radial4"/>
    <dgm:cxn modelId="{84DEAA49-A211-418E-B207-A4E7ABA9D4E2}" type="presParOf" srcId="{CA08AB71-9FFE-4C11-9904-BA6AED7D5DC8}" destId="{85B3DB96-1054-481C-810E-CDA4A0245E9E}" srcOrd="5" destOrd="0" presId="urn:microsoft.com/office/officeart/2005/8/layout/radial4"/>
    <dgm:cxn modelId="{680791DC-5E05-4645-957F-3E2474D714EA}" type="presParOf" srcId="{CA08AB71-9FFE-4C11-9904-BA6AED7D5DC8}" destId="{DFF6FD95-57B1-494F-A3AF-AC59C4DED015}" srcOrd="6" destOrd="0" presId="urn:microsoft.com/office/officeart/2005/8/layout/radial4"/>
    <dgm:cxn modelId="{84453BAD-120E-4574-80D8-F14EC95BF950}" type="presParOf" srcId="{CA08AB71-9FFE-4C11-9904-BA6AED7D5DC8}" destId="{1EEA26C1-4FE3-4504-A4B0-2A7D43B7B4A6}" srcOrd="7" destOrd="0" presId="urn:microsoft.com/office/officeart/2005/8/layout/radial4"/>
    <dgm:cxn modelId="{D6287FCD-A0A7-48A4-BB42-B92E563C9DF8}" type="presParOf" srcId="{CA08AB71-9FFE-4C11-9904-BA6AED7D5DC8}" destId="{D4F2447B-6678-41B3-A35A-9F35D07AF578}" srcOrd="8" destOrd="0" presId="urn:microsoft.com/office/officeart/2005/8/layout/radial4"/>
  </dgm:cxnLst>
  <dgm:bg/>
  <dgm:whole/>
</dgm:dataModel>
</file>

<file path=word/diagrams/data2.xml><?xml version="1.0" encoding="utf-8"?>
<dgm:dataModel xmlns:dgm="http://schemas.openxmlformats.org/drawingml/2006/diagram" xmlns:a="http://schemas.openxmlformats.org/drawingml/2006/main">
  <dgm:ptLst>
    <dgm:pt modelId="{F927ECB1-72A2-4932-81DD-77F3A8805997}" type="doc">
      <dgm:prSet loTypeId="urn:microsoft.com/office/officeart/2005/8/layout/process4" loCatId="list" qsTypeId="urn:microsoft.com/office/officeart/2005/8/quickstyle/simple2" qsCatId="simple" csTypeId="urn:microsoft.com/office/officeart/2005/8/colors/accent1_2" csCatId="accent1" phldr="1"/>
      <dgm:spPr/>
      <dgm:t>
        <a:bodyPr/>
        <a:lstStyle/>
        <a:p>
          <a:endParaRPr lang="zh-CN" altLang="en-US"/>
        </a:p>
      </dgm:t>
    </dgm:pt>
    <dgm:pt modelId="{BB1F1063-14D9-4219-9D37-2B896BFA1ECF}">
      <dgm:prSet phldrT="[文本]"/>
      <dgm:spPr/>
      <dgm:t>
        <a:bodyPr/>
        <a:lstStyle/>
        <a:p>
          <a:r>
            <a:rPr lang="zh-CN" altLang="en-US"/>
            <a:t>各分公司录入现状数据   </a:t>
          </a:r>
          <a:r>
            <a:rPr lang="zh-CN" altLang="en-US">
              <a:solidFill>
                <a:schemeClr val="bg1"/>
              </a:solidFill>
            </a:rPr>
            <a:t>系统自动获取数据   </a:t>
          </a:r>
        </a:p>
      </dgm:t>
    </dgm:pt>
    <dgm:pt modelId="{8C2ECADF-FDCF-415E-9A6C-35C181A99E26}" type="parTrans" cxnId="{A2347B99-3414-49CC-A028-D65C2BF2E4CE}">
      <dgm:prSet/>
      <dgm:spPr/>
      <dgm:t>
        <a:bodyPr/>
        <a:lstStyle/>
        <a:p>
          <a:endParaRPr lang="zh-CN" altLang="en-US"/>
        </a:p>
      </dgm:t>
    </dgm:pt>
    <dgm:pt modelId="{5BC0F1D1-2726-48A6-B0F9-C3A9E0C78D14}" type="sibTrans" cxnId="{A2347B99-3414-49CC-A028-D65C2BF2E4CE}">
      <dgm:prSet/>
      <dgm:spPr/>
      <dgm:t>
        <a:bodyPr/>
        <a:lstStyle/>
        <a:p>
          <a:endParaRPr lang="zh-CN" altLang="en-US"/>
        </a:p>
      </dgm:t>
    </dgm:pt>
    <dgm:pt modelId="{90409EE7-9F4D-41ED-A900-602FF61D5FE0}">
      <dgm:prSet phldrT="[文本]"/>
      <dgm:spPr/>
      <dgm:t>
        <a:bodyPr/>
        <a:lstStyle/>
        <a:p>
          <a:r>
            <a:rPr lang="zh-CN" altLang="en-US"/>
            <a:t>现状统计分析</a:t>
          </a:r>
        </a:p>
      </dgm:t>
    </dgm:pt>
    <dgm:pt modelId="{0E2313C1-FAD1-4AC5-B721-13288845EFEA}" type="parTrans" cxnId="{079042D6-9418-4CAD-BDE7-6BC24CE9D4A1}">
      <dgm:prSet/>
      <dgm:spPr/>
      <dgm:t>
        <a:bodyPr/>
        <a:lstStyle/>
        <a:p>
          <a:endParaRPr lang="zh-CN" altLang="en-US"/>
        </a:p>
      </dgm:t>
    </dgm:pt>
    <dgm:pt modelId="{774771BC-8938-4F5C-8E0E-94404BBC4A96}" type="sibTrans" cxnId="{079042D6-9418-4CAD-BDE7-6BC24CE9D4A1}">
      <dgm:prSet/>
      <dgm:spPr/>
      <dgm:t>
        <a:bodyPr/>
        <a:lstStyle/>
        <a:p>
          <a:endParaRPr lang="zh-CN" altLang="en-US"/>
        </a:p>
      </dgm:t>
    </dgm:pt>
    <dgm:pt modelId="{929C16E0-2C5D-4110-B8B3-40BF0633B2CB}">
      <dgm:prSet phldrT="[文本]"/>
      <dgm:spPr/>
      <dgm:t>
        <a:bodyPr/>
        <a:lstStyle/>
        <a:p>
          <a:r>
            <a:rPr lang="zh-CN" altLang="en-US"/>
            <a:t>规划管理实施</a:t>
          </a:r>
        </a:p>
      </dgm:t>
    </dgm:pt>
    <dgm:pt modelId="{FAA3294B-C5A9-4BC6-9FC1-14B25FBA6851}" type="parTrans" cxnId="{A7965CCE-7A1D-44F7-89CD-F97B748BEBD6}">
      <dgm:prSet/>
      <dgm:spPr/>
      <dgm:t>
        <a:bodyPr/>
        <a:lstStyle/>
        <a:p>
          <a:endParaRPr lang="zh-CN" altLang="en-US"/>
        </a:p>
      </dgm:t>
    </dgm:pt>
    <dgm:pt modelId="{782E7E1C-D263-44C4-A837-CDEAC1919F02}" type="sibTrans" cxnId="{A7965CCE-7A1D-44F7-89CD-F97B748BEBD6}">
      <dgm:prSet/>
      <dgm:spPr/>
      <dgm:t>
        <a:bodyPr/>
        <a:lstStyle/>
        <a:p>
          <a:endParaRPr lang="zh-CN" altLang="en-US"/>
        </a:p>
      </dgm:t>
    </dgm:pt>
    <dgm:pt modelId="{E61020FA-1447-41FB-A9C5-9F1088EB7B71}">
      <dgm:prSet phldrT="[文本]"/>
      <dgm:spPr/>
      <dgm:t>
        <a:bodyPr/>
        <a:lstStyle/>
        <a:p>
          <a:r>
            <a:rPr lang="zh-CN" altLang="en-US"/>
            <a:t>考核评估</a:t>
          </a:r>
        </a:p>
      </dgm:t>
    </dgm:pt>
    <dgm:pt modelId="{2CDD1838-061B-45F8-A4D1-05D79E5259ED}" type="parTrans" cxnId="{092D9247-AFCE-48BC-9671-386E01C4EFB5}">
      <dgm:prSet/>
      <dgm:spPr/>
      <dgm:t>
        <a:bodyPr/>
        <a:lstStyle/>
        <a:p>
          <a:endParaRPr lang="zh-CN" altLang="en-US"/>
        </a:p>
      </dgm:t>
    </dgm:pt>
    <dgm:pt modelId="{89EE26A0-41C9-415C-9811-116A3C71F76A}" type="sibTrans" cxnId="{092D9247-AFCE-48BC-9671-386E01C4EFB5}">
      <dgm:prSet/>
      <dgm:spPr/>
      <dgm:t>
        <a:bodyPr/>
        <a:lstStyle/>
        <a:p>
          <a:endParaRPr lang="zh-CN" altLang="en-US"/>
        </a:p>
      </dgm:t>
    </dgm:pt>
    <dgm:pt modelId="{82F960F7-C608-4418-9739-F26E2BD1F9D6}">
      <dgm:prSet phldrT="[文本]" custT="1"/>
      <dgm:spPr/>
      <dgm:t>
        <a:bodyPr/>
        <a:lstStyle/>
        <a:p>
          <a:r>
            <a:rPr lang="zh-CN" altLang="en-US" sz="800"/>
            <a:t>能耗现状数据</a:t>
          </a:r>
        </a:p>
      </dgm:t>
    </dgm:pt>
    <dgm:pt modelId="{6CFEC6BA-7A18-4C7C-B9B8-803D0D2A88A4}" type="parTrans" cxnId="{B719BEA6-24A8-4EB9-A09A-D84650FB5151}">
      <dgm:prSet/>
      <dgm:spPr/>
      <dgm:t>
        <a:bodyPr/>
        <a:lstStyle/>
        <a:p>
          <a:endParaRPr lang="zh-CN" altLang="en-US"/>
        </a:p>
      </dgm:t>
    </dgm:pt>
    <dgm:pt modelId="{4E57E985-608A-499B-89A8-2CD3BD7B1A80}" type="sibTrans" cxnId="{B719BEA6-24A8-4EB9-A09A-D84650FB5151}">
      <dgm:prSet/>
      <dgm:spPr/>
      <dgm:t>
        <a:bodyPr/>
        <a:lstStyle/>
        <a:p>
          <a:endParaRPr lang="zh-CN" altLang="en-US"/>
        </a:p>
      </dgm:t>
    </dgm:pt>
    <dgm:pt modelId="{80B1BB5C-8F56-4DDF-A727-526ECF92A6F0}">
      <dgm:prSet phldrT="[文本]" custT="1"/>
      <dgm:spPr/>
      <dgm:t>
        <a:bodyPr/>
        <a:lstStyle/>
        <a:p>
          <a:r>
            <a:rPr lang="zh-CN" altLang="en-US" sz="800"/>
            <a:t>举措数据</a:t>
          </a:r>
        </a:p>
      </dgm:t>
    </dgm:pt>
    <dgm:pt modelId="{168B403F-DEA8-47C1-9462-9E71B63EBDA0}" type="parTrans" cxnId="{13256629-E77D-42EA-A820-BD7EF909354E}">
      <dgm:prSet/>
      <dgm:spPr/>
      <dgm:t>
        <a:bodyPr/>
        <a:lstStyle/>
        <a:p>
          <a:endParaRPr lang="zh-CN" altLang="en-US"/>
        </a:p>
      </dgm:t>
    </dgm:pt>
    <dgm:pt modelId="{A4D997B5-38BF-42A2-941F-1ADCD5B390B6}" type="sibTrans" cxnId="{13256629-E77D-42EA-A820-BD7EF909354E}">
      <dgm:prSet/>
      <dgm:spPr/>
      <dgm:t>
        <a:bodyPr/>
        <a:lstStyle/>
        <a:p>
          <a:endParaRPr lang="zh-CN" altLang="en-US"/>
        </a:p>
      </dgm:t>
    </dgm:pt>
    <dgm:pt modelId="{C070F370-346C-4787-9109-4E66599A32BD}">
      <dgm:prSet phldrT="[文本]"/>
      <dgm:spPr/>
      <dgm:t>
        <a:bodyPr/>
        <a:lstStyle/>
        <a:p>
          <a:r>
            <a:rPr lang="zh-CN" altLang="en-US"/>
            <a:t>多维度现状统计对比分析</a:t>
          </a:r>
        </a:p>
      </dgm:t>
    </dgm:pt>
    <dgm:pt modelId="{A4F915F6-959F-4D51-92B0-91F013158D35}" type="parTrans" cxnId="{9158FD7F-2439-44A3-8563-1583690DF7B2}">
      <dgm:prSet/>
      <dgm:spPr/>
      <dgm:t>
        <a:bodyPr/>
        <a:lstStyle/>
        <a:p>
          <a:endParaRPr lang="zh-CN" altLang="en-US"/>
        </a:p>
      </dgm:t>
    </dgm:pt>
    <dgm:pt modelId="{9AF8448D-C412-4248-A0DA-865B780BBFF3}" type="sibTrans" cxnId="{9158FD7F-2439-44A3-8563-1583690DF7B2}">
      <dgm:prSet/>
      <dgm:spPr/>
      <dgm:t>
        <a:bodyPr/>
        <a:lstStyle/>
        <a:p>
          <a:endParaRPr lang="zh-CN" altLang="en-US"/>
        </a:p>
      </dgm:t>
    </dgm:pt>
    <dgm:pt modelId="{961BEEA4-72AA-4118-86AE-D83E31BD4F6F}">
      <dgm:prSet phldrT="[文本]"/>
      <dgm:spPr/>
      <dgm:t>
        <a:bodyPr/>
        <a:lstStyle/>
        <a:p>
          <a:r>
            <a:rPr lang="zh-CN" altLang="en-US"/>
            <a:t>多维度实施举措统计分析</a:t>
          </a:r>
        </a:p>
      </dgm:t>
    </dgm:pt>
    <dgm:pt modelId="{D12874C0-50E6-4A0B-AE71-22E66167B700}" type="parTrans" cxnId="{E7ABC620-98AA-4C21-B5EA-23A6498CAA1F}">
      <dgm:prSet/>
      <dgm:spPr/>
      <dgm:t>
        <a:bodyPr/>
        <a:lstStyle/>
        <a:p>
          <a:endParaRPr lang="zh-CN" altLang="en-US"/>
        </a:p>
      </dgm:t>
    </dgm:pt>
    <dgm:pt modelId="{E9A74D2C-8C61-4B3A-97C4-FD7DC1DFEDFC}" type="sibTrans" cxnId="{E7ABC620-98AA-4C21-B5EA-23A6498CAA1F}">
      <dgm:prSet/>
      <dgm:spPr/>
      <dgm:t>
        <a:bodyPr/>
        <a:lstStyle/>
        <a:p>
          <a:endParaRPr lang="zh-CN" altLang="en-US"/>
        </a:p>
      </dgm:t>
    </dgm:pt>
    <dgm:pt modelId="{A73F1256-E541-4843-8423-D2474991D771}">
      <dgm:prSet phldrT="[文本]"/>
      <dgm:spPr/>
      <dgm:t>
        <a:bodyPr/>
        <a:lstStyle/>
        <a:p>
          <a:r>
            <a:rPr lang="zh-CN" altLang="en-US"/>
            <a:t>指标目标数据制定</a:t>
          </a:r>
        </a:p>
      </dgm:t>
    </dgm:pt>
    <dgm:pt modelId="{F33C3052-0076-4347-8AFA-16D74FEBA46D}" type="parTrans" cxnId="{89AB75A0-6534-41E3-9497-41C986C15659}">
      <dgm:prSet/>
      <dgm:spPr/>
      <dgm:t>
        <a:bodyPr/>
        <a:lstStyle/>
        <a:p>
          <a:endParaRPr lang="zh-CN" altLang="en-US"/>
        </a:p>
      </dgm:t>
    </dgm:pt>
    <dgm:pt modelId="{C25B28EF-516F-4D82-933B-1ED642AC5EB5}" type="sibTrans" cxnId="{89AB75A0-6534-41E3-9497-41C986C15659}">
      <dgm:prSet/>
      <dgm:spPr/>
      <dgm:t>
        <a:bodyPr/>
        <a:lstStyle/>
        <a:p>
          <a:endParaRPr lang="zh-CN" altLang="en-US"/>
        </a:p>
      </dgm:t>
    </dgm:pt>
    <dgm:pt modelId="{55182EBD-1714-4B76-B0E4-7C899C927944}">
      <dgm:prSet phldrT="[文本]"/>
      <dgm:spPr/>
      <dgm:t>
        <a:bodyPr/>
        <a:lstStyle/>
        <a:p>
          <a:r>
            <a:rPr lang="zh-CN" altLang="en-US"/>
            <a:t>规划数据制定与统计分析</a:t>
          </a:r>
        </a:p>
      </dgm:t>
    </dgm:pt>
    <dgm:pt modelId="{E89E0F6F-A5F4-455E-B58C-6A61EF5D18D7}" type="parTrans" cxnId="{A2C69F23-D9E3-4885-B5CD-D818286E4E23}">
      <dgm:prSet/>
      <dgm:spPr/>
      <dgm:t>
        <a:bodyPr/>
        <a:lstStyle/>
        <a:p>
          <a:endParaRPr lang="zh-CN" altLang="en-US"/>
        </a:p>
      </dgm:t>
    </dgm:pt>
    <dgm:pt modelId="{BEF246EA-706E-44C0-B92C-C654ABF1ABD3}" type="sibTrans" cxnId="{A2C69F23-D9E3-4885-B5CD-D818286E4E23}">
      <dgm:prSet/>
      <dgm:spPr/>
      <dgm:t>
        <a:bodyPr/>
        <a:lstStyle/>
        <a:p>
          <a:endParaRPr lang="zh-CN" altLang="en-US"/>
        </a:p>
      </dgm:t>
    </dgm:pt>
    <dgm:pt modelId="{7CEE3E11-10CF-4597-9A16-A01A3C9F63ED}">
      <dgm:prSet phldrT="[文本]"/>
      <dgm:spPr/>
      <dgm:t>
        <a:bodyPr/>
        <a:lstStyle/>
        <a:p>
          <a:r>
            <a:rPr lang="zh-CN" altLang="en-US"/>
            <a:t>机楼、机房能效评估</a:t>
          </a:r>
        </a:p>
      </dgm:t>
    </dgm:pt>
    <dgm:pt modelId="{DDBAAA8A-E71D-4F58-8467-F9EFE0ABA5D5}" type="parTrans" cxnId="{F53889AC-1568-41C0-80EE-B11DE3F15C14}">
      <dgm:prSet/>
      <dgm:spPr/>
      <dgm:t>
        <a:bodyPr/>
        <a:lstStyle/>
        <a:p>
          <a:endParaRPr lang="zh-CN" altLang="en-US"/>
        </a:p>
      </dgm:t>
    </dgm:pt>
    <dgm:pt modelId="{51E2067E-17EA-4F75-B647-9B50A3533582}" type="sibTrans" cxnId="{F53889AC-1568-41C0-80EE-B11DE3F15C14}">
      <dgm:prSet/>
      <dgm:spPr/>
      <dgm:t>
        <a:bodyPr/>
        <a:lstStyle/>
        <a:p>
          <a:endParaRPr lang="zh-CN" altLang="en-US"/>
        </a:p>
      </dgm:t>
    </dgm:pt>
    <dgm:pt modelId="{7913A04B-84BC-4578-86D5-F89B0123A4A9}">
      <dgm:prSet phldrT="[文本]"/>
      <dgm:spPr/>
      <dgm:t>
        <a:bodyPr/>
        <a:lstStyle/>
        <a:p>
          <a:r>
            <a:rPr lang="zh-CN" altLang="en-US"/>
            <a:t>节能措施能效评估</a:t>
          </a:r>
        </a:p>
      </dgm:t>
    </dgm:pt>
    <dgm:pt modelId="{E47FCB70-7C78-4796-AB28-90AE35EC330D}" type="parTrans" cxnId="{D05AB8F9-95BE-4660-981A-E19304C5E87E}">
      <dgm:prSet/>
      <dgm:spPr/>
      <dgm:t>
        <a:bodyPr/>
        <a:lstStyle/>
        <a:p>
          <a:endParaRPr lang="zh-CN" altLang="en-US"/>
        </a:p>
      </dgm:t>
    </dgm:pt>
    <dgm:pt modelId="{310FA70D-616B-4921-931F-40F97A5F875A}" type="sibTrans" cxnId="{D05AB8F9-95BE-4660-981A-E19304C5E87E}">
      <dgm:prSet/>
      <dgm:spPr/>
      <dgm:t>
        <a:bodyPr/>
        <a:lstStyle/>
        <a:p>
          <a:endParaRPr lang="zh-CN" altLang="en-US"/>
        </a:p>
      </dgm:t>
    </dgm:pt>
    <dgm:pt modelId="{CE0E9F6D-AC56-464A-9957-D309329DC1E7}">
      <dgm:prSet phldrT="[文本]" custT="1"/>
      <dgm:spPr/>
      <dgm:t>
        <a:bodyPr/>
        <a:lstStyle/>
        <a:p>
          <a:r>
            <a:rPr lang="zh-CN" altLang="en-US" sz="800"/>
            <a:t>业务数据</a:t>
          </a:r>
        </a:p>
      </dgm:t>
    </dgm:pt>
    <dgm:pt modelId="{8B3E7659-2E3D-499E-B5A7-7068168701C2}" type="parTrans" cxnId="{C535857D-A2D8-4877-A904-E8DB6DF00377}">
      <dgm:prSet/>
      <dgm:spPr/>
      <dgm:t>
        <a:bodyPr/>
        <a:lstStyle/>
        <a:p>
          <a:endParaRPr lang="zh-CN" altLang="en-US"/>
        </a:p>
      </dgm:t>
    </dgm:pt>
    <dgm:pt modelId="{D2CE4A0C-441C-4F12-BD8D-32A14CAD364B}" type="sibTrans" cxnId="{C535857D-A2D8-4877-A904-E8DB6DF00377}">
      <dgm:prSet/>
      <dgm:spPr/>
      <dgm:t>
        <a:bodyPr/>
        <a:lstStyle/>
        <a:p>
          <a:endParaRPr lang="zh-CN" altLang="en-US"/>
        </a:p>
      </dgm:t>
    </dgm:pt>
    <dgm:pt modelId="{982BB0F3-7CFC-4FB1-BA3F-CAF8B54B1683}">
      <dgm:prSet phldrT="[文本]" custT="1"/>
      <dgm:spPr/>
      <dgm:t>
        <a:bodyPr/>
        <a:lstStyle/>
        <a:p>
          <a:r>
            <a:rPr lang="zh-CN" altLang="en-US" sz="800">
              <a:solidFill>
                <a:sysClr val="windowText" lastClr="000000"/>
              </a:solidFill>
            </a:rPr>
            <a:t>环境数据</a:t>
          </a:r>
        </a:p>
      </dgm:t>
    </dgm:pt>
    <dgm:pt modelId="{B6AEC6C1-A41F-40D7-881C-CDF2F530A92A}" type="parTrans" cxnId="{2021694A-A7F0-4619-8D0E-13AA5484509E}">
      <dgm:prSet/>
      <dgm:spPr/>
      <dgm:t>
        <a:bodyPr/>
        <a:lstStyle/>
        <a:p>
          <a:endParaRPr lang="zh-CN" altLang="en-US"/>
        </a:p>
      </dgm:t>
    </dgm:pt>
    <dgm:pt modelId="{A6586883-7301-4E4A-8082-D8E17C17ADA4}" type="sibTrans" cxnId="{2021694A-A7F0-4619-8D0E-13AA5484509E}">
      <dgm:prSet/>
      <dgm:spPr/>
      <dgm:t>
        <a:bodyPr/>
        <a:lstStyle/>
        <a:p>
          <a:endParaRPr lang="zh-CN" altLang="en-US"/>
        </a:p>
      </dgm:t>
    </dgm:pt>
    <dgm:pt modelId="{5D02646F-B27A-4883-A002-AF4170A67311}">
      <dgm:prSet phldrT="[文本]" custT="1"/>
      <dgm:spPr/>
      <dgm:t>
        <a:bodyPr/>
        <a:lstStyle/>
        <a:p>
          <a:r>
            <a:rPr lang="zh-CN" altLang="en-US" sz="800">
              <a:solidFill>
                <a:sysClr val="windowText" lastClr="000000"/>
              </a:solidFill>
            </a:rPr>
            <a:t>财务数据</a:t>
          </a:r>
        </a:p>
      </dgm:t>
    </dgm:pt>
    <dgm:pt modelId="{BF34EB4F-A9D8-448B-9F62-BE4F0784C900}" type="parTrans" cxnId="{2BA5D93E-5CC4-41B1-9B7D-6EF81DCD0AFA}">
      <dgm:prSet/>
      <dgm:spPr/>
      <dgm:t>
        <a:bodyPr/>
        <a:lstStyle/>
        <a:p>
          <a:endParaRPr lang="zh-CN" altLang="en-US"/>
        </a:p>
      </dgm:t>
    </dgm:pt>
    <dgm:pt modelId="{D38C827C-BCC3-4D98-AA09-E03FFE32F893}" type="sibTrans" cxnId="{2BA5D93E-5CC4-41B1-9B7D-6EF81DCD0AFA}">
      <dgm:prSet/>
      <dgm:spPr/>
      <dgm:t>
        <a:bodyPr/>
        <a:lstStyle/>
        <a:p>
          <a:endParaRPr lang="zh-CN" altLang="en-US"/>
        </a:p>
      </dgm:t>
    </dgm:pt>
    <dgm:pt modelId="{0D9E1D22-1184-49A4-830C-F0B89825B994}">
      <dgm:prSet phldrT="[文本]" custT="1"/>
      <dgm:spPr/>
      <dgm:t>
        <a:bodyPr/>
        <a:lstStyle/>
        <a:p>
          <a:r>
            <a:rPr lang="zh-CN" altLang="en-US" sz="800"/>
            <a:t>能源合同数据</a:t>
          </a:r>
        </a:p>
      </dgm:t>
    </dgm:pt>
    <dgm:pt modelId="{042EDF68-CD6A-4283-899E-6175BD2C81FA}" type="parTrans" cxnId="{27B104E2-224B-4118-AB6C-5A92B6712D46}">
      <dgm:prSet/>
      <dgm:spPr/>
      <dgm:t>
        <a:bodyPr/>
        <a:lstStyle/>
        <a:p>
          <a:endParaRPr lang="zh-CN" altLang="en-US"/>
        </a:p>
      </dgm:t>
    </dgm:pt>
    <dgm:pt modelId="{A57EF845-9C25-4541-BB67-51DEBBB70743}" type="sibTrans" cxnId="{27B104E2-224B-4118-AB6C-5A92B6712D46}">
      <dgm:prSet/>
      <dgm:spPr/>
      <dgm:t>
        <a:bodyPr/>
        <a:lstStyle/>
        <a:p>
          <a:endParaRPr lang="zh-CN" altLang="en-US"/>
        </a:p>
      </dgm:t>
    </dgm:pt>
    <dgm:pt modelId="{6A828E9C-FDC1-4101-AF01-E923D055207C}">
      <dgm:prSet phldrT="[文本]" custT="1"/>
      <dgm:spPr/>
      <dgm:t>
        <a:bodyPr/>
        <a:lstStyle/>
        <a:p>
          <a:r>
            <a:rPr lang="zh-CN" altLang="en-US" sz="800">
              <a:solidFill>
                <a:sysClr val="windowText" lastClr="000000"/>
              </a:solidFill>
            </a:rPr>
            <a:t>机房数据</a:t>
          </a:r>
        </a:p>
      </dgm:t>
    </dgm:pt>
    <dgm:pt modelId="{F49D5A10-A313-410B-B1B8-784BC6C29917}" type="parTrans" cxnId="{63DD0894-2D5D-467B-AF6C-C3BF74F3981C}">
      <dgm:prSet/>
      <dgm:spPr/>
      <dgm:t>
        <a:bodyPr/>
        <a:lstStyle/>
        <a:p>
          <a:endParaRPr lang="zh-CN" altLang="en-US"/>
        </a:p>
      </dgm:t>
    </dgm:pt>
    <dgm:pt modelId="{179B4E70-93B9-4175-B251-9B108E5CB462}" type="sibTrans" cxnId="{63DD0894-2D5D-467B-AF6C-C3BF74F3981C}">
      <dgm:prSet/>
      <dgm:spPr/>
      <dgm:t>
        <a:bodyPr/>
        <a:lstStyle/>
        <a:p>
          <a:endParaRPr lang="zh-CN" altLang="en-US"/>
        </a:p>
      </dgm:t>
    </dgm:pt>
    <dgm:pt modelId="{AEAD29FD-5D0C-49F2-B5AA-7DA90E753370}">
      <dgm:prSet phldrT="[文本]"/>
      <dgm:spPr/>
      <dgm:t>
        <a:bodyPr/>
        <a:lstStyle/>
        <a:p>
          <a:r>
            <a:rPr lang="zh-CN" altLang="en-US"/>
            <a:t>举措的制定、统计分析</a:t>
          </a:r>
        </a:p>
      </dgm:t>
    </dgm:pt>
    <dgm:pt modelId="{40010FB2-7610-4784-8A27-2F9AEFA9AA21}" type="parTrans" cxnId="{EF31E884-F6D4-402B-9077-98F39BB72D7E}">
      <dgm:prSet/>
      <dgm:spPr/>
    </dgm:pt>
    <dgm:pt modelId="{AE99062A-6C10-4361-89B9-EF05CFC7CA43}" type="sibTrans" cxnId="{EF31E884-F6D4-402B-9077-98F39BB72D7E}">
      <dgm:prSet/>
      <dgm:spPr/>
    </dgm:pt>
    <dgm:pt modelId="{B31BE565-04D5-4915-8F0E-97A98E1A8D98}">
      <dgm:prSet phldrT="[文本]"/>
      <dgm:spPr/>
      <dgm:t>
        <a:bodyPr/>
        <a:lstStyle/>
        <a:p>
          <a:r>
            <a:rPr lang="zh-CN" altLang="en-US"/>
            <a:t>指标目标的跟踪</a:t>
          </a:r>
        </a:p>
      </dgm:t>
    </dgm:pt>
    <dgm:pt modelId="{0CA51F33-EBC9-4ECB-97E2-08D1FBB9D0BB}" type="parTrans" cxnId="{3EDC3380-AE89-410D-A1CD-297A4EF92001}">
      <dgm:prSet/>
      <dgm:spPr/>
    </dgm:pt>
    <dgm:pt modelId="{2DF2015E-E7B2-4D65-AC54-FEEE62802D1E}" type="sibTrans" cxnId="{3EDC3380-AE89-410D-A1CD-297A4EF92001}">
      <dgm:prSet/>
      <dgm:spPr/>
    </dgm:pt>
    <dgm:pt modelId="{7FE39374-4D63-473E-90B3-3611EF4655B1}">
      <dgm:prSet phldrT="[文本]"/>
      <dgm:spPr/>
      <dgm:t>
        <a:bodyPr/>
        <a:lstStyle/>
        <a:p>
          <a:r>
            <a:rPr lang="zh-CN" altLang="en-US"/>
            <a:t>现状数据验证分析</a:t>
          </a:r>
        </a:p>
      </dgm:t>
    </dgm:pt>
    <dgm:pt modelId="{915D41FD-1795-416D-84B6-3E85D3DA54B2}" type="parTrans" cxnId="{DD1F70AD-B862-4431-AC21-8C4465F186AD}">
      <dgm:prSet/>
      <dgm:spPr/>
    </dgm:pt>
    <dgm:pt modelId="{01C574C6-FF1C-49DC-B3EA-278D60484CE4}" type="sibTrans" cxnId="{DD1F70AD-B862-4431-AC21-8C4465F186AD}">
      <dgm:prSet/>
      <dgm:spPr/>
    </dgm:pt>
    <dgm:pt modelId="{17106DD7-8576-4CE7-B3A7-CFF3A1519259}">
      <dgm:prSet phldrT="[文本]"/>
      <dgm:spPr/>
      <dgm:t>
        <a:bodyPr/>
        <a:lstStyle/>
        <a:p>
          <a:r>
            <a:rPr lang="zh-CN" altLang="en-US"/>
            <a:t>能耗数据预测</a:t>
          </a:r>
        </a:p>
      </dgm:t>
    </dgm:pt>
    <dgm:pt modelId="{9A657A89-4D63-4BD4-9148-DAA9AD9EB7A9}" type="parTrans" cxnId="{202811B4-7558-450F-AA05-EA4C55B85B69}">
      <dgm:prSet/>
      <dgm:spPr/>
    </dgm:pt>
    <dgm:pt modelId="{6AC50188-D78A-44AD-84BC-B72A897051D5}" type="sibTrans" cxnId="{202811B4-7558-450F-AA05-EA4C55B85B69}">
      <dgm:prSet/>
      <dgm:spPr/>
    </dgm:pt>
    <dgm:pt modelId="{0FF44194-5CA9-439F-8B6F-F9A6113278A4}">
      <dgm:prSet phldrT="[文本]"/>
      <dgm:spPr/>
      <dgm:t>
        <a:bodyPr/>
        <a:lstStyle/>
        <a:p>
          <a:r>
            <a:rPr lang="zh-CN" altLang="en-US"/>
            <a:t>分公司节能指标考核</a:t>
          </a:r>
        </a:p>
      </dgm:t>
    </dgm:pt>
    <dgm:pt modelId="{BA355A16-DB72-4B37-A00D-BDC98F75BCDB}" type="parTrans" cxnId="{8678FD84-B015-41AD-A4E1-62D91CD7F4E0}">
      <dgm:prSet/>
      <dgm:spPr/>
    </dgm:pt>
    <dgm:pt modelId="{6F59613B-FE18-4FD8-8570-A5A0796116A0}" type="sibTrans" cxnId="{8678FD84-B015-41AD-A4E1-62D91CD7F4E0}">
      <dgm:prSet/>
      <dgm:spPr/>
    </dgm:pt>
    <dgm:pt modelId="{AAE80094-E506-4894-AA51-855C4C8B70E6}" type="pres">
      <dgm:prSet presAssocID="{F927ECB1-72A2-4932-81DD-77F3A8805997}" presName="Name0" presStyleCnt="0">
        <dgm:presLayoutVars>
          <dgm:dir/>
          <dgm:animLvl val="lvl"/>
          <dgm:resizeHandles val="exact"/>
        </dgm:presLayoutVars>
      </dgm:prSet>
      <dgm:spPr/>
      <dgm:t>
        <a:bodyPr/>
        <a:lstStyle/>
        <a:p>
          <a:endParaRPr lang="zh-CN" altLang="en-US"/>
        </a:p>
      </dgm:t>
    </dgm:pt>
    <dgm:pt modelId="{F54481B6-09C2-4DC7-94C8-8E4ECF1604A8}" type="pres">
      <dgm:prSet presAssocID="{E61020FA-1447-41FB-A9C5-9F1088EB7B71}" presName="boxAndChildren" presStyleCnt="0"/>
      <dgm:spPr/>
    </dgm:pt>
    <dgm:pt modelId="{027DE924-7A2E-4BDC-AABD-C0DA5F0E27F7}" type="pres">
      <dgm:prSet presAssocID="{E61020FA-1447-41FB-A9C5-9F1088EB7B71}" presName="parentTextBox" presStyleLbl="node1" presStyleIdx="0" presStyleCnt="4"/>
      <dgm:spPr/>
      <dgm:t>
        <a:bodyPr/>
        <a:lstStyle/>
        <a:p>
          <a:endParaRPr lang="zh-CN" altLang="en-US"/>
        </a:p>
      </dgm:t>
    </dgm:pt>
    <dgm:pt modelId="{5B52E6D9-B445-449C-B45E-5D9DC5DA53A9}" type="pres">
      <dgm:prSet presAssocID="{E61020FA-1447-41FB-A9C5-9F1088EB7B71}" presName="entireBox" presStyleLbl="node1" presStyleIdx="0" presStyleCnt="4"/>
      <dgm:spPr/>
      <dgm:t>
        <a:bodyPr/>
        <a:lstStyle/>
        <a:p>
          <a:endParaRPr lang="zh-CN" altLang="en-US"/>
        </a:p>
      </dgm:t>
    </dgm:pt>
    <dgm:pt modelId="{EF2EE4E4-8593-497C-99A3-865C59F67B4D}" type="pres">
      <dgm:prSet presAssocID="{E61020FA-1447-41FB-A9C5-9F1088EB7B71}" presName="descendantBox" presStyleCnt="0"/>
      <dgm:spPr/>
    </dgm:pt>
    <dgm:pt modelId="{AB48CF0A-91CB-4182-94E3-EE6263CEA7A9}" type="pres">
      <dgm:prSet presAssocID="{7CEE3E11-10CF-4597-9A16-A01A3C9F63ED}" presName="childTextBox" presStyleLbl="fgAccFollowNode1" presStyleIdx="0" presStyleCnt="18">
        <dgm:presLayoutVars>
          <dgm:bulletEnabled val="1"/>
        </dgm:presLayoutVars>
      </dgm:prSet>
      <dgm:spPr/>
      <dgm:t>
        <a:bodyPr/>
        <a:lstStyle/>
        <a:p>
          <a:endParaRPr lang="zh-CN" altLang="en-US"/>
        </a:p>
      </dgm:t>
    </dgm:pt>
    <dgm:pt modelId="{29CBFF04-3BE3-4794-BC0C-290639C60848}" type="pres">
      <dgm:prSet presAssocID="{7913A04B-84BC-4578-86D5-F89B0123A4A9}" presName="childTextBox" presStyleLbl="fgAccFollowNode1" presStyleIdx="1" presStyleCnt="18">
        <dgm:presLayoutVars>
          <dgm:bulletEnabled val="1"/>
        </dgm:presLayoutVars>
      </dgm:prSet>
      <dgm:spPr/>
      <dgm:t>
        <a:bodyPr/>
        <a:lstStyle/>
        <a:p>
          <a:endParaRPr lang="zh-CN" altLang="en-US"/>
        </a:p>
      </dgm:t>
    </dgm:pt>
    <dgm:pt modelId="{2B064491-0FD1-4329-BADE-EFB7CA2A6684}" type="pres">
      <dgm:prSet presAssocID="{0FF44194-5CA9-439F-8B6F-F9A6113278A4}" presName="childTextBox" presStyleLbl="fgAccFollowNode1" presStyleIdx="2" presStyleCnt="18">
        <dgm:presLayoutVars>
          <dgm:bulletEnabled val="1"/>
        </dgm:presLayoutVars>
      </dgm:prSet>
      <dgm:spPr/>
      <dgm:t>
        <a:bodyPr/>
        <a:lstStyle/>
        <a:p>
          <a:endParaRPr lang="zh-CN" altLang="en-US"/>
        </a:p>
      </dgm:t>
    </dgm:pt>
    <dgm:pt modelId="{A608B5B9-E8DB-4B6F-9770-FF5BD4645351}" type="pres">
      <dgm:prSet presAssocID="{782E7E1C-D263-44C4-A837-CDEAC1919F02}" presName="sp" presStyleCnt="0"/>
      <dgm:spPr/>
    </dgm:pt>
    <dgm:pt modelId="{891E4F1A-A948-42F4-AA2A-60F34AB5DFC8}" type="pres">
      <dgm:prSet presAssocID="{929C16E0-2C5D-4110-B8B3-40BF0633B2CB}" presName="arrowAndChildren" presStyleCnt="0"/>
      <dgm:spPr/>
    </dgm:pt>
    <dgm:pt modelId="{D1151A9A-36E0-49DE-8927-9D21AFEC8AA0}" type="pres">
      <dgm:prSet presAssocID="{929C16E0-2C5D-4110-B8B3-40BF0633B2CB}" presName="parentTextArrow" presStyleLbl="node1" presStyleIdx="0" presStyleCnt="4"/>
      <dgm:spPr/>
      <dgm:t>
        <a:bodyPr/>
        <a:lstStyle/>
        <a:p>
          <a:endParaRPr lang="zh-CN" altLang="en-US"/>
        </a:p>
      </dgm:t>
    </dgm:pt>
    <dgm:pt modelId="{FB77A022-CB3F-4B73-8CEC-1A0F3408F891}" type="pres">
      <dgm:prSet presAssocID="{929C16E0-2C5D-4110-B8B3-40BF0633B2CB}" presName="arrow" presStyleLbl="node1" presStyleIdx="1" presStyleCnt="4"/>
      <dgm:spPr/>
      <dgm:t>
        <a:bodyPr/>
        <a:lstStyle/>
        <a:p>
          <a:endParaRPr lang="zh-CN" altLang="en-US"/>
        </a:p>
      </dgm:t>
    </dgm:pt>
    <dgm:pt modelId="{DEECAC4F-E583-4CD9-AAE4-7B75F250EEB9}" type="pres">
      <dgm:prSet presAssocID="{929C16E0-2C5D-4110-B8B3-40BF0633B2CB}" presName="descendantArrow" presStyleCnt="0"/>
      <dgm:spPr/>
    </dgm:pt>
    <dgm:pt modelId="{D30B7C57-ECB1-4C25-9789-A6C335395019}" type="pres">
      <dgm:prSet presAssocID="{A73F1256-E541-4843-8423-D2474991D771}" presName="childTextArrow" presStyleLbl="fgAccFollowNode1" presStyleIdx="3" presStyleCnt="18">
        <dgm:presLayoutVars>
          <dgm:bulletEnabled val="1"/>
        </dgm:presLayoutVars>
      </dgm:prSet>
      <dgm:spPr/>
      <dgm:t>
        <a:bodyPr/>
        <a:lstStyle/>
        <a:p>
          <a:endParaRPr lang="zh-CN" altLang="en-US"/>
        </a:p>
      </dgm:t>
    </dgm:pt>
    <dgm:pt modelId="{DFED41B1-0EA9-4872-BDA0-969C336A2EBD}" type="pres">
      <dgm:prSet presAssocID="{55182EBD-1714-4B76-B0E4-7C899C927944}" presName="childTextArrow" presStyleLbl="fgAccFollowNode1" presStyleIdx="4" presStyleCnt="18">
        <dgm:presLayoutVars>
          <dgm:bulletEnabled val="1"/>
        </dgm:presLayoutVars>
      </dgm:prSet>
      <dgm:spPr/>
      <dgm:t>
        <a:bodyPr/>
        <a:lstStyle/>
        <a:p>
          <a:endParaRPr lang="zh-CN" altLang="en-US"/>
        </a:p>
      </dgm:t>
    </dgm:pt>
    <dgm:pt modelId="{C08E4DDF-090E-4F35-B4FC-D411F6C11E27}" type="pres">
      <dgm:prSet presAssocID="{AEAD29FD-5D0C-49F2-B5AA-7DA90E753370}" presName="childTextArrow" presStyleLbl="fgAccFollowNode1" presStyleIdx="5" presStyleCnt="18">
        <dgm:presLayoutVars>
          <dgm:bulletEnabled val="1"/>
        </dgm:presLayoutVars>
      </dgm:prSet>
      <dgm:spPr/>
      <dgm:t>
        <a:bodyPr/>
        <a:lstStyle/>
        <a:p>
          <a:endParaRPr lang="zh-CN" altLang="en-US"/>
        </a:p>
      </dgm:t>
    </dgm:pt>
    <dgm:pt modelId="{9448EF95-0F10-4689-BA0F-8F49E6E278C2}" type="pres">
      <dgm:prSet presAssocID="{B31BE565-04D5-4915-8F0E-97A98E1A8D98}" presName="childTextArrow" presStyleLbl="fgAccFollowNode1" presStyleIdx="6" presStyleCnt="18">
        <dgm:presLayoutVars>
          <dgm:bulletEnabled val="1"/>
        </dgm:presLayoutVars>
      </dgm:prSet>
      <dgm:spPr/>
      <dgm:t>
        <a:bodyPr/>
        <a:lstStyle/>
        <a:p>
          <a:endParaRPr lang="zh-CN" altLang="en-US"/>
        </a:p>
      </dgm:t>
    </dgm:pt>
    <dgm:pt modelId="{70ED722F-B952-426F-AE37-DF38D14E2E43}" type="pres">
      <dgm:prSet presAssocID="{774771BC-8938-4F5C-8E0E-94404BBC4A96}" presName="sp" presStyleCnt="0"/>
      <dgm:spPr/>
    </dgm:pt>
    <dgm:pt modelId="{70B510D7-F7A2-4980-934D-C2E232D646B0}" type="pres">
      <dgm:prSet presAssocID="{90409EE7-9F4D-41ED-A900-602FF61D5FE0}" presName="arrowAndChildren" presStyleCnt="0"/>
      <dgm:spPr/>
    </dgm:pt>
    <dgm:pt modelId="{FA636505-DBDB-40A4-BE4B-C14689DB9258}" type="pres">
      <dgm:prSet presAssocID="{90409EE7-9F4D-41ED-A900-602FF61D5FE0}" presName="parentTextArrow" presStyleLbl="node1" presStyleIdx="1" presStyleCnt="4"/>
      <dgm:spPr/>
      <dgm:t>
        <a:bodyPr/>
        <a:lstStyle/>
        <a:p>
          <a:endParaRPr lang="zh-CN" altLang="en-US"/>
        </a:p>
      </dgm:t>
    </dgm:pt>
    <dgm:pt modelId="{F874FADD-B941-4AF1-A97A-E42277DE1E21}" type="pres">
      <dgm:prSet presAssocID="{90409EE7-9F4D-41ED-A900-602FF61D5FE0}" presName="arrow" presStyleLbl="node1" presStyleIdx="2" presStyleCnt="4"/>
      <dgm:spPr/>
      <dgm:t>
        <a:bodyPr/>
        <a:lstStyle/>
        <a:p>
          <a:endParaRPr lang="zh-CN" altLang="en-US"/>
        </a:p>
      </dgm:t>
    </dgm:pt>
    <dgm:pt modelId="{46E5C6A3-E07D-4DB4-B653-45219F499D08}" type="pres">
      <dgm:prSet presAssocID="{90409EE7-9F4D-41ED-A900-602FF61D5FE0}" presName="descendantArrow" presStyleCnt="0"/>
      <dgm:spPr/>
    </dgm:pt>
    <dgm:pt modelId="{CFD0226E-6D6D-46A5-A463-6E77CFAC4ED8}" type="pres">
      <dgm:prSet presAssocID="{7FE39374-4D63-473E-90B3-3611EF4655B1}" presName="childTextArrow" presStyleLbl="fgAccFollowNode1" presStyleIdx="7" presStyleCnt="18">
        <dgm:presLayoutVars>
          <dgm:bulletEnabled val="1"/>
        </dgm:presLayoutVars>
      </dgm:prSet>
      <dgm:spPr/>
      <dgm:t>
        <a:bodyPr/>
        <a:lstStyle/>
        <a:p>
          <a:endParaRPr lang="zh-CN" altLang="en-US"/>
        </a:p>
      </dgm:t>
    </dgm:pt>
    <dgm:pt modelId="{9E58E390-48C6-4794-9819-7B077CFD08F6}" type="pres">
      <dgm:prSet presAssocID="{C070F370-346C-4787-9109-4E66599A32BD}" presName="childTextArrow" presStyleLbl="fgAccFollowNode1" presStyleIdx="8" presStyleCnt="18">
        <dgm:presLayoutVars>
          <dgm:bulletEnabled val="1"/>
        </dgm:presLayoutVars>
      </dgm:prSet>
      <dgm:spPr/>
      <dgm:t>
        <a:bodyPr/>
        <a:lstStyle/>
        <a:p>
          <a:endParaRPr lang="zh-CN" altLang="en-US"/>
        </a:p>
      </dgm:t>
    </dgm:pt>
    <dgm:pt modelId="{593CE464-1BF2-4ADA-ADCB-1F6A3B901228}" type="pres">
      <dgm:prSet presAssocID="{961BEEA4-72AA-4118-86AE-D83E31BD4F6F}" presName="childTextArrow" presStyleLbl="fgAccFollowNode1" presStyleIdx="9" presStyleCnt="18">
        <dgm:presLayoutVars>
          <dgm:bulletEnabled val="1"/>
        </dgm:presLayoutVars>
      </dgm:prSet>
      <dgm:spPr/>
      <dgm:t>
        <a:bodyPr/>
        <a:lstStyle/>
        <a:p>
          <a:endParaRPr lang="zh-CN" altLang="en-US"/>
        </a:p>
      </dgm:t>
    </dgm:pt>
    <dgm:pt modelId="{C819FA85-269B-4811-A7B6-51B899B051B1}" type="pres">
      <dgm:prSet presAssocID="{17106DD7-8576-4CE7-B3A7-CFF3A1519259}" presName="childTextArrow" presStyleLbl="fgAccFollowNode1" presStyleIdx="10" presStyleCnt="18">
        <dgm:presLayoutVars>
          <dgm:bulletEnabled val="1"/>
        </dgm:presLayoutVars>
      </dgm:prSet>
      <dgm:spPr/>
      <dgm:t>
        <a:bodyPr/>
        <a:lstStyle/>
        <a:p>
          <a:endParaRPr lang="zh-CN" altLang="en-US"/>
        </a:p>
      </dgm:t>
    </dgm:pt>
    <dgm:pt modelId="{163A4370-B448-4818-84EC-50F6F5575669}" type="pres">
      <dgm:prSet presAssocID="{5BC0F1D1-2726-48A6-B0F9-C3A9E0C78D14}" presName="sp" presStyleCnt="0"/>
      <dgm:spPr/>
    </dgm:pt>
    <dgm:pt modelId="{95355582-4412-4F4A-B53C-227EA104AA77}" type="pres">
      <dgm:prSet presAssocID="{BB1F1063-14D9-4219-9D37-2B896BFA1ECF}" presName="arrowAndChildren" presStyleCnt="0"/>
      <dgm:spPr/>
    </dgm:pt>
    <dgm:pt modelId="{907E4FFE-6228-4C3B-87E3-D279672C3199}" type="pres">
      <dgm:prSet presAssocID="{BB1F1063-14D9-4219-9D37-2B896BFA1ECF}" presName="parentTextArrow" presStyleLbl="node1" presStyleIdx="2" presStyleCnt="4"/>
      <dgm:spPr/>
      <dgm:t>
        <a:bodyPr/>
        <a:lstStyle/>
        <a:p>
          <a:endParaRPr lang="zh-CN" altLang="en-US"/>
        </a:p>
      </dgm:t>
    </dgm:pt>
    <dgm:pt modelId="{0CF65F53-F024-47CA-BC3A-74293DCF64CC}" type="pres">
      <dgm:prSet presAssocID="{BB1F1063-14D9-4219-9D37-2B896BFA1ECF}" presName="arrow" presStyleLbl="node1" presStyleIdx="3" presStyleCnt="4"/>
      <dgm:spPr/>
      <dgm:t>
        <a:bodyPr/>
        <a:lstStyle/>
        <a:p>
          <a:endParaRPr lang="zh-CN" altLang="en-US"/>
        </a:p>
      </dgm:t>
    </dgm:pt>
    <dgm:pt modelId="{7A19DE97-6C4C-4B50-A5B4-B8430C839093}" type="pres">
      <dgm:prSet presAssocID="{BB1F1063-14D9-4219-9D37-2B896BFA1ECF}" presName="descendantArrow" presStyleCnt="0"/>
      <dgm:spPr/>
    </dgm:pt>
    <dgm:pt modelId="{7005A416-12ED-4CC6-A21D-5B10F4DE4169}" type="pres">
      <dgm:prSet presAssocID="{82F960F7-C608-4418-9739-F26E2BD1F9D6}" presName="childTextArrow" presStyleLbl="fgAccFollowNode1" presStyleIdx="11" presStyleCnt="18">
        <dgm:presLayoutVars>
          <dgm:bulletEnabled val="1"/>
        </dgm:presLayoutVars>
      </dgm:prSet>
      <dgm:spPr/>
      <dgm:t>
        <a:bodyPr/>
        <a:lstStyle/>
        <a:p>
          <a:endParaRPr lang="zh-CN" altLang="en-US"/>
        </a:p>
      </dgm:t>
    </dgm:pt>
    <dgm:pt modelId="{627D9128-1704-46A7-BF13-7081479A4A43}" type="pres">
      <dgm:prSet presAssocID="{80B1BB5C-8F56-4DDF-A727-526ECF92A6F0}" presName="childTextArrow" presStyleLbl="fgAccFollowNode1" presStyleIdx="12" presStyleCnt="18" custScaleX="74532">
        <dgm:presLayoutVars>
          <dgm:bulletEnabled val="1"/>
        </dgm:presLayoutVars>
      </dgm:prSet>
      <dgm:spPr/>
      <dgm:t>
        <a:bodyPr/>
        <a:lstStyle/>
        <a:p>
          <a:endParaRPr lang="zh-CN" altLang="en-US"/>
        </a:p>
      </dgm:t>
    </dgm:pt>
    <dgm:pt modelId="{AD1DAD54-4A0A-4297-A386-D6708C754546}" type="pres">
      <dgm:prSet presAssocID="{CE0E9F6D-AC56-464A-9957-D309329DC1E7}" presName="childTextArrow" presStyleLbl="fgAccFollowNode1" presStyleIdx="13" presStyleCnt="18" custScaleX="68444">
        <dgm:presLayoutVars>
          <dgm:bulletEnabled val="1"/>
        </dgm:presLayoutVars>
      </dgm:prSet>
      <dgm:spPr/>
      <dgm:t>
        <a:bodyPr/>
        <a:lstStyle/>
        <a:p>
          <a:endParaRPr lang="zh-CN" altLang="en-US"/>
        </a:p>
      </dgm:t>
    </dgm:pt>
    <dgm:pt modelId="{3B3245DC-88F1-4D05-9454-817BDA23197F}" type="pres">
      <dgm:prSet presAssocID="{0D9E1D22-1184-49A4-830C-F0B89825B994}" presName="childTextArrow" presStyleLbl="fgAccFollowNode1" presStyleIdx="14" presStyleCnt="18">
        <dgm:presLayoutVars>
          <dgm:bulletEnabled val="1"/>
        </dgm:presLayoutVars>
      </dgm:prSet>
      <dgm:spPr/>
      <dgm:t>
        <a:bodyPr/>
        <a:lstStyle/>
        <a:p>
          <a:endParaRPr lang="zh-CN" altLang="en-US"/>
        </a:p>
      </dgm:t>
    </dgm:pt>
    <dgm:pt modelId="{5DCD9C2B-08ED-4B47-8D34-078414E66A50}" type="pres">
      <dgm:prSet presAssocID="{6A828E9C-FDC1-4101-AF01-E923D055207C}" presName="childTextArrow" presStyleLbl="fgAccFollowNode1" presStyleIdx="15" presStyleCnt="18">
        <dgm:presLayoutVars>
          <dgm:bulletEnabled val="1"/>
        </dgm:presLayoutVars>
      </dgm:prSet>
      <dgm:spPr/>
      <dgm:t>
        <a:bodyPr/>
        <a:lstStyle/>
        <a:p>
          <a:endParaRPr lang="zh-CN" altLang="en-US"/>
        </a:p>
      </dgm:t>
    </dgm:pt>
    <dgm:pt modelId="{99B7C406-653B-457E-AA80-F54E4E69AEF3}" type="pres">
      <dgm:prSet presAssocID="{982BB0F3-7CFC-4FB1-BA3F-CAF8B54B1683}" presName="childTextArrow" presStyleLbl="fgAccFollowNode1" presStyleIdx="16" presStyleCnt="18">
        <dgm:presLayoutVars>
          <dgm:bulletEnabled val="1"/>
        </dgm:presLayoutVars>
      </dgm:prSet>
      <dgm:spPr/>
      <dgm:t>
        <a:bodyPr/>
        <a:lstStyle/>
        <a:p>
          <a:endParaRPr lang="zh-CN" altLang="en-US"/>
        </a:p>
      </dgm:t>
    </dgm:pt>
    <dgm:pt modelId="{1D75A3AA-346C-47E6-82BC-FB5B0283DA78}" type="pres">
      <dgm:prSet presAssocID="{5D02646F-B27A-4883-A002-AF4170A67311}" presName="childTextArrow" presStyleLbl="fgAccFollowNode1" presStyleIdx="17" presStyleCnt="18">
        <dgm:presLayoutVars>
          <dgm:bulletEnabled val="1"/>
        </dgm:presLayoutVars>
      </dgm:prSet>
      <dgm:spPr/>
      <dgm:t>
        <a:bodyPr/>
        <a:lstStyle/>
        <a:p>
          <a:endParaRPr lang="zh-CN" altLang="en-US"/>
        </a:p>
      </dgm:t>
    </dgm:pt>
  </dgm:ptLst>
  <dgm:cxnLst>
    <dgm:cxn modelId="{EF31E884-F6D4-402B-9077-98F39BB72D7E}" srcId="{929C16E0-2C5D-4110-B8B3-40BF0633B2CB}" destId="{AEAD29FD-5D0C-49F2-B5AA-7DA90E753370}" srcOrd="2" destOrd="0" parTransId="{40010FB2-7610-4784-8A27-2F9AEFA9AA21}" sibTransId="{AE99062A-6C10-4361-89B9-EF05CFC7CA43}"/>
    <dgm:cxn modelId="{EF836035-9F67-4A93-A0EE-FA15160042C2}" type="presOf" srcId="{6A828E9C-FDC1-4101-AF01-E923D055207C}" destId="{5DCD9C2B-08ED-4B47-8D34-078414E66A50}" srcOrd="0" destOrd="0" presId="urn:microsoft.com/office/officeart/2005/8/layout/process4"/>
    <dgm:cxn modelId="{092D9247-AFCE-48BC-9671-386E01C4EFB5}" srcId="{F927ECB1-72A2-4932-81DD-77F3A8805997}" destId="{E61020FA-1447-41FB-A9C5-9F1088EB7B71}" srcOrd="3" destOrd="0" parTransId="{2CDD1838-061B-45F8-A4D1-05D79E5259ED}" sibTransId="{89EE26A0-41C9-415C-9811-116A3C71F76A}"/>
    <dgm:cxn modelId="{6D6765C1-EDCE-40D3-AE3C-D76D810C6BE7}" type="presOf" srcId="{CE0E9F6D-AC56-464A-9957-D309329DC1E7}" destId="{AD1DAD54-4A0A-4297-A386-D6708C754546}" srcOrd="0" destOrd="0" presId="urn:microsoft.com/office/officeart/2005/8/layout/process4"/>
    <dgm:cxn modelId="{1B6C6959-2133-4226-9F4D-163EFD991BB8}" type="presOf" srcId="{B31BE565-04D5-4915-8F0E-97A98E1A8D98}" destId="{9448EF95-0F10-4689-BA0F-8F49E6E278C2}" srcOrd="0" destOrd="0" presId="urn:microsoft.com/office/officeart/2005/8/layout/process4"/>
    <dgm:cxn modelId="{8678FD84-B015-41AD-A4E1-62D91CD7F4E0}" srcId="{E61020FA-1447-41FB-A9C5-9F1088EB7B71}" destId="{0FF44194-5CA9-439F-8B6F-F9A6113278A4}" srcOrd="2" destOrd="0" parTransId="{BA355A16-DB72-4B37-A00D-BDC98F75BCDB}" sibTransId="{6F59613B-FE18-4FD8-8570-A5A0796116A0}"/>
    <dgm:cxn modelId="{63DD0894-2D5D-467B-AF6C-C3BF74F3981C}" srcId="{BB1F1063-14D9-4219-9D37-2B896BFA1ECF}" destId="{6A828E9C-FDC1-4101-AF01-E923D055207C}" srcOrd="4" destOrd="0" parTransId="{F49D5A10-A313-410B-B1B8-784BC6C29917}" sibTransId="{179B4E70-93B9-4175-B251-9B108E5CB462}"/>
    <dgm:cxn modelId="{E8742162-1063-4F1A-8E7C-02087ABA3CA9}" type="presOf" srcId="{E61020FA-1447-41FB-A9C5-9F1088EB7B71}" destId="{027DE924-7A2E-4BDC-AABD-C0DA5F0E27F7}" srcOrd="0" destOrd="0" presId="urn:microsoft.com/office/officeart/2005/8/layout/process4"/>
    <dgm:cxn modelId="{B2FB0B55-6196-41C7-A678-32F6E3EBDFC4}" type="presOf" srcId="{90409EE7-9F4D-41ED-A900-602FF61D5FE0}" destId="{F874FADD-B941-4AF1-A97A-E42277DE1E21}" srcOrd="1" destOrd="0" presId="urn:microsoft.com/office/officeart/2005/8/layout/process4"/>
    <dgm:cxn modelId="{52BC94EE-6E50-487C-A3B5-2370A96AA45A}" type="presOf" srcId="{F927ECB1-72A2-4932-81DD-77F3A8805997}" destId="{AAE80094-E506-4894-AA51-855C4C8B70E6}" srcOrd="0" destOrd="0" presId="urn:microsoft.com/office/officeart/2005/8/layout/process4"/>
    <dgm:cxn modelId="{23134C66-BB5C-45C8-B9C6-B134D950382D}" type="presOf" srcId="{A73F1256-E541-4843-8423-D2474991D771}" destId="{D30B7C57-ECB1-4C25-9789-A6C335395019}" srcOrd="0" destOrd="0" presId="urn:microsoft.com/office/officeart/2005/8/layout/process4"/>
    <dgm:cxn modelId="{8A453D84-0B1E-4C61-8979-E6972C303BF5}" type="presOf" srcId="{982BB0F3-7CFC-4FB1-BA3F-CAF8B54B1683}" destId="{99B7C406-653B-457E-AA80-F54E4E69AEF3}" srcOrd="0" destOrd="0" presId="urn:microsoft.com/office/officeart/2005/8/layout/process4"/>
    <dgm:cxn modelId="{3EDC3380-AE89-410D-A1CD-297A4EF92001}" srcId="{929C16E0-2C5D-4110-B8B3-40BF0633B2CB}" destId="{B31BE565-04D5-4915-8F0E-97A98E1A8D98}" srcOrd="3" destOrd="0" parTransId="{0CA51F33-EBC9-4ECB-97E2-08D1FBB9D0BB}" sibTransId="{2DF2015E-E7B2-4D65-AC54-FEEE62802D1E}"/>
    <dgm:cxn modelId="{29F9FB66-88B7-473F-BE9E-8165A6579E94}" type="presOf" srcId="{AEAD29FD-5D0C-49F2-B5AA-7DA90E753370}" destId="{C08E4DDF-090E-4F35-B4FC-D411F6C11E27}" srcOrd="0" destOrd="0" presId="urn:microsoft.com/office/officeart/2005/8/layout/process4"/>
    <dgm:cxn modelId="{D5F6026C-1C6A-4E55-8E67-7FBA67D99078}" type="presOf" srcId="{7CEE3E11-10CF-4597-9A16-A01A3C9F63ED}" destId="{AB48CF0A-91CB-4182-94E3-EE6263CEA7A9}" srcOrd="0" destOrd="0" presId="urn:microsoft.com/office/officeart/2005/8/layout/process4"/>
    <dgm:cxn modelId="{89AB75A0-6534-41E3-9497-41C986C15659}" srcId="{929C16E0-2C5D-4110-B8B3-40BF0633B2CB}" destId="{A73F1256-E541-4843-8423-D2474991D771}" srcOrd="0" destOrd="0" parTransId="{F33C3052-0076-4347-8AFA-16D74FEBA46D}" sibTransId="{C25B28EF-516F-4D82-933B-1ED642AC5EB5}"/>
    <dgm:cxn modelId="{80ED6D3D-5B67-48BF-BF2B-0C6C24860266}" type="presOf" srcId="{BB1F1063-14D9-4219-9D37-2B896BFA1ECF}" destId="{0CF65F53-F024-47CA-BC3A-74293DCF64CC}" srcOrd="1" destOrd="0" presId="urn:microsoft.com/office/officeart/2005/8/layout/process4"/>
    <dgm:cxn modelId="{2021694A-A7F0-4619-8D0E-13AA5484509E}" srcId="{BB1F1063-14D9-4219-9D37-2B896BFA1ECF}" destId="{982BB0F3-7CFC-4FB1-BA3F-CAF8B54B1683}" srcOrd="5" destOrd="0" parTransId="{B6AEC6C1-A41F-40D7-881C-CDF2F530A92A}" sibTransId="{A6586883-7301-4E4A-8082-D8E17C17ADA4}"/>
    <dgm:cxn modelId="{A2E90557-8775-46E3-ACF6-BEDC80457111}" type="presOf" srcId="{7FE39374-4D63-473E-90B3-3611EF4655B1}" destId="{CFD0226E-6D6D-46A5-A463-6E77CFAC4ED8}" srcOrd="0" destOrd="0" presId="urn:microsoft.com/office/officeart/2005/8/layout/process4"/>
    <dgm:cxn modelId="{2BA5D93E-5CC4-41B1-9B7D-6EF81DCD0AFA}" srcId="{BB1F1063-14D9-4219-9D37-2B896BFA1ECF}" destId="{5D02646F-B27A-4883-A002-AF4170A67311}" srcOrd="6" destOrd="0" parTransId="{BF34EB4F-A9D8-448B-9F62-BE4F0784C900}" sibTransId="{D38C827C-BCC3-4D98-AA09-E03FFE32F893}"/>
    <dgm:cxn modelId="{079042D6-9418-4CAD-BDE7-6BC24CE9D4A1}" srcId="{F927ECB1-72A2-4932-81DD-77F3A8805997}" destId="{90409EE7-9F4D-41ED-A900-602FF61D5FE0}" srcOrd="1" destOrd="0" parTransId="{0E2313C1-FAD1-4AC5-B721-13288845EFEA}" sibTransId="{774771BC-8938-4F5C-8E0E-94404BBC4A96}"/>
    <dgm:cxn modelId="{B906A1A1-12FC-43D4-88ED-321D0A3F15F6}" type="presOf" srcId="{BB1F1063-14D9-4219-9D37-2B896BFA1ECF}" destId="{907E4FFE-6228-4C3B-87E3-D279672C3199}" srcOrd="0" destOrd="0" presId="urn:microsoft.com/office/officeart/2005/8/layout/process4"/>
    <dgm:cxn modelId="{B657434F-2E2F-42E5-95A5-93105EC2317F}" type="presOf" srcId="{7913A04B-84BC-4578-86D5-F89B0123A4A9}" destId="{29CBFF04-3BE3-4794-BC0C-290639C60848}" srcOrd="0" destOrd="0" presId="urn:microsoft.com/office/officeart/2005/8/layout/process4"/>
    <dgm:cxn modelId="{0E2B35D2-2BF1-4BED-B32C-E8893DAB5603}" type="presOf" srcId="{80B1BB5C-8F56-4DDF-A727-526ECF92A6F0}" destId="{627D9128-1704-46A7-BF13-7081479A4A43}" srcOrd="0" destOrd="0" presId="urn:microsoft.com/office/officeart/2005/8/layout/process4"/>
    <dgm:cxn modelId="{A2347B99-3414-49CC-A028-D65C2BF2E4CE}" srcId="{F927ECB1-72A2-4932-81DD-77F3A8805997}" destId="{BB1F1063-14D9-4219-9D37-2B896BFA1ECF}" srcOrd="0" destOrd="0" parTransId="{8C2ECADF-FDCF-415E-9A6C-35C181A99E26}" sibTransId="{5BC0F1D1-2726-48A6-B0F9-C3A9E0C78D14}"/>
    <dgm:cxn modelId="{8AFD42E5-BC92-4009-8290-B7A0B6085B78}" type="presOf" srcId="{82F960F7-C608-4418-9739-F26E2BD1F9D6}" destId="{7005A416-12ED-4CC6-A21D-5B10F4DE4169}" srcOrd="0" destOrd="0" presId="urn:microsoft.com/office/officeart/2005/8/layout/process4"/>
    <dgm:cxn modelId="{C1BE160A-1B56-416B-9D25-F77E4541EB62}" type="presOf" srcId="{55182EBD-1714-4B76-B0E4-7C899C927944}" destId="{DFED41B1-0EA9-4872-BDA0-969C336A2EBD}" srcOrd="0" destOrd="0" presId="urn:microsoft.com/office/officeart/2005/8/layout/process4"/>
    <dgm:cxn modelId="{22CB9DF4-9039-4FE8-A40A-BE862A43AC15}" type="presOf" srcId="{0D9E1D22-1184-49A4-830C-F0B89825B994}" destId="{3B3245DC-88F1-4D05-9454-817BDA23197F}" srcOrd="0" destOrd="0" presId="urn:microsoft.com/office/officeart/2005/8/layout/process4"/>
    <dgm:cxn modelId="{202811B4-7558-450F-AA05-EA4C55B85B69}" srcId="{90409EE7-9F4D-41ED-A900-602FF61D5FE0}" destId="{17106DD7-8576-4CE7-B3A7-CFF3A1519259}" srcOrd="3" destOrd="0" parTransId="{9A657A89-4D63-4BD4-9148-DAA9AD9EB7A9}" sibTransId="{6AC50188-D78A-44AD-84BC-B72A897051D5}"/>
    <dgm:cxn modelId="{E7ABC620-98AA-4C21-B5EA-23A6498CAA1F}" srcId="{90409EE7-9F4D-41ED-A900-602FF61D5FE0}" destId="{961BEEA4-72AA-4118-86AE-D83E31BD4F6F}" srcOrd="2" destOrd="0" parTransId="{D12874C0-50E6-4A0B-AE71-22E66167B700}" sibTransId="{E9A74D2C-8C61-4B3A-97C4-FD7DC1DFEDFC}"/>
    <dgm:cxn modelId="{3CB0EA31-1742-4DB7-80BB-718D9DEACF0C}" type="presOf" srcId="{E61020FA-1447-41FB-A9C5-9F1088EB7B71}" destId="{5B52E6D9-B445-449C-B45E-5D9DC5DA53A9}" srcOrd="1" destOrd="0" presId="urn:microsoft.com/office/officeart/2005/8/layout/process4"/>
    <dgm:cxn modelId="{533D78D0-4D98-436D-9F73-CF21F673880B}" type="presOf" srcId="{C070F370-346C-4787-9109-4E66599A32BD}" destId="{9E58E390-48C6-4794-9819-7B077CFD08F6}" srcOrd="0" destOrd="0" presId="urn:microsoft.com/office/officeart/2005/8/layout/process4"/>
    <dgm:cxn modelId="{A7965CCE-7A1D-44F7-89CD-F97B748BEBD6}" srcId="{F927ECB1-72A2-4932-81DD-77F3A8805997}" destId="{929C16E0-2C5D-4110-B8B3-40BF0633B2CB}" srcOrd="2" destOrd="0" parTransId="{FAA3294B-C5A9-4BC6-9FC1-14B25FBA6851}" sibTransId="{782E7E1C-D263-44C4-A837-CDEAC1919F02}"/>
    <dgm:cxn modelId="{B719BEA6-24A8-4EB9-A09A-D84650FB5151}" srcId="{BB1F1063-14D9-4219-9D37-2B896BFA1ECF}" destId="{82F960F7-C608-4418-9739-F26E2BD1F9D6}" srcOrd="0" destOrd="0" parTransId="{6CFEC6BA-7A18-4C7C-B9B8-803D0D2A88A4}" sibTransId="{4E57E985-608A-499B-89A8-2CD3BD7B1A80}"/>
    <dgm:cxn modelId="{F53889AC-1568-41C0-80EE-B11DE3F15C14}" srcId="{E61020FA-1447-41FB-A9C5-9F1088EB7B71}" destId="{7CEE3E11-10CF-4597-9A16-A01A3C9F63ED}" srcOrd="0" destOrd="0" parTransId="{DDBAAA8A-E71D-4F58-8467-F9EFE0ABA5D5}" sibTransId="{51E2067E-17EA-4F75-B647-9B50A3533582}"/>
    <dgm:cxn modelId="{DD1F70AD-B862-4431-AC21-8C4465F186AD}" srcId="{90409EE7-9F4D-41ED-A900-602FF61D5FE0}" destId="{7FE39374-4D63-473E-90B3-3611EF4655B1}" srcOrd="0" destOrd="0" parTransId="{915D41FD-1795-416D-84B6-3E85D3DA54B2}" sibTransId="{01C574C6-FF1C-49DC-B3EA-278D60484CE4}"/>
    <dgm:cxn modelId="{DE667C53-95FA-4EC0-9BB5-2E4A413B648D}" type="presOf" srcId="{0FF44194-5CA9-439F-8B6F-F9A6113278A4}" destId="{2B064491-0FD1-4329-BADE-EFB7CA2A6684}" srcOrd="0" destOrd="0" presId="urn:microsoft.com/office/officeart/2005/8/layout/process4"/>
    <dgm:cxn modelId="{13128540-7765-480C-BC4D-7ADD37674C3E}" type="presOf" srcId="{929C16E0-2C5D-4110-B8B3-40BF0633B2CB}" destId="{D1151A9A-36E0-49DE-8927-9D21AFEC8AA0}" srcOrd="0" destOrd="0" presId="urn:microsoft.com/office/officeart/2005/8/layout/process4"/>
    <dgm:cxn modelId="{BADC23E6-B811-48D1-9483-7FFD9BE9C431}" type="presOf" srcId="{929C16E0-2C5D-4110-B8B3-40BF0633B2CB}" destId="{FB77A022-CB3F-4B73-8CEC-1A0F3408F891}" srcOrd="1" destOrd="0" presId="urn:microsoft.com/office/officeart/2005/8/layout/process4"/>
    <dgm:cxn modelId="{27B104E2-224B-4118-AB6C-5A92B6712D46}" srcId="{BB1F1063-14D9-4219-9D37-2B896BFA1ECF}" destId="{0D9E1D22-1184-49A4-830C-F0B89825B994}" srcOrd="3" destOrd="0" parTransId="{042EDF68-CD6A-4283-899E-6175BD2C81FA}" sibTransId="{A57EF845-9C25-4541-BB67-51DEBBB70743}"/>
    <dgm:cxn modelId="{13256629-E77D-42EA-A820-BD7EF909354E}" srcId="{BB1F1063-14D9-4219-9D37-2B896BFA1ECF}" destId="{80B1BB5C-8F56-4DDF-A727-526ECF92A6F0}" srcOrd="1" destOrd="0" parTransId="{168B403F-DEA8-47C1-9462-9E71B63EBDA0}" sibTransId="{A4D997B5-38BF-42A2-941F-1ADCD5B390B6}"/>
    <dgm:cxn modelId="{A2C69F23-D9E3-4885-B5CD-D818286E4E23}" srcId="{929C16E0-2C5D-4110-B8B3-40BF0633B2CB}" destId="{55182EBD-1714-4B76-B0E4-7C899C927944}" srcOrd="1" destOrd="0" parTransId="{E89E0F6F-A5F4-455E-B58C-6A61EF5D18D7}" sibTransId="{BEF246EA-706E-44C0-B92C-C654ABF1ABD3}"/>
    <dgm:cxn modelId="{D05AB8F9-95BE-4660-981A-E19304C5E87E}" srcId="{E61020FA-1447-41FB-A9C5-9F1088EB7B71}" destId="{7913A04B-84BC-4578-86D5-F89B0123A4A9}" srcOrd="1" destOrd="0" parTransId="{E47FCB70-7C78-4796-AB28-90AE35EC330D}" sibTransId="{310FA70D-616B-4921-931F-40F97A5F875A}"/>
    <dgm:cxn modelId="{AB62ED19-7D39-46B5-A8DA-BE45B2FF8E52}" type="presOf" srcId="{17106DD7-8576-4CE7-B3A7-CFF3A1519259}" destId="{C819FA85-269B-4811-A7B6-51B899B051B1}" srcOrd="0" destOrd="0" presId="urn:microsoft.com/office/officeart/2005/8/layout/process4"/>
    <dgm:cxn modelId="{C535857D-A2D8-4877-A904-E8DB6DF00377}" srcId="{BB1F1063-14D9-4219-9D37-2B896BFA1ECF}" destId="{CE0E9F6D-AC56-464A-9957-D309329DC1E7}" srcOrd="2" destOrd="0" parTransId="{8B3E7659-2E3D-499E-B5A7-7068168701C2}" sibTransId="{D2CE4A0C-441C-4F12-BD8D-32A14CAD364B}"/>
    <dgm:cxn modelId="{37DB7BB6-8F88-4E52-99F2-D407E25FE204}" type="presOf" srcId="{90409EE7-9F4D-41ED-A900-602FF61D5FE0}" destId="{FA636505-DBDB-40A4-BE4B-C14689DB9258}" srcOrd="0" destOrd="0" presId="urn:microsoft.com/office/officeart/2005/8/layout/process4"/>
    <dgm:cxn modelId="{9158FD7F-2439-44A3-8563-1583690DF7B2}" srcId="{90409EE7-9F4D-41ED-A900-602FF61D5FE0}" destId="{C070F370-346C-4787-9109-4E66599A32BD}" srcOrd="1" destOrd="0" parTransId="{A4F915F6-959F-4D51-92B0-91F013158D35}" sibTransId="{9AF8448D-C412-4248-A0DA-865B780BBFF3}"/>
    <dgm:cxn modelId="{1895A17E-B4DA-4BD6-BC65-BD26D057057E}" type="presOf" srcId="{961BEEA4-72AA-4118-86AE-D83E31BD4F6F}" destId="{593CE464-1BF2-4ADA-ADCB-1F6A3B901228}" srcOrd="0" destOrd="0" presId="urn:microsoft.com/office/officeart/2005/8/layout/process4"/>
    <dgm:cxn modelId="{CAA924E0-1E22-4A1E-891D-BC4E67A68385}" type="presOf" srcId="{5D02646F-B27A-4883-A002-AF4170A67311}" destId="{1D75A3AA-346C-47E6-82BC-FB5B0283DA78}" srcOrd="0" destOrd="0" presId="urn:microsoft.com/office/officeart/2005/8/layout/process4"/>
    <dgm:cxn modelId="{D585B52E-7C4A-4B4E-AB03-FB19093B359C}" type="presParOf" srcId="{AAE80094-E506-4894-AA51-855C4C8B70E6}" destId="{F54481B6-09C2-4DC7-94C8-8E4ECF1604A8}" srcOrd="0" destOrd="0" presId="urn:microsoft.com/office/officeart/2005/8/layout/process4"/>
    <dgm:cxn modelId="{0269FAC9-5AB5-47BF-9E5B-299873F5E7D0}" type="presParOf" srcId="{F54481B6-09C2-4DC7-94C8-8E4ECF1604A8}" destId="{027DE924-7A2E-4BDC-AABD-C0DA5F0E27F7}" srcOrd="0" destOrd="0" presId="urn:microsoft.com/office/officeart/2005/8/layout/process4"/>
    <dgm:cxn modelId="{522DB92A-588D-4CBE-BC97-C31EA9A770BB}" type="presParOf" srcId="{F54481B6-09C2-4DC7-94C8-8E4ECF1604A8}" destId="{5B52E6D9-B445-449C-B45E-5D9DC5DA53A9}" srcOrd="1" destOrd="0" presId="urn:microsoft.com/office/officeart/2005/8/layout/process4"/>
    <dgm:cxn modelId="{7FDB78A9-0CF8-461B-B10B-99E76C353BFA}" type="presParOf" srcId="{F54481B6-09C2-4DC7-94C8-8E4ECF1604A8}" destId="{EF2EE4E4-8593-497C-99A3-865C59F67B4D}" srcOrd="2" destOrd="0" presId="urn:microsoft.com/office/officeart/2005/8/layout/process4"/>
    <dgm:cxn modelId="{7DBEB83A-1B22-4D77-B2E8-A5D32C72FEF3}" type="presParOf" srcId="{EF2EE4E4-8593-497C-99A3-865C59F67B4D}" destId="{AB48CF0A-91CB-4182-94E3-EE6263CEA7A9}" srcOrd="0" destOrd="0" presId="urn:microsoft.com/office/officeart/2005/8/layout/process4"/>
    <dgm:cxn modelId="{0C4830C9-9BB5-405C-88D2-3CE53AAE85B0}" type="presParOf" srcId="{EF2EE4E4-8593-497C-99A3-865C59F67B4D}" destId="{29CBFF04-3BE3-4794-BC0C-290639C60848}" srcOrd="1" destOrd="0" presId="urn:microsoft.com/office/officeart/2005/8/layout/process4"/>
    <dgm:cxn modelId="{BA5288F1-162A-4DB6-AED0-34F8C89D38C7}" type="presParOf" srcId="{EF2EE4E4-8593-497C-99A3-865C59F67B4D}" destId="{2B064491-0FD1-4329-BADE-EFB7CA2A6684}" srcOrd="2" destOrd="0" presId="urn:microsoft.com/office/officeart/2005/8/layout/process4"/>
    <dgm:cxn modelId="{AE935627-242C-4335-9FA7-734A7046F2C0}" type="presParOf" srcId="{AAE80094-E506-4894-AA51-855C4C8B70E6}" destId="{A608B5B9-E8DB-4B6F-9770-FF5BD4645351}" srcOrd="1" destOrd="0" presId="urn:microsoft.com/office/officeart/2005/8/layout/process4"/>
    <dgm:cxn modelId="{0BA1CEDF-7322-4BC4-9E72-57E124978175}" type="presParOf" srcId="{AAE80094-E506-4894-AA51-855C4C8B70E6}" destId="{891E4F1A-A948-42F4-AA2A-60F34AB5DFC8}" srcOrd="2" destOrd="0" presId="urn:microsoft.com/office/officeart/2005/8/layout/process4"/>
    <dgm:cxn modelId="{851A9786-19B2-44B9-80A5-10B8591A9016}" type="presParOf" srcId="{891E4F1A-A948-42F4-AA2A-60F34AB5DFC8}" destId="{D1151A9A-36E0-49DE-8927-9D21AFEC8AA0}" srcOrd="0" destOrd="0" presId="urn:microsoft.com/office/officeart/2005/8/layout/process4"/>
    <dgm:cxn modelId="{F649E846-30A3-40E3-A274-1210B05CEC9A}" type="presParOf" srcId="{891E4F1A-A948-42F4-AA2A-60F34AB5DFC8}" destId="{FB77A022-CB3F-4B73-8CEC-1A0F3408F891}" srcOrd="1" destOrd="0" presId="urn:microsoft.com/office/officeart/2005/8/layout/process4"/>
    <dgm:cxn modelId="{08EF9BCC-DB32-4FAD-9F50-2F31105A855D}" type="presParOf" srcId="{891E4F1A-A948-42F4-AA2A-60F34AB5DFC8}" destId="{DEECAC4F-E583-4CD9-AAE4-7B75F250EEB9}" srcOrd="2" destOrd="0" presId="urn:microsoft.com/office/officeart/2005/8/layout/process4"/>
    <dgm:cxn modelId="{B058D8D3-D147-4720-9E9C-0F8AC92998BF}" type="presParOf" srcId="{DEECAC4F-E583-4CD9-AAE4-7B75F250EEB9}" destId="{D30B7C57-ECB1-4C25-9789-A6C335395019}" srcOrd="0" destOrd="0" presId="urn:microsoft.com/office/officeart/2005/8/layout/process4"/>
    <dgm:cxn modelId="{717576BA-2ECF-4B6D-85F4-363CDBAF7CB3}" type="presParOf" srcId="{DEECAC4F-E583-4CD9-AAE4-7B75F250EEB9}" destId="{DFED41B1-0EA9-4872-BDA0-969C336A2EBD}" srcOrd="1" destOrd="0" presId="urn:microsoft.com/office/officeart/2005/8/layout/process4"/>
    <dgm:cxn modelId="{81664EA8-3CB7-4D70-83C9-818ED48BB29D}" type="presParOf" srcId="{DEECAC4F-E583-4CD9-AAE4-7B75F250EEB9}" destId="{C08E4DDF-090E-4F35-B4FC-D411F6C11E27}" srcOrd="2" destOrd="0" presId="urn:microsoft.com/office/officeart/2005/8/layout/process4"/>
    <dgm:cxn modelId="{DD9C2D03-97EE-4C31-B2D0-9F8E58AFEB9F}" type="presParOf" srcId="{DEECAC4F-E583-4CD9-AAE4-7B75F250EEB9}" destId="{9448EF95-0F10-4689-BA0F-8F49E6E278C2}" srcOrd="3" destOrd="0" presId="urn:microsoft.com/office/officeart/2005/8/layout/process4"/>
    <dgm:cxn modelId="{270F621D-9773-4BB0-9DFB-68ED2483BD60}" type="presParOf" srcId="{AAE80094-E506-4894-AA51-855C4C8B70E6}" destId="{70ED722F-B952-426F-AE37-DF38D14E2E43}" srcOrd="3" destOrd="0" presId="urn:microsoft.com/office/officeart/2005/8/layout/process4"/>
    <dgm:cxn modelId="{C65BF354-932D-4090-9E46-0FB3BC2AF006}" type="presParOf" srcId="{AAE80094-E506-4894-AA51-855C4C8B70E6}" destId="{70B510D7-F7A2-4980-934D-C2E232D646B0}" srcOrd="4" destOrd="0" presId="urn:microsoft.com/office/officeart/2005/8/layout/process4"/>
    <dgm:cxn modelId="{BA3828A3-1746-45CB-9710-6C4F577BA620}" type="presParOf" srcId="{70B510D7-F7A2-4980-934D-C2E232D646B0}" destId="{FA636505-DBDB-40A4-BE4B-C14689DB9258}" srcOrd="0" destOrd="0" presId="urn:microsoft.com/office/officeart/2005/8/layout/process4"/>
    <dgm:cxn modelId="{C061F19C-9088-4B76-8E67-7D9082D6B2B8}" type="presParOf" srcId="{70B510D7-F7A2-4980-934D-C2E232D646B0}" destId="{F874FADD-B941-4AF1-A97A-E42277DE1E21}" srcOrd="1" destOrd="0" presId="urn:microsoft.com/office/officeart/2005/8/layout/process4"/>
    <dgm:cxn modelId="{4EB7B245-D5A6-4171-A42A-754CB89ACF80}" type="presParOf" srcId="{70B510D7-F7A2-4980-934D-C2E232D646B0}" destId="{46E5C6A3-E07D-4DB4-B653-45219F499D08}" srcOrd="2" destOrd="0" presId="urn:microsoft.com/office/officeart/2005/8/layout/process4"/>
    <dgm:cxn modelId="{5F19447B-D1AF-4F59-9069-FA432A00A991}" type="presParOf" srcId="{46E5C6A3-E07D-4DB4-B653-45219F499D08}" destId="{CFD0226E-6D6D-46A5-A463-6E77CFAC4ED8}" srcOrd="0" destOrd="0" presId="urn:microsoft.com/office/officeart/2005/8/layout/process4"/>
    <dgm:cxn modelId="{98545C8F-9200-4769-8034-C8DC7FEDA4AD}" type="presParOf" srcId="{46E5C6A3-E07D-4DB4-B653-45219F499D08}" destId="{9E58E390-48C6-4794-9819-7B077CFD08F6}" srcOrd="1" destOrd="0" presId="urn:microsoft.com/office/officeart/2005/8/layout/process4"/>
    <dgm:cxn modelId="{9D2D3053-19C0-4D6C-855B-1D4EAD8E7F6A}" type="presParOf" srcId="{46E5C6A3-E07D-4DB4-B653-45219F499D08}" destId="{593CE464-1BF2-4ADA-ADCB-1F6A3B901228}" srcOrd="2" destOrd="0" presId="urn:microsoft.com/office/officeart/2005/8/layout/process4"/>
    <dgm:cxn modelId="{3F28BB0E-273E-4CB3-933D-C70A6D77EA80}" type="presParOf" srcId="{46E5C6A3-E07D-4DB4-B653-45219F499D08}" destId="{C819FA85-269B-4811-A7B6-51B899B051B1}" srcOrd="3" destOrd="0" presId="urn:microsoft.com/office/officeart/2005/8/layout/process4"/>
    <dgm:cxn modelId="{1BB9AE2E-9840-45BE-B500-623FB05B59D0}" type="presParOf" srcId="{AAE80094-E506-4894-AA51-855C4C8B70E6}" destId="{163A4370-B448-4818-84EC-50F6F5575669}" srcOrd="5" destOrd="0" presId="urn:microsoft.com/office/officeart/2005/8/layout/process4"/>
    <dgm:cxn modelId="{52DD1966-6507-496C-9323-57F0DE0B87E0}" type="presParOf" srcId="{AAE80094-E506-4894-AA51-855C4C8B70E6}" destId="{95355582-4412-4F4A-B53C-227EA104AA77}" srcOrd="6" destOrd="0" presId="urn:microsoft.com/office/officeart/2005/8/layout/process4"/>
    <dgm:cxn modelId="{7B21AB69-B46A-4FAB-BB5E-8295DE5DB1F5}" type="presParOf" srcId="{95355582-4412-4F4A-B53C-227EA104AA77}" destId="{907E4FFE-6228-4C3B-87E3-D279672C3199}" srcOrd="0" destOrd="0" presId="urn:microsoft.com/office/officeart/2005/8/layout/process4"/>
    <dgm:cxn modelId="{DF8B3DE5-F090-48F2-817F-9EE6C664032D}" type="presParOf" srcId="{95355582-4412-4F4A-B53C-227EA104AA77}" destId="{0CF65F53-F024-47CA-BC3A-74293DCF64CC}" srcOrd="1" destOrd="0" presId="urn:microsoft.com/office/officeart/2005/8/layout/process4"/>
    <dgm:cxn modelId="{CEEF0162-08B0-4B21-97BE-6894C0A296F3}" type="presParOf" srcId="{95355582-4412-4F4A-B53C-227EA104AA77}" destId="{7A19DE97-6C4C-4B50-A5B4-B8430C839093}" srcOrd="2" destOrd="0" presId="urn:microsoft.com/office/officeart/2005/8/layout/process4"/>
    <dgm:cxn modelId="{97694CD5-7DB6-46D0-91E0-AC2588496706}" type="presParOf" srcId="{7A19DE97-6C4C-4B50-A5B4-B8430C839093}" destId="{7005A416-12ED-4CC6-A21D-5B10F4DE4169}" srcOrd="0" destOrd="0" presId="urn:microsoft.com/office/officeart/2005/8/layout/process4"/>
    <dgm:cxn modelId="{E76B6513-385F-407F-A7F5-DA6FC75FB1B4}" type="presParOf" srcId="{7A19DE97-6C4C-4B50-A5B4-B8430C839093}" destId="{627D9128-1704-46A7-BF13-7081479A4A43}" srcOrd="1" destOrd="0" presId="urn:microsoft.com/office/officeart/2005/8/layout/process4"/>
    <dgm:cxn modelId="{CF790C15-4064-4F59-8F0D-F4CEEC69D9F5}" type="presParOf" srcId="{7A19DE97-6C4C-4B50-A5B4-B8430C839093}" destId="{AD1DAD54-4A0A-4297-A386-D6708C754546}" srcOrd="2" destOrd="0" presId="urn:microsoft.com/office/officeart/2005/8/layout/process4"/>
    <dgm:cxn modelId="{12960375-CCFF-433D-A85A-9F3F29173B6B}" type="presParOf" srcId="{7A19DE97-6C4C-4B50-A5B4-B8430C839093}" destId="{3B3245DC-88F1-4D05-9454-817BDA23197F}" srcOrd="3" destOrd="0" presId="urn:microsoft.com/office/officeart/2005/8/layout/process4"/>
    <dgm:cxn modelId="{03BEDC2B-3DB0-4539-A3ED-F4C53D2EA84E}" type="presParOf" srcId="{7A19DE97-6C4C-4B50-A5B4-B8430C839093}" destId="{5DCD9C2B-08ED-4B47-8D34-078414E66A50}" srcOrd="4" destOrd="0" presId="urn:microsoft.com/office/officeart/2005/8/layout/process4"/>
    <dgm:cxn modelId="{7284BF70-46E2-413B-A860-192693F579CE}" type="presParOf" srcId="{7A19DE97-6C4C-4B50-A5B4-B8430C839093}" destId="{99B7C406-653B-457E-AA80-F54E4E69AEF3}" srcOrd="5" destOrd="0" presId="urn:microsoft.com/office/officeart/2005/8/layout/process4"/>
    <dgm:cxn modelId="{80C1422F-FD01-487A-A053-1A657FBCD39A}" type="presParOf" srcId="{7A19DE97-6C4C-4B50-A5B4-B8430C839093}" destId="{1D75A3AA-346C-47E6-82BC-FB5B0283DA78}" srcOrd="6" destOrd="0" presId="urn:microsoft.com/office/officeart/2005/8/layout/process4"/>
  </dgm:cxnLst>
  <dgm:bg/>
  <dgm:whole/>
</dgm:dataModel>
</file>

<file path=word/diagrams/data3.xml><?xml version="1.0" encoding="utf-8"?>
<dgm:dataModel xmlns:dgm="http://schemas.openxmlformats.org/drawingml/2006/diagram" xmlns:a="http://schemas.openxmlformats.org/drawingml/2006/main">
  <dgm:ptLst>
    <dgm:pt modelId="{025DA95D-D324-4303-AB93-1B50B39F1580}" type="doc">
      <dgm:prSet loTypeId="urn:microsoft.com/office/officeart/2005/8/layout/hierarchy3" loCatId="hierarchy" qsTypeId="urn:microsoft.com/office/officeart/2005/8/quickstyle/simple1" qsCatId="simple" csTypeId="urn:microsoft.com/office/officeart/2005/8/colors/colorful2" csCatId="colorful" phldr="1"/>
      <dgm:spPr/>
      <dgm:t>
        <a:bodyPr/>
        <a:lstStyle/>
        <a:p>
          <a:endParaRPr lang="zh-CN" altLang="en-US"/>
        </a:p>
      </dgm:t>
    </dgm:pt>
    <dgm:pt modelId="{6EB43298-E8E0-4F3A-B566-D9CD06544AB7}">
      <dgm:prSet phldrT="[文本]"/>
      <dgm:spPr/>
      <dgm:t>
        <a:bodyPr/>
        <a:lstStyle/>
        <a:p>
          <a:r>
            <a:rPr lang="zh-CN"/>
            <a:t>现状</a:t>
          </a:r>
          <a:r>
            <a:rPr lang="zh-CN" altLang="en-US"/>
            <a:t>数据</a:t>
          </a:r>
          <a:r>
            <a:rPr lang="zh-CN"/>
            <a:t>管理</a:t>
          </a:r>
          <a:endParaRPr lang="zh-CN" altLang="en-US"/>
        </a:p>
      </dgm:t>
    </dgm:pt>
    <dgm:pt modelId="{852AEFA2-EBE5-4822-AC0B-83425B0E92A2}" type="parTrans" cxnId="{F0EF9BA2-871C-41B0-BF64-DD6E276FCD42}">
      <dgm:prSet/>
      <dgm:spPr/>
      <dgm:t>
        <a:bodyPr/>
        <a:lstStyle/>
        <a:p>
          <a:endParaRPr lang="zh-CN" altLang="en-US"/>
        </a:p>
      </dgm:t>
    </dgm:pt>
    <dgm:pt modelId="{B4356F97-7BDE-4E17-AF62-5F901919AFC7}" type="sibTrans" cxnId="{F0EF9BA2-871C-41B0-BF64-DD6E276FCD42}">
      <dgm:prSet/>
      <dgm:spPr/>
      <dgm:t>
        <a:bodyPr/>
        <a:lstStyle/>
        <a:p>
          <a:endParaRPr lang="zh-CN" altLang="en-US"/>
        </a:p>
      </dgm:t>
    </dgm:pt>
    <dgm:pt modelId="{0B550230-4A2F-4143-9C9A-72BBF01D84E0}">
      <dgm:prSet phldrT="[文本]"/>
      <dgm:spPr/>
      <dgm:t>
        <a:bodyPr/>
        <a:lstStyle/>
        <a:p>
          <a:r>
            <a:rPr lang="zh-CN" altLang="en-US"/>
            <a:t>数据录入管理</a:t>
          </a:r>
        </a:p>
      </dgm:t>
    </dgm:pt>
    <dgm:pt modelId="{80C41B0F-3D39-46FC-AFFA-20AE1847AFC8}" type="parTrans" cxnId="{49B7F270-D99F-4222-B09C-150B45098A01}">
      <dgm:prSet/>
      <dgm:spPr/>
      <dgm:t>
        <a:bodyPr/>
        <a:lstStyle/>
        <a:p>
          <a:endParaRPr lang="zh-CN" altLang="en-US"/>
        </a:p>
      </dgm:t>
    </dgm:pt>
    <dgm:pt modelId="{36911379-1572-4682-ACFF-B49D295835F4}" type="sibTrans" cxnId="{49B7F270-D99F-4222-B09C-150B45098A01}">
      <dgm:prSet/>
      <dgm:spPr/>
      <dgm:t>
        <a:bodyPr/>
        <a:lstStyle/>
        <a:p>
          <a:endParaRPr lang="zh-CN" altLang="en-US"/>
        </a:p>
      </dgm:t>
    </dgm:pt>
    <dgm:pt modelId="{69499C7D-90D0-4E83-83F0-C928F2EC028F}">
      <dgm:prSet phldrT="[文本]"/>
      <dgm:spPr/>
      <dgm:t>
        <a:bodyPr/>
        <a:lstStyle/>
        <a:p>
          <a:r>
            <a:rPr lang="zh-CN" altLang="en-US"/>
            <a:t>现状数据分析</a:t>
          </a:r>
        </a:p>
      </dgm:t>
    </dgm:pt>
    <dgm:pt modelId="{3E4D8C2B-E706-4D33-BBCC-8587C67C9C9D}" type="parTrans" cxnId="{0B255F53-299B-45A1-8B00-EE0E5AE7E6FB}">
      <dgm:prSet/>
      <dgm:spPr/>
      <dgm:t>
        <a:bodyPr/>
        <a:lstStyle/>
        <a:p>
          <a:endParaRPr lang="zh-CN" altLang="en-US"/>
        </a:p>
      </dgm:t>
    </dgm:pt>
    <dgm:pt modelId="{C2BC81E6-0584-4AD0-AC53-627E0BEC4D06}" type="sibTrans" cxnId="{0B255F53-299B-45A1-8B00-EE0E5AE7E6FB}">
      <dgm:prSet/>
      <dgm:spPr/>
      <dgm:t>
        <a:bodyPr/>
        <a:lstStyle/>
        <a:p>
          <a:endParaRPr lang="zh-CN" altLang="en-US"/>
        </a:p>
      </dgm:t>
    </dgm:pt>
    <dgm:pt modelId="{57AD4A23-7F87-4822-83C8-2FA3D5885B52}">
      <dgm:prSet phldrT="[文本]"/>
      <dgm:spPr/>
      <dgm:t>
        <a:bodyPr/>
        <a:lstStyle/>
        <a:p>
          <a:r>
            <a:rPr lang="zh-CN"/>
            <a:t>已实施举措分析</a:t>
          </a:r>
          <a:endParaRPr lang="zh-CN" altLang="en-US"/>
        </a:p>
      </dgm:t>
    </dgm:pt>
    <dgm:pt modelId="{95DF1B99-561C-44DB-B28F-058BA46D9C83}" type="parTrans" cxnId="{63043564-8CDC-47C8-872B-37E4582A8EB9}">
      <dgm:prSet/>
      <dgm:spPr/>
      <dgm:t>
        <a:bodyPr/>
        <a:lstStyle/>
        <a:p>
          <a:endParaRPr lang="zh-CN" altLang="en-US"/>
        </a:p>
      </dgm:t>
    </dgm:pt>
    <dgm:pt modelId="{CA1FEC44-3298-4C61-9AB5-E3337332289D}" type="sibTrans" cxnId="{63043564-8CDC-47C8-872B-37E4582A8EB9}">
      <dgm:prSet/>
      <dgm:spPr/>
      <dgm:t>
        <a:bodyPr/>
        <a:lstStyle/>
        <a:p>
          <a:endParaRPr lang="zh-CN" altLang="en-US"/>
        </a:p>
      </dgm:t>
    </dgm:pt>
    <dgm:pt modelId="{6F6374F4-971A-4CFB-B077-895DAA2CFFBD}">
      <dgm:prSet phldrT="[文本]"/>
      <dgm:spPr/>
      <dgm:t>
        <a:bodyPr/>
        <a:lstStyle/>
        <a:p>
          <a:r>
            <a:rPr lang="zh-CN"/>
            <a:t>能耗现状统计分析</a:t>
          </a:r>
          <a:endParaRPr lang="zh-CN" altLang="en-US"/>
        </a:p>
      </dgm:t>
    </dgm:pt>
    <dgm:pt modelId="{00F4FC74-A2F0-4DDA-B4EF-9770BFA6F9DC}" type="parTrans" cxnId="{EE53BBD6-E3DB-46B6-8800-9F005962EDD7}">
      <dgm:prSet/>
      <dgm:spPr/>
      <dgm:t>
        <a:bodyPr/>
        <a:lstStyle/>
        <a:p>
          <a:endParaRPr lang="zh-CN" altLang="en-US"/>
        </a:p>
      </dgm:t>
    </dgm:pt>
    <dgm:pt modelId="{46BBE0EF-9A48-47C0-98CD-8E4F9D311D02}" type="sibTrans" cxnId="{EE53BBD6-E3DB-46B6-8800-9F005962EDD7}">
      <dgm:prSet/>
      <dgm:spPr/>
      <dgm:t>
        <a:bodyPr/>
        <a:lstStyle/>
        <a:p>
          <a:endParaRPr lang="zh-CN" altLang="en-US"/>
        </a:p>
      </dgm:t>
    </dgm:pt>
    <dgm:pt modelId="{9A90A3D7-C4A9-40E7-8408-27DCCCDE9C39}">
      <dgm:prSet phldrT="[文本]"/>
      <dgm:spPr/>
      <dgm:t>
        <a:bodyPr/>
        <a:lstStyle/>
        <a:p>
          <a:r>
            <a:rPr lang="zh-CN"/>
            <a:t>能效评估管理</a:t>
          </a:r>
          <a:endParaRPr lang="zh-CN" altLang="en-US"/>
        </a:p>
      </dgm:t>
    </dgm:pt>
    <dgm:pt modelId="{62F0D75B-1447-4F8F-A887-63653E72034B}" type="parTrans" cxnId="{3CD975D7-E96F-423C-B44F-2B7151E1CCEF}">
      <dgm:prSet/>
      <dgm:spPr/>
      <dgm:t>
        <a:bodyPr/>
        <a:lstStyle/>
        <a:p>
          <a:endParaRPr lang="zh-CN" altLang="en-US"/>
        </a:p>
      </dgm:t>
    </dgm:pt>
    <dgm:pt modelId="{D2A2277B-627A-4E78-AEDB-75C842337C1C}" type="sibTrans" cxnId="{3CD975D7-E96F-423C-B44F-2B7151E1CCEF}">
      <dgm:prSet/>
      <dgm:spPr/>
      <dgm:t>
        <a:bodyPr/>
        <a:lstStyle/>
        <a:p>
          <a:endParaRPr lang="zh-CN" altLang="en-US"/>
        </a:p>
      </dgm:t>
    </dgm:pt>
    <dgm:pt modelId="{D0F2FE94-4304-4DD4-810C-2509948FBBD8}">
      <dgm:prSet phldrT="[文本]"/>
      <dgm:spPr/>
      <dgm:t>
        <a:bodyPr/>
        <a:lstStyle/>
        <a:p>
          <a:r>
            <a:rPr lang="zh-CN" altLang="en-US"/>
            <a:t>设置评估模型</a:t>
          </a:r>
        </a:p>
      </dgm:t>
    </dgm:pt>
    <dgm:pt modelId="{DDA7C3A6-DF44-4BCD-A24D-A581FA8917A6}" type="parTrans" cxnId="{554BFFB5-656F-4808-9577-4FE3872D85CB}">
      <dgm:prSet/>
      <dgm:spPr/>
      <dgm:t>
        <a:bodyPr/>
        <a:lstStyle/>
        <a:p>
          <a:endParaRPr lang="zh-CN" altLang="en-US"/>
        </a:p>
      </dgm:t>
    </dgm:pt>
    <dgm:pt modelId="{9698050C-993A-4089-A727-6A6CE02EA61D}" type="sibTrans" cxnId="{554BFFB5-656F-4808-9577-4FE3872D85CB}">
      <dgm:prSet/>
      <dgm:spPr/>
      <dgm:t>
        <a:bodyPr/>
        <a:lstStyle/>
        <a:p>
          <a:endParaRPr lang="zh-CN" altLang="en-US"/>
        </a:p>
      </dgm:t>
    </dgm:pt>
    <dgm:pt modelId="{E5E3A269-3758-4EFC-B653-8E3080DF74A7}">
      <dgm:prSet phldrT="[文本]"/>
      <dgm:spPr/>
      <dgm:t>
        <a:bodyPr/>
        <a:lstStyle/>
        <a:p>
          <a:r>
            <a:rPr lang="zh-CN" altLang="en-US"/>
            <a:t>能效评估</a:t>
          </a:r>
        </a:p>
      </dgm:t>
    </dgm:pt>
    <dgm:pt modelId="{408D648F-5D35-44DD-9BE4-3653058BA607}" type="parTrans" cxnId="{AAA8474E-1B79-4B40-AFAC-E73588796A9B}">
      <dgm:prSet/>
      <dgm:spPr/>
      <dgm:t>
        <a:bodyPr/>
        <a:lstStyle/>
        <a:p>
          <a:endParaRPr lang="zh-CN" altLang="en-US"/>
        </a:p>
      </dgm:t>
    </dgm:pt>
    <dgm:pt modelId="{4B2803AA-EC5F-41A6-8859-D33784972D25}" type="sibTrans" cxnId="{AAA8474E-1B79-4B40-AFAC-E73588796A9B}">
      <dgm:prSet/>
      <dgm:spPr/>
      <dgm:t>
        <a:bodyPr/>
        <a:lstStyle/>
        <a:p>
          <a:endParaRPr lang="zh-CN" altLang="en-US"/>
        </a:p>
      </dgm:t>
    </dgm:pt>
    <dgm:pt modelId="{14BDD647-C1C1-4508-BF9F-D86758F38FC5}">
      <dgm:prSet phldrT="[文本]"/>
      <dgm:spPr/>
      <dgm:t>
        <a:bodyPr/>
        <a:lstStyle/>
        <a:p>
          <a:r>
            <a:rPr lang="zh-CN"/>
            <a:t>能耗考核管理</a:t>
          </a:r>
          <a:endParaRPr lang="zh-CN" altLang="en-US"/>
        </a:p>
      </dgm:t>
    </dgm:pt>
    <dgm:pt modelId="{A1A2B17E-6037-4E0E-BAFB-121A3A12F831}" type="parTrans" cxnId="{B8A8C2E9-42F7-41E4-8112-EFCA5B1ED073}">
      <dgm:prSet/>
      <dgm:spPr/>
      <dgm:t>
        <a:bodyPr/>
        <a:lstStyle/>
        <a:p>
          <a:endParaRPr lang="zh-CN" altLang="en-US"/>
        </a:p>
      </dgm:t>
    </dgm:pt>
    <dgm:pt modelId="{597ADBC0-5C42-4068-AC02-42E4B9A0B289}" type="sibTrans" cxnId="{B8A8C2E9-42F7-41E4-8112-EFCA5B1ED073}">
      <dgm:prSet/>
      <dgm:spPr/>
      <dgm:t>
        <a:bodyPr/>
        <a:lstStyle/>
        <a:p>
          <a:endParaRPr lang="zh-CN" altLang="en-US"/>
        </a:p>
      </dgm:t>
    </dgm:pt>
    <dgm:pt modelId="{FB40568C-099F-45D1-A57B-DFAFBAC2ED36}">
      <dgm:prSet phldrT="[文本]"/>
      <dgm:spPr/>
      <dgm:t>
        <a:bodyPr/>
        <a:lstStyle/>
        <a:p>
          <a:r>
            <a:rPr lang="zh-CN" altLang="en-US"/>
            <a:t>制定考核指标</a:t>
          </a:r>
        </a:p>
      </dgm:t>
    </dgm:pt>
    <dgm:pt modelId="{7F283785-FBF7-4222-A3EE-91EA5B3461A6}" type="parTrans" cxnId="{00FF8538-5422-49C4-862C-DBA614FA89EA}">
      <dgm:prSet/>
      <dgm:spPr/>
      <dgm:t>
        <a:bodyPr/>
        <a:lstStyle/>
        <a:p>
          <a:endParaRPr lang="zh-CN" altLang="en-US"/>
        </a:p>
      </dgm:t>
    </dgm:pt>
    <dgm:pt modelId="{1A7C44FF-3E10-42C3-9583-5F577F5F5BE4}" type="sibTrans" cxnId="{00FF8538-5422-49C4-862C-DBA614FA89EA}">
      <dgm:prSet/>
      <dgm:spPr/>
      <dgm:t>
        <a:bodyPr/>
        <a:lstStyle/>
        <a:p>
          <a:endParaRPr lang="zh-CN" altLang="en-US"/>
        </a:p>
      </dgm:t>
    </dgm:pt>
    <dgm:pt modelId="{61B55ADE-9759-4474-AAB7-843D8D0CC5C6}">
      <dgm:prSet phldrT="[文本]"/>
      <dgm:spPr/>
      <dgm:t>
        <a:bodyPr/>
        <a:lstStyle/>
        <a:p>
          <a:r>
            <a:rPr lang="zh-CN" altLang="en-US"/>
            <a:t>跟踪指标完成情况</a:t>
          </a:r>
        </a:p>
      </dgm:t>
    </dgm:pt>
    <dgm:pt modelId="{FAAEE520-E11F-4530-8590-8BC2560933C6}" type="parTrans" cxnId="{32E1CB14-3D77-48AD-BF4C-C4B2AF5ACBE5}">
      <dgm:prSet/>
      <dgm:spPr/>
      <dgm:t>
        <a:bodyPr/>
        <a:lstStyle/>
        <a:p>
          <a:endParaRPr lang="zh-CN" altLang="en-US"/>
        </a:p>
      </dgm:t>
    </dgm:pt>
    <dgm:pt modelId="{F6AEF3FC-C667-4B73-BC79-3C4EAABB1732}" type="sibTrans" cxnId="{32E1CB14-3D77-48AD-BF4C-C4B2AF5ACBE5}">
      <dgm:prSet/>
      <dgm:spPr/>
      <dgm:t>
        <a:bodyPr/>
        <a:lstStyle/>
        <a:p>
          <a:endParaRPr lang="zh-CN" altLang="en-US"/>
        </a:p>
      </dgm:t>
    </dgm:pt>
    <dgm:pt modelId="{C6021955-B5F3-4B4C-BE17-8EC6A3ADA854}">
      <dgm:prSet phldrT="[文本]"/>
      <dgm:spPr/>
      <dgm:t>
        <a:bodyPr/>
        <a:lstStyle/>
        <a:p>
          <a:r>
            <a:rPr lang="zh-CN" altLang="en-US"/>
            <a:t>首页</a:t>
          </a:r>
        </a:p>
      </dgm:t>
    </dgm:pt>
    <dgm:pt modelId="{A509E139-A727-4DE1-816B-370BF873A7FA}" type="parTrans" cxnId="{7752B9E5-674A-4578-88EB-D06E6ECBB893}">
      <dgm:prSet/>
      <dgm:spPr/>
      <dgm:t>
        <a:bodyPr/>
        <a:lstStyle/>
        <a:p>
          <a:endParaRPr lang="zh-CN" altLang="en-US"/>
        </a:p>
      </dgm:t>
    </dgm:pt>
    <dgm:pt modelId="{3B91C7EC-0025-4BDB-9DF9-8304C35723F3}" type="sibTrans" cxnId="{7752B9E5-674A-4578-88EB-D06E6ECBB893}">
      <dgm:prSet/>
      <dgm:spPr/>
      <dgm:t>
        <a:bodyPr/>
        <a:lstStyle/>
        <a:p>
          <a:endParaRPr lang="zh-CN" altLang="en-US"/>
        </a:p>
      </dgm:t>
    </dgm:pt>
    <dgm:pt modelId="{2102CC01-F762-44DF-B57C-7BA35B4D3361}">
      <dgm:prSet phldrT="[文本]"/>
      <dgm:spPr/>
      <dgm:t>
        <a:bodyPr/>
        <a:lstStyle/>
        <a:p>
          <a:r>
            <a:rPr lang="zh-CN" altLang="en-US"/>
            <a:t>专家系统</a:t>
          </a:r>
        </a:p>
      </dgm:t>
    </dgm:pt>
    <dgm:pt modelId="{66AC157B-0C2D-4ACD-A019-C267F454FF02}" type="parTrans" cxnId="{544CEE65-AE2D-4ED0-AF71-F62BC62C5AF7}">
      <dgm:prSet/>
      <dgm:spPr/>
      <dgm:t>
        <a:bodyPr/>
        <a:lstStyle/>
        <a:p>
          <a:endParaRPr lang="zh-CN" altLang="en-US"/>
        </a:p>
      </dgm:t>
    </dgm:pt>
    <dgm:pt modelId="{B9AAB54D-D072-47B4-B0B1-2FF161807008}" type="sibTrans" cxnId="{544CEE65-AE2D-4ED0-AF71-F62BC62C5AF7}">
      <dgm:prSet/>
      <dgm:spPr/>
      <dgm:t>
        <a:bodyPr/>
        <a:lstStyle/>
        <a:p>
          <a:endParaRPr lang="zh-CN" altLang="en-US"/>
        </a:p>
      </dgm:t>
    </dgm:pt>
    <dgm:pt modelId="{7CFA4A64-E719-4DC6-A8DD-31B6264C5224}">
      <dgm:prSet phldrT="[文本]"/>
      <dgm:spPr/>
      <dgm:t>
        <a:bodyPr/>
        <a:lstStyle/>
        <a:p>
          <a:r>
            <a:rPr lang="zh-CN"/>
            <a:t>综合数据验证</a:t>
          </a:r>
          <a:endParaRPr lang="zh-CN" altLang="en-US"/>
        </a:p>
      </dgm:t>
    </dgm:pt>
    <dgm:pt modelId="{4E030429-8EB7-4D18-B61C-BC5A2C5005B9}" type="parTrans" cxnId="{6DCDB21F-6CEC-4DDF-B61B-4CD2C40F689E}">
      <dgm:prSet/>
      <dgm:spPr/>
      <dgm:t>
        <a:bodyPr/>
        <a:lstStyle/>
        <a:p>
          <a:endParaRPr lang="zh-CN" altLang="en-US"/>
        </a:p>
      </dgm:t>
    </dgm:pt>
    <dgm:pt modelId="{3A217DE3-3C5B-4FC0-BCC3-14F1018415AC}" type="sibTrans" cxnId="{6DCDB21F-6CEC-4DDF-B61B-4CD2C40F689E}">
      <dgm:prSet/>
      <dgm:spPr/>
      <dgm:t>
        <a:bodyPr/>
        <a:lstStyle/>
        <a:p>
          <a:endParaRPr lang="zh-CN" altLang="en-US"/>
        </a:p>
      </dgm:t>
    </dgm:pt>
    <dgm:pt modelId="{4EBFED42-68D1-4494-8331-E9975BF35341}">
      <dgm:prSet phldrT="[文本]"/>
      <dgm:spPr/>
      <dgm:t>
        <a:bodyPr/>
        <a:lstStyle/>
        <a:p>
          <a:r>
            <a:rPr lang="zh-CN"/>
            <a:t>能耗预测</a:t>
          </a:r>
          <a:endParaRPr lang="zh-CN" altLang="en-US"/>
        </a:p>
      </dgm:t>
    </dgm:pt>
    <dgm:pt modelId="{7D47129C-5490-4CA1-9780-0955A2213178}" type="parTrans" cxnId="{1360B51F-AF58-490B-B305-069851E20DF3}">
      <dgm:prSet/>
      <dgm:spPr/>
      <dgm:t>
        <a:bodyPr/>
        <a:lstStyle/>
        <a:p>
          <a:endParaRPr lang="zh-CN" altLang="en-US"/>
        </a:p>
      </dgm:t>
    </dgm:pt>
    <dgm:pt modelId="{866B0152-7545-4677-872F-24BA0B0BB186}" type="sibTrans" cxnId="{1360B51F-AF58-490B-B305-069851E20DF3}">
      <dgm:prSet/>
      <dgm:spPr/>
      <dgm:t>
        <a:bodyPr/>
        <a:lstStyle/>
        <a:p>
          <a:endParaRPr lang="zh-CN" altLang="en-US"/>
        </a:p>
      </dgm:t>
    </dgm:pt>
    <dgm:pt modelId="{6C4616DB-A0D1-4FA4-A32D-28EF9E9DADC5}">
      <dgm:prSet phldrT="[文本]"/>
      <dgm:spPr/>
      <dgm:t>
        <a:bodyPr/>
        <a:lstStyle/>
        <a:p>
          <a:r>
            <a:rPr lang="zh-CN" altLang="en-US"/>
            <a:t>规划管理</a:t>
          </a:r>
        </a:p>
      </dgm:t>
    </dgm:pt>
    <dgm:pt modelId="{9BB1F20E-E1C3-45CF-B276-F2A38AEC1116}" type="parTrans" cxnId="{07DDEEE5-8388-4392-A5BF-32C8164838D0}">
      <dgm:prSet/>
      <dgm:spPr/>
      <dgm:t>
        <a:bodyPr/>
        <a:lstStyle/>
        <a:p>
          <a:endParaRPr lang="zh-CN" altLang="en-US"/>
        </a:p>
      </dgm:t>
    </dgm:pt>
    <dgm:pt modelId="{F2B98034-8AB3-4491-AF82-719C95D81FB6}" type="sibTrans" cxnId="{07DDEEE5-8388-4392-A5BF-32C8164838D0}">
      <dgm:prSet/>
      <dgm:spPr/>
      <dgm:t>
        <a:bodyPr/>
        <a:lstStyle/>
        <a:p>
          <a:endParaRPr lang="zh-CN" altLang="en-US"/>
        </a:p>
      </dgm:t>
    </dgm:pt>
    <dgm:pt modelId="{9089CB7E-E1F9-4187-AAC0-10271796566F}">
      <dgm:prSet phldrT="[文本]"/>
      <dgm:spPr/>
      <dgm:t>
        <a:bodyPr/>
        <a:lstStyle/>
        <a:p>
          <a:r>
            <a:rPr lang="zh-CN" altLang="en-US"/>
            <a:t>制定目标指标</a:t>
          </a:r>
        </a:p>
      </dgm:t>
    </dgm:pt>
    <dgm:pt modelId="{52F9262E-826D-41E2-B8E3-6E89CB424D42}" type="parTrans" cxnId="{8506F2D5-DD6E-4233-AFE8-2CD2B835BFFF}">
      <dgm:prSet/>
      <dgm:spPr/>
      <dgm:t>
        <a:bodyPr/>
        <a:lstStyle/>
        <a:p>
          <a:endParaRPr lang="zh-CN" altLang="en-US"/>
        </a:p>
      </dgm:t>
    </dgm:pt>
    <dgm:pt modelId="{85E5B890-DFF6-4A0F-8FA7-7FBA7618F57D}" type="sibTrans" cxnId="{8506F2D5-DD6E-4233-AFE8-2CD2B835BFFF}">
      <dgm:prSet/>
      <dgm:spPr/>
      <dgm:t>
        <a:bodyPr/>
        <a:lstStyle/>
        <a:p>
          <a:endParaRPr lang="zh-CN" altLang="en-US"/>
        </a:p>
      </dgm:t>
    </dgm:pt>
    <dgm:pt modelId="{3A5239E3-222C-445C-8006-16174821315B}">
      <dgm:prSet phldrT="[文本]"/>
      <dgm:spPr/>
      <dgm:t>
        <a:bodyPr/>
        <a:lstStyle/>
        <a:p>
          <a:r>
            <a:rPr lang="zh-CN" altLang="en-US"/>
            <a:t>规划数据制定</a:t>
          </a:r>
        </a:p>
      </dgm:t>
    </dgm:pt>
    <dgm:pt modelId="{1E7FDE5D-F9D3-4F38-BE3F-2C56496464C9}" type="parTrans" cxnId="{FA621244-57C5-4AB3-8073-9FEFDDAEA043}">
      <dgm:prSet/>
      <dgm:spPr/>
      <dgm:t>
        <a:bodyPr/>
        <a:lstStyle/>
        <a:p>
          <a:endParaRPr lang="zh-CN" altLang="en-US"/>
        </a:p>
      </dgm:t>
    </dgm:pt>
    <dgm:pt modelId="{805D728D-5678-442C-A6C0-455E29CE8537}" type="sibTrans" cxnId="{FA621244-57C5-4AB3-8073-9FEFDDAEA043}">
      <dgm:prSet/>
      <dgm:spPr/>
      <dgm:t>
        <a:bodyPr/>
        <a:lstStyle/>
        <a:p>
          <a:endParaRPr lang="zh-CN" altLang="en-US"/>
        </a:p>
      </dgm:t>
    </dgm:pt>
    <dgm:pt modelId="{880E9BCD-C606-427A-9DCB-FFE8475BEDAB}">
      <dgm:prSet phldrT="[文本]"/>
      <dgm:spPr/>
      <dgm:t>
        <a:bodyPr/>
        <a:lstStyle/>
        <a:p>
          <a:r>
            <a:rPr lang="zh-CN" altLang="en-US"/>
            <a:t>举措管理</a:t>
          </a:r>
        </a:p>
      </dgm:t>
    </dgm:pt>
    <dgm:pt modelId="{460A7F3B-6235-4AA7-BEBB-7FC73CC4A71B}" type="parTrans" cxnId="{C8556E87-65CE-49D8-AF86-00B97A53A648}">
      <dgm:prSet/>
      <dgm:spPr/>
      <dgm:t>
        <a:bodyPr/>
        <a:lstStyle/>
        <a:p>
          <a:endParaRPr lang="zh-CN" altLang="en-US"/>
        </a:p>
      </dgm:t>
    </dgm:pt>
    <dgm:pt modelId="{F2615E79-4B77-488D-858A-4A7F11F5E3FE}" type="sibTrans" cxnId="{C8556E87-65CE-49D8-AF86-00B97A53A648}">
      <dgm:prSet/>
      <dgm:spPr/>
      <dgm:t>
        <a:bodyPr/>
        <a:lstStyle/>
        <a:p>
          <a:endParaRPr lang="zh-CN" altLang="en-US"/>
        </a:p>
      </dgm:t>
    </dgm:pt>
    <dgm:pt modelId="{374B780A-8CE0-4DC2-9472-07EBBF2DB682}">
      <dgm:prSet phldrT="[文本]"/>
      <dgm:spPr/>
      <dgm:t>
        <a:bodyPr/>
        <a:lstStyle/>
        <a:p>
          <a:r>
            <a:rPr lang="zh-CN" altLang="en-US"/>
            <a:t>指标、目标完成监控</a:t>
          </a:r>
        </a:p>
      </dgm:t>
    </dgm:pt>
    <dgm:pt modelId="{9EAD3398-1922-4899-B45F-9A91C5A5EB07}" type="parTrans" cxnId="{F4C6142B-1017-438C-86CE-68708AC107F2}">
      <dgm:prSet/>
      <dgm:spPr/>
      <dgm:t>
        <a:bodyPr/>
        <a:lstStyle/>
        <a:p>
          <a:endParaRPr lang="zh-CN" altLang="en-US"/>
        </a:p>
      </dgm:t>
    </dgm:pt>
    <dgm:pt modelId="{6A48D843-9060-40FC-ABF2-0ED17C7DC636}" type="sibTrans" cxnId="{F4C6142B-1017-438C-86CE-68708AC107F2}">
      <dgm:prSet/>
      <dgm:spPr/>
      <dgm:t>
        <a:bodyPr/>
        <a:lstStyle/>
        <a:p>
          <a:endParaRPr lang="zh-CN" altLang="en-US"/>
        </a:p>
      </dgm:t>
    </dgm:pt>
    <dgm:pt modelId="{51B58FB6-0405-4946-84B7-E125815737BF}" type="pres">
      <dgm:prSet presAssocID="{025DA95D-D324-4303-AB93-1B50B39F1580}" presName="diagram" presStyleCnt="0">
        <dgm:presLayoutVars>
          <dgm:chPref val="1"/>
          <dgm:dir/>
          <dgm:animOne val="branch"/>
          <dgm:animLvl val="lvl"/>
          <dgm:resizeHandles/>
        </dgm:presLayoutVars>
      </dgm:prSet>
      <dgm:spPr/>
      <dgm:t>
        <a:bodyPr/>
        <a:lstStyle/>
        <a:p>
          <a:endParaRPr lang="zh-CN" altLang="en-US"/>
        </a:p>
      </dgm:t>
    </dgm:pt>
    <dgm:pt modelId="{892F0364-475A-4ADC-A7A6-58E3A6DC2D06}" type="pres">
      <dgm:prSet presAssocID="{C6021955-B5F3-4B4C-BE17-8EC6A3ADA854}" presName="root" presStyleCnt="0"/>
      <dgm:spPr/>
      <dgm:t>
        <a:bodyPr/>
        <a:lstStyle/>
        <a:p>
          <a:endParaRPr lang="zh-CN" altLang="en-US"/>
        </a:p>
      </dgm:t>
    </dgm:pt>
    <dgm:pt modelId="{014C39BC-0B79-4004-8025-332F4F471630}" type="pres">
      <dgm:prSet presAssocID="{C6021955-B5F3-4B4C-BE17-8EC6A3ADA854}" presName="rootComposite" presStyleCnt="0"/>
      <dgm:spPr/>
      <dgm:t>
        <a:bodyPr/>
        <a:lstStyle/>
        <a:p>
          <a:endParaRPr lang="zh-CN" altLang="en-US"/>
        </a:p>
      </dgm:t>
    </dgm:pt>
    <dgm:pt modelId="{620B7575-DB3A-4947-8D51-2211720EDA1B}" type="pres">
      <dgm:prSet presAssocID="{C6021955-B5F3-4B4C-BE17-8EC6A3ADA854}" presName="rootText" presStyleLbl="node1" presStyleIdx="0" presStyleCnt="6"/>
      <dgm:spPr/>
      <dgm:t>
        <a:bodyPr/>
        <a:lstStyle/>
        <a:p>
          <a:endParaRPr lang="zh-CN" altLang="en-US"/>
        </a:p>
      </dgm:t>
    </dgm:pt>
    <dgm:pt modelId="{14318A47-6472-4AE0-B8C2-E19478B08224}" type="pres">
      <dgm:prSet presAssocID="{C6021955-B5F3-4B4C-BE17-8EC6A3ADA854}" presName="rootConnector" presStyleLbl="node1" presStyleIdx="0" presStyleCnt="6"/>
      <dgm:spPr/>
      <dgm:t>
        <a:bodyPr/>
        <a:lstStyle/>
        <a:p>
          <a:endParaRPr lang="zh-CN" altLang="en-US"/>
        </a:p>
      </dgm:t>
    </dgm:pt>
    <dgm:pt modelId="{1788552C-69D3-4180-BCA1-213E5F47CF8B}" type="pres">
      <dgm:prSet presAssocID="{C6021955-B5F3-4B4C-BE17-8EC6A3ADA854}" presName="childShape" presStyleCnt="0"/>
      <dgm:spPr/>
      <dgm:t>
        <a:bodyPr/>
        <a:lstStyle/>
        <a:p>
          <a:endParaRPr lang="zh-CN" altLang="en-US"/>
        </a:p>
      </dgm:t>
    </dgm:pt>
    <dgm:pt modelId="{9BB6271F-C839-4056-A2FB-B1143ACBC271}" type="pres">
      <dgm:prSet presAssocID="{6EB43298-E8E0-4F3A-B566-D9CD06544AB7}" presName="root" presStyleCnt="0"/>
      <dgm:spPr/>
      <dgm:t>
        <a:bodyPr/>
        <a:lstStyle/>
        <a:p>
          <a:endParaRPr lang="zh-CN" altLang="en-US"/>
        </a:p>
      </dgm:t>
    </dgm:pt>
    <dgm:pt modelId="{12277C04-AB32-48A0-8B1F-0404A8C50B4E}" type="pres">
      <dgm:prSet presAssocID="{6EB43298-E8E0-4F3A-B566-D9CD06544AB7}" presName="rootComposite" presStyleCnt="0"/>
      <dgm:spPr/>
      <dgm:t>
        <a:bodyPr/>
        <a:lstStyle/>
        <a:p>
          <a:endParaRPr lang="zh-CN" altLang="en-US"/>
        </a:p>
      </dgm:t>
    </dgm:pt>
    <dgm:pt modelId="{0ECE8558-26B4-45D0-92CE-EBA0D8034A5C}" type="pres">
      <dgm:prSet presAssocID="{6EB43298-E8E0-4F3A-B566-D9CD06544AB7}" presName="rootText" presStyleLbl="node1" presStyleIdx="1" presStyleCnt="6"/>
      <dgm:spPr/>
      <dgm:t>
        <a:bodyPr/>
        <a:lstStyle/>
        <a:p>
          <a:endParaRPr lang="zh-CN" altLang="en-US"/>
        </a:p>
      </dgm:t>
    </dgm:pt>
    <dgm:pt modelId="{EA322C19-879B-4932-960F-F074E92031E4}" type="pres">
      <dgm:prSet presAssocID="{6EB43298-E8E0-4F3A-B566-D9CD06544AB7}" presName="rootConnector" presStyleLbl="node1" presStyleIdx="1" presStyleCnt="6"/>
      <dgm:spPr/>
      <dgm:t>
        <a:bodyPr/>
        <a:lstStyle/>
        <a:p>
          <a:endParaRPr lang="zh-CN" altLang="en-US"/>
        </a:p>
      </dgm:t>
    </dgm:pt>
    <dgm:pt modelId="{C7EE1326-2345-4627-AC33-DEE87705711B}" type="pres">
      <dgm:prSet presAssocID="{6EB43298-E8E0-4F3A-B566-D9CD06544AB7}" presName="childShape" presStyleCnt="0"/>
      <dgm:spPr/>
      <dgm:t>
        <a:bodyPr/>
        <a:lstStyle/>
        <a:p>
          <a:endParaRPr lang="zh-CN" altLang="en-US"/>
        </a:p>
      </dgm:t>
    </dgm:pt>
    <dgm:pt modelId="{91CAC494-FB54-48E7-BA1B-0C11A871E91A}" type="pres">
      <dgm:prSet presAssocID="{80C41B0F-3D39-46FC-AFFA-20AE1847AFC8}" presName="Name13" presStyleLbl="parChTrans1D2" presStyleIdx="0" presStyleCnt="14"/>
      <dgm:spPr/>
      <dgm:t>
        <a:bodyPr/>
        <a:lstStyle/>
        <a:p>
          <a:endParaRPr lang="zh-CN" altLang="en-US"/>
        </a:p>
      </dgm:t>
    </dgm:pt>
    <dgm:pt modelId="{683ABDAA-6ECF-4E68-A9C3-4950EB47CAF3}" type="pres">
      <dgm:prSet presAssocID="{0B550230-4A2F-4143-9C9A-72BBF01D84E0}" presName="childText" presStyleLbl="bgAcc1" presStyleIdx="0" presStyleCnt="14">
        <dgm:presLayoutVars>
          <dgm:bulletEnabled val="1"/>
        </dgm:presLayoutVars>
      </dgm:prSet>
      <dgm:spPr/>
      <dgm:t>
        <a:bodyPr/>
        <a:lstStyle/>
        <a:p>
          <a:endParaRPr lang="zh-CN" altLang="en-US"/>
        </a:p>
      </dgm:t>
    </dgm:pt>
    <dgm:pt modelId="{28B2A3F3-595F-4CF0-89D3-E2A8E46C5FB6}" type="pres">
      <dgm:prSet presAssocID="{69499C7D-90D0-4E83-83F0-C928F2EC028F}" presName="root" presStyleCnt="0"/>
      <dgm:spPr/>
      <dgm:t>
        <a:bodyPr/>
        <a:lstStyle/>
        <a:p>
          <a:endParaRPr lang="zh-CN" altLang="en-US"/>
        </a:p>
      </dgm:t>
    </dgm:pt>
    <dgm:pt modelId="{C2F9DFE0-4D6E-4982-B762-BE5A148D79FD}" type="pres">
      <dgm:prSet presAssocID="{69499C7D-90D0-4E83-83F0-C928F2EC028F}" presName="rootComposite" presStyleCnt="0"/>
      <dgm:spPr/>
      <dgm:t>
        <a:bodyPr/>
        <a:lstStyle/>
        <a:p>
          <a:endParaRPr lang="zh-CN" altLang="en-US"/>
        </a:p>
      </dgm:t>
    </dgm:pt>
    <dgm:pt modelId="{77C04483-FA24-4024-B0B1-920922DD4EE4}" type="pres">
      <dgm:prSet presAssocID="{69499C7D-90D0-4E83-83F0-C928F2EC028F}" presName="rootText" presStyleLbl="node1" presStyleIdx="2" presStyleCnt="6"/>
      <dgm:spPr/>
      <dgm:t>
        <a:bodyPr/>
        <a:lstStyle/>
        <a:p>
          <a:endParaRPr lang="zh-CN" altLang="en-US"/>
        </a:p>
      </dgm:t>
    </dgm:pt>
    <dgm:pt modelId="{DFAC8E89-755C-411E-B4D8-41F40747535F}" type="pres">
      <dgm:prSet presAssocID="{69499C7D-90D0-4E83-83F0-C928F2EC028F}" presName="rootConnector" presStyleLbl="node1" presStyleIdx="2" presStyleCnt="6"/>
      <dgm:spPr/>
      <dgm:t>
        <a:bodyPr/>
        <a:lstStyle/>
        <a:p>
          <a:endParaRPr lang="zh-CN" altLang="en-US"/>
        </a:p>
      </dgm:t>
    </dgm:pt>
    <dgm:pt modelId="{F3079773-4836-47E6-B517-59D6E703E276}" type="pres">
      <dgm:prSet presAssocID="{69499C7D-90D0-4E83-83F0-C928F2EC028F}" presName="childShape" presStyleCnt="0"/>
      <dgm:spPr/>
      <dgm:t>
        <a:bodyPr/>
        <a:lstStyle/>
        <a:p>
          <a:endParaRPr lang="zh-CN" altLang="en-US"/>
        </a:p>
      </dgm:t>
    </dgm:pt>
    <dgm:pt modelId="{C60BE687-338F-4F6E-B93C-E675DAEC7F04}" type="pres">
      <dgm:prSet presAssocID="{95DF1B99-561C-44DB-B28F-058BA46D9C83}" presName="Name13" presStyleLbl="parChTrans1D2" presStyleIdx="1" presStyleCnt="14"/>
      <dgm:spPr/>
      <dgm:t>
        <a:bodyPr/>
        <a:lstStyle/>
        <a:p>
          <a:endParaRPr lang="zh-CN" altLang="en-US"/>
        </a:p>
      </dgm:t>
    </dgm:pt>
    <dgm:pt modelId="{1474964F-D9AD-4612-84FC-3F0CDF9C7C13}" type="pres">
      <dgm:prSet presAssocID="{57AD4A23-7F87-4822-83C8-2FA3D5885B52}" presName="childText" presStyleLbl="bgAcc1" presStyleIdx="1" presStyleCnt="14">
        <dgm:presLayoutVars>
          <dgm:bulletEnabled val="1"/>
        </dgm:presLayoutVars>
      </dgm:prSet>
      <dgm:spPr/>
      <dgm:t>
        <a:bodyPr/>
        <a:lstStyle/>
        <a:p>
          <a:endParaRPr lang="zh-CN" altLang="en-US"/>
        </a:p>
      </dgm:t>
    </dgm:pt>
    <dgm:pt modelId="{7BE309E3-4745-4599-A69A-EC803608594F}" type="pres">
      <dgm:prSet presAssocID="{00F4FC74-A2F0-4DDA-B4EF-9770BFA6F9DC}" presName="Name13" presStyleLbl="parChTrans1D2" presStyleIdx="2" presStyleCnt="14"/>
      <dgm:spPr/>
      <dgm:t>
        <a:bodyPr/>
        <a:lstStyle/>
        <a:p>
          <a:endParaRPr lang="zh-CN" altLang="en-US"/>
        </a:p>
      </dgm:t>
    </dgm:pt>
    <dgm:pt modelId="{FD77F9BD-E62D-4C0F-8D5E-4E08E60BC0B6}" type="pres">
      <dgm:prSet presAssocID="{6F6374F4-971A-4CFB-B077-895DAA2CFFBD}" presName="childText" presStyleLbl="bgAcc1" presStyleIdx="2" presStyleCnt="14">
        <dgm:presLayoutVars>
          <dgm:bulletEnabled val="1"/>
        </dgm:presLayoutVars>
      </dgm:prSet>
      <dgm:spPr/>
      <dgm:t>
        <a:bodyPr/>
        <a:lstStyle/>
        <a:p>
          <a:endParaRPr lang="zh-CN" altLang="en-US"/>
        </a:p>
      </dgm:t>
    </dgm:pt>
    <dgm:pt modelId="{1911F1CB-3080-4A15-A636-B141E9A8BA72}" type="pres">
      <dgm:prSet presAssocID="{4E030429-8EB7-4D18-B61C-BC5A2C5005B9}" presName="Name13" presStyleLbl="parChTrans1D2" presStyleIdx="3" presStyleCnt="14"/>
      <dgm:spPr/>
      <dgm:t>
        <a:bodyPr/>
        <a:lstStyle/>
        <a:p>
          <a:endParaRPr lang="zh-CN" altLang="en-US"/>
        </a:p>
      </dgm:t>
    </dgm:pt>
    <dgm:pt modelId="{3E940FFF-2092-4C12-92C9-B4025BAD8AF8}" type="pres">
      <dgm:prSet presAssocID="{7CFA4A64-E719-4DC6-A8DD-31B6264C5224}" presName="childText" presStyleLbl="bgAcc1" presStyleIdx="3" presStyleCnt="14">
        <dgm:presLayoutVars>
          <dgm:bulletEnabled val="1"/>
        </dgm:presLayoutVars>
      </dgm:prSet>
      <dgm:spPr/>
      <dgm:t>
        <a:bodyPr/>
        <a:lstStyle/>
        <a:p>
          <a:endParaRPr lang="zh-CN" altLang="en-US"/>
        </a:p>
      </dgm:t>
    </dgm:pt>
    <dgm:pt modelId="{E55C0CFD-F65E-499B-BD6B-FF236D6C11DC}" type="pres">
      <dgm:prSet presAssocID="{7D47129C-5490-4CA1-9780-0955A2213178}" presName="Name13" presStyleLbl="parChTrans1D2" presStyleIdx="4" presStyleCnt="14"/>
      <dgm:spPr/>
      <dgm:t>
        <a:bodyPr/>
        <a:lstStyle/>
        <a:p>
          <a:endParaRPr lang="zh-CN" altLang="en-US"/>
        </a:p>
      </dgm:t>
    </dgm:pt>
    <dgm:pt modelId="{99193B3C-2C6E-4992-B779-4E5C8C06EABB}" type="pres">
      <dgm:prSet presAssocID="{4EBFED42-68D1-4494-8331-E9975BF35341}" presName="childText" presStyleLbl="bgAcc1" presStyleIdx="4" presStyleCnt="14">
        <dgm:presLayoutVars>
          <dgm:bulletEnabled val="1"/>
        </dgm:presLayoutVars>
      </dgm:prSet>
      <dgm:spPr/>
      <dgm:t>
        <a:bodyPr/>
        <a:lstStyle/>
        <a:p>
          <a:endParaRPr lang="zh-CN" altLang="en-US"/>
        </a:p>
      </dgm:t>
    </dgm:pt>
    <dgm:pt modelId="{78F117A0-C4CC-444A-84D1-7A140A6BF4D5}" type="pres">
      <dgm:prSet presAssocID="{6C4616DB-A0D1-4FA4-A32D-28EF9E9DADC5}" presName="root" presStyleCnt="0"/>
      <dgm:spPr/>
      <dgm:t>
        <a:bodyPr/>
        <a:lstStyle/>
        <a:p>
          <a:endParaRPr lang="zh-CN" altLang="en-US"/>
        </a:p>
      </dgm:t>
    </dgm:pt>
    <dgm:pt modelId="{247D7196-F3C4-4D7B-9814-8BEAE332FD2D}" type="pres">
      <dgm:prSet presAssocID="{6C4616DB-A0D1-4FA4-A32D-28EF9E9DADC5}" presName="rootComposite" presStyleCnt="0"/>
      <dgm:spPr/>
      <dgm:t>
        <a:bodyPr/>
        <a:lstStyle/>
        <a:p>
          <a:endParaRPr lang="zh-CN" altLang="en-US"/>
        </a:p>
      </dgm:t>
    </dgm:pt>
    <dgm:pt modelId="{42B7426C-B6D7-4195-ABF2-549AACE9F11E}" type="pres">
      <dgm:prSet presAssocID="{6C4616DB-A0D1-4FA4-A32D-28EF9E9DADC5}" presName="rootText" presStyleLbl="node1" presStyleIdx="3" presStyleCnt="6"/>
      <dgm:spPr/>
      <dgm:t>
        <a:bodyPr/>
        <a:lstStyle/>
        <a:p>
          <a:endParaRPr lang="zh-CN" altLang="en-US"/>
        </a:p>
      </dgm:t>
    </dgm:pt>
    <dgm:pt modelId="{CF54B0E8-65B9-4283-A32C-C23904078A99}" type="pres">
      <dgm:prSet presAssocID="{6C4616DB-A0D1-4FA4-A32D-28EF9E9DADC5}" presName="rootConnector" presStyleLbl="node1" presStyleIdx="3" presStyleCnt="6"/>
      <dgm:spPr/>
      <dgm:t>
        <a:bodyPr/>
        <a:lstStyle/>
        <a:p>
          <a:endParaRPr lang="zh-CN" altLang="en-US"/>
        </a:p>
      </dgm:t>
    </dgm:pt>
    <dgm:pt modelId="{D93794BC-F72C-4821-B05A-979C71AE3556}" type="pres">
      <dgm:prSet presAssocID="{6C4616DB-A0D1-4FA4-A32D-28EF9E9DADC5}" presName="childShape" presStyleCnt="0"/>
      <dgm:spPr/>
      <dgm:t>
        <a:bodyPr/>
        <a:lstStyle/>
        <a:p>
          <a:endParaRPr lang="zh-CN" altLang="en-US"/>
        </a:p>
      </dgm:t>
    </dgm:pt>
    <dgm:pt modelId="{3F5320F2-224D-41A2-AC01-5A2CD6610777}" type="pres">
      <dgm:prSet presAssocID="{52F9262E-826D-41E2-B8E3-6E89CB424D42}" presName="Name13" presStyleLbl="parChTrans1D2" presStyleIdx="5" presStyleCnt="14"/>
      <dgm:spPr/>
      <dgm:t>
        <a:bodyPr/>
        <a:lstStyle/>
        <a:p>
          <a:endParaRPr lang="zh-CN" altLang="en-US"/>
        </a:p>
      </dgm:t>
    </dgm:pt>
    <dgm:pt modelId="{5CBAAA1B-2003-45D6-99BD-50AC41633B92}" type="pres">
      <dgm:prSet presAssocID="{9089CB7E-E1F9-4187-AAC0-10271796566F}" presName="childText" presStyleLbl="bgAcc1" presStyleIdx="5" presStyleCnt="14">
        <dgm:presLayoutVars>
          <dgm:bulletEnabled val="1"/>
        </dgm:presLayoutVars>
      </dgm:prSet>
      <dgm:spPr/>
      <dgm:t>
        <a:bodyPr/>
        <a:lstStyle/>
        <a:p>
          <a:endParaRPr lang="zh-CN" altLang="en-US"/>
        </a:p>
      </dgm:t>
    </dgm:pt>
    <dgm:pt modelId="{C5702F83-7E32-459A-877A-8BCC9F593009}" type="pres">
      <dgm:prSet presAssocID="{1E7FDE5D-F9D3-4F38-BE3F-2C56496464C9}" presName="Name13" presStyleLbl="parChTrans1D2" presStyleIdx="6" presStyleCnt="14"/>
      <dgm:spPr/>
      <dgm:t>
        <a:bodyPr/>
        <a:lstStyle/>
        <a:p>
          <a:endParaRPr lang="zh-CN" altLang="en-US"/>
        </a:p>
      </dgm:t>
    </dgm:pt>
    <dgm:pt modelId="{0387C879-D723-4146-8CFB-DB2439AB7FDA}" type="pres">
      <dgm:prSet presAssocID="{3A5239E3-222C-445C-8006-16174821315B}" presName="childText" presStyleLbl="bgAcc1" presStyleIdx="6" presStyleCnt="14">
        <dgm:presLayoutVars>
          <dgm:bulletEnabled val="1"/>
        </dgm:presLayoutVars>
      </dgm:prSet>
      <dgm:spPr/>
      <dgm:t>
        <a:bodyPr/>
        <a:lstStyle/>
        <a:p>
          <a:endParaRPr lang="zh-CN" altLang="en-US"/>
        </a:p>
      </dgm:t>
    </dgm:pt>
    <dgm:pt modelId="{7BFE3DF9-4D5D-453E-A67E-4AA1D530F284}" type="pres">
      <dgm:prSet presAssocID="{460A7F3B-6235-4AA7-BEBB-7FC73CC4A71B}" presName="Name13" presStyleLbl="parChTrans1D2" presStyleIdx="7" presStyleCnt="14"/>
      <dgm:spPr/>
      <dgm:t>
        <a:bodyPr/>
        <a:lstStyle/>
        <a:p>
          <a:endParaRPr lang="zh-CN" altLang="en-US"/>
        </a:p>
      </dgm:t>
    </dgm:pt>
    <dgm:pt modelId="{C978441A-515C-47D2-88C0-8FE24189774E}" type="pres">
      <dgm:prSet presAssocID="{880E9BCD-C606-427A-9DCB-FFE8475BEDAB}" presName="childText" presStyleLbl="bgAcc1" presStyleIdx="7" presStyleCnt="14">
        <dgm:presLayoutVars>
          <dgm:bulletEnabled val="1"/>
        </dgm:presLayoutVars>
      </dgm:prSet>
      <dgm:spPr/>
      <dgm:t>
        <a:bodyPr/>
        <a:lstStyle/>
        <a:p>
          <a:endParaRPr lang="zh-CN" altLang="en-US"/>
        </a:p>
      </dgm:t>
    </dgm:pt>
    <dgm:pt modelId="{F82B96DE-8941-4125-AB1A-F6A189F13C35}" type="pres">
      <dgm:prSet presAssocID="{9EAD3398-1922-4899-B45F-9A91C5A5EB07}" presName="Name13" presStyleLbl="parChTrans1D2" presStyleIdx="8" presStyleCnt="14"/>
      <dgm:spPr/>
      <dgm:t>
        <a:bodyPr/>
        <a:lstStyle/>
        <a:p>
          <a:endParaRPr lang="zh-CN" altLang="en-US"/>
        </a:p>
      </dgm:t>
    </dgm:pt>
    <dgm:pt modelId="{7F7B1D37-E571-4E37-B678-2B47C1A13C3C}" type="pres">
      <dgm:prSet presAssocID="{374B780A-8CE0-4DC2-9472-07EBBF2DB682}" presName="childText" presStyleLbl="bgAcc1" presStyleIdx="8" presStyleCnt="14">
        <dgm:presLayoutVars>
          <dgm:bulletEnabled val="1"/>
        </dgm:presLayoutVars>
      </dgm:prSet>
      <dgm:spPr/>
      <dgm:t>
        <a:bodyPr/>
        <a:lstStyle/>
        <a:p>
          <a:endParaRPr lang="zh-CN" altLang="en-US"/>
        </a:p>
      </dgm:t>
    </dgm:pt>
    <dgm:pt modelId="{E154B16F-C929-4A3B-B5BF-490DB054D289}" type="pres">
      <dgm:prSet presAssocID="{9A90A3D7-C4A9-40E7-8408-27DCCCDE9C39}" presName="root" presStyleCnt="0"/>
      <dgm:spPr/>
      <dgm:t>
        <a:bodyPr/>
        <a:lstStyle/>
        <a:p>
          <a:endParaRPr lang="zh-CN" altLang="en-US"/>
        </a:p>
      </dgm:t>
    </dgm:pt>
    <dgm:pt modelId="{797A4376-449E-411D-845F-BD594F972FD5}" type="pres">
      <dgm:prSet presAssocID="{9A90A3D7-C4A9-40E7-8408-27DCCCDE9C39}" presName="rootComposite" presStyleCnt="0"/>
      <dgm:spPr/>
      <dgm:t>
        <a:bodyPr/>
        <a:lstStyle/>
        <a:p>
          <a:endParaRPr lang="zh-CN" altLang="en-US"/>
        </a:p>
      </dgm:t>
    </dgm:pt>
    <dgm:pt modelId="{D9352932-D8EF-4BC0-8B73-5324A7A7390A}" type="pres">
      <dgm:prSet presAssocID="{9A90A3D7-C4A9-40E7-8408-27DCCCDE9C39}" presName="rootText" presStyleLbl="node1" presStyleIdx="4" presStyleCnt="6"/>
      <dgm:spPr/>
      <dgm:t>
        <a:bodyPr/>
        <a:lstStyle/>
        <a:p>
          <a:endParaRPr lang="zh-CN" altLang="en-US"/>
        </a:p>
      </dgm:t>
    </dgm:pt>
    <dgm:pt modelId="{E7BD9281-1425-4AB4-8081-3474AE2DCC83}" type="pres">
      <dgm:prSet presAssocID="{9A90A3D7-C4A9-40E7-8408-27DCCCDE9C39}" presName="rootConnector" presStyleLbl="node1" presStyleIdx="4" presStyleCnt="6"/>
      <dgm:spPr/>
      <dgm:t>
        <a:bodyPr/>
        <a:lstStyle/>
        <a:p>
          <a:endParaRPr lang="zh-CN" altLang="en-US"/>
        </a:p>
      </dgm:t>
    </dgm:pt>
    <dgm:pt modelId="{B0881749-C36D-4C42-8A43-3998A8B89B74}" type="pres">
      <dgm:prSet presAssocID="{9A90A3D7-C4A9-40E7-8408-27DCCCDE9C39}" presName="childShape" presStyleCnt="0"/>
      <dgm:spPr/>
      <dgm:t>
        <a:bodyPr/>
        <a:lstStyle/>
        <a:p>
          <a:endParaRPr lang="zh-CN" altLang="en-US"/>
        </a:p>
      </dgm:t>
    </dgm:pt>
    <dgm:pt modelId="{447FCDAB-4D83-405F-9E87-C7D2DCF3D6E7}" type="pres">
      <dgm:prSet presAssocID="{DDA7C3A6-DF44-4BCD-A24D-A581FA8917A6}" presName="Name13" presStyleLbl="parChTrans1D2" presStyleIdx="9" presStyleCnt="14"/>
      <dgm:spPr/>
      <dgm:t>
        <a:bodyPr/>
        <a:lstStyle/>
        <a:p>
          <a:endParaRPr lang="zh-CN" altLang="en-US"/>
        </a:p>
      </dgm:t>
    </dgm:pt>
    <dgm:pt modelId="{E6209D1D-2CE3-4FC9-9A1B-12BACD6E3E4C}" type="pres">
      <dgm:prSet presAssocID="{D0F2FE94-4304-4DD4-810C-2509948FBBD8}" presName="childText" presStyleLbl="bgAcc1" presStyleIdx="9" presStyleCnt="14">
        <dgm:presLayoutVars>
          <dgm:bulletEnabled val="1"/>
        </dgm:presLayoutVars>
      </dgm:prSet>
      <dgm:spPr/>
      <dgm:t>
        <a:bodyPr/>
        <a:lstStyle/>
        <a:p>
          <a:endParaRPr lang="zh-CN" altLang="en-US"/>
        </a:p>
      </dgm:t>
    </dgm:pt>
    <dgm:pt modelId="{4E8F4524-7D2F-4975-9500-307801AD568D}" type="pres">
      <dgm:prSet presAssocID="{408D648F-5D35-44DD-9BE4-3653058BA607}" presName="Name13" presStyleLbl="parChTrans1D2" presStyleIdx="10" presStyleCnt="14"/>
      <dgm:spPr/>
      <dgm:t>
        <a:bodyPr/>
        <a:lstStyle/>
        <a:p>
          <a:endParaRPr lang="zh-CN" altLang="en-US"/>
        </a:p>
      </dgm:t>
    </dgm:pt>
    <dgm:pt modelId="{45AC07E9-9CE6-47FA-B18D-637674A68FC8}" type="pres">
      <dgm:prSet presAssocID="{E5E3A269-3758-4EFC-B653-8E3080DF74A7}" presName="childText" presStyleLbl="bgAcc1" presStyleIdx="10" presStyleCnt="14">
        <dgm:presLayoutVars>
          <dgm:bulletEnabled val="1"/>
        </dgm:presLayoutVars>
      </dgm:prSet>
      <dgm:spPr/>
      <dgm:t>
        <a:bodyPr/>
        <a:lstStyle/>
        <a:p>
          <a:endParaRPr lang="zh-CN" altLang="en-US"/>
        </a:p>
      </dgm:t>
    </dgm:pt>
    <dgm:pt modelId="{85A6E170-223E-44F4-8BA5-965EF887CBB9}" type="pres">
      <dgm:prSet presAssocID="{66AC157B-0C2D-4ACD-A019-C267F454FF02}" presName="Name13" presStyleLbl="parChTrans1D2" presStyleIdx="11" presStyleCnt="14"/>
      <dgm:spPr/>
      <dgm:t>
        <a:bodyPr/>
        <a:lstStyle/>
        <a:p>
          <a:endParaRPr lang="zh-CN" altLang="en-US"/>
        </a:p>
      </dgm:t>
    </dgm:pt>
    <dgm:pt modelId="{BAF893AA-9630-4500-AC78-311616590459}" type="pres">
      <dgm:prSet presAssocID="{2102CC01-F762-44DF-B57C-7BA35B4D3361}" presName="childText" presStyleLbl="bgAcc1" presStyleIdx="11" presStyleCnt="14">
        <dgm:presLayoutVars>
          <dgm:bulletEnabled val="1"/>
        </dgm:presLayoutVars>
      </dgm:prSet>
      <dgm:spPr/>
      <dgm:t>
        <a:bodyPr/>
        <a:lstStyle/>
        <a:p>
          <a:endParaRPr lang="zh-CN" altLang="en-US"/>
        </a:p>
      </dgm:t>
    </dgm:pt>
    <dgm:pt modelId="{DFC1A6B6-F50A-4E19-ADD6-6A0181BDEF37}" type="pres">
      <dgm:prSet presAssocID="{14BDD647-C1C1-4508-BF9F-D86758F38FC5}" presName="root" presStyleCnt="0"/>
      <dgm:spPr/>
      <dgm:t>
        <a:bodyPr/>
        <a:lstStyle/>
        <a:p>
          <a:endParaRPr lang="zh-CN" altLang="en-US"/>
        </a:p>
      </dgm:t>
    </dgm:pt>
    <dgm:pt modelId="{3E48897E-70E1-41B0-98CF-166822A3712F}" type="pres">
      <dgm:prSet presAssocID="{14BDD647-C1C1-4508-BF9F-D86758F38FC5}" presName="rootComposite" presStyleCnt="0"/>
      <dgm:spPr/>
      <dgm:t>
        <a:bodyPr/>
        <a:lstStyle/>
        <a:p>
          <a:endParaRPr lang="zh-CN" altLang="en-US"/>
        </a:p>
      </dgm:t>
    </dgm:pt>
    <dgm:pt modelId="{519EE96B-FDB6-4A08-8EE8-3F116A1C90E1}" type="pres">
      <dgm:prSet presAssocID="{14BDD647-C1C1-4508-BF9F-D86758F38FC5}" presName="rootText" presStyleLbl="node1" presStyleIdx="5" presStyleCnt="6"/>
      <dgm:spPr/>
      <dgm:t>
        <a:bodyPr/>
        <a:lstStyle/>
        <a:p>
          <a:endParaRPr lang="zh-CN" altLang="en-US"/>
        </a:p>
      </dgm:t>
    </dgm:pt>
    <dgm:pt modelId="{69FF6959-3823-421C-AF0D-3D91F3365425}" type="pres">
      <dgm:prSet presAssocID="{14BDD647-C1C1-4508-BF9F-D86758F38FC5}" presName="rootConnector" presStyleLbl="node1" presStyleIdx="5" presStyleCnt="6"/>
      <dgm:spPr/>
      <dgm:t>
        <a:bodyPr/>
        <a:lstStyle/>
        <a:p>
          <a:endParaRPr lang="zh-CN" altLang="en-US"/>
        </a:p>
      </dgm:t>
    </dgm:pt>
    <dgm:pt modelId="{EC931950-8506-4134-8791-8FBC2517E45F}" type="pres">
      <dgm:prSet presAssocID="{14BDD647-C1C1-4508-BF9F-D86758F38FC5}" presName="childShape" presStyleCnt="0"/>
      <dgm:spPr/>
      <dgm:t>
        <a:bodyPr/>
        <a:lstStyle/>
        <a:p>
          <a:endParaRPr lang="zh-CN" altLang="en-US"/>
        </a:p>
      </dgm:t>
    </dgm:pt>
    <dgm:pt modelId="{2687A972-8F1E-4B3A-A828-99CA39C36CFB}" type="pres">
      <dgm:prSet presAssocID="{7F283785-FBF7-4222-A3EE-91EA5B3461A6}" presName="Name13" presStyleLbl="parChTrans1D2" presStyleIdx="12" presStyleCnt="14"/>
      <dgm:spPr/>
      <dgm:t>
        <a:bodyPr/>
        <a:lstStyle/>
        <a:p>
          <a:endParaRPr lang="zh-CN" altLang="en-US"/>
        </a:p>
      </dgm:t>
    </dgm:pt>
    <dgm:pt modelId="{FE8CD8C8-8E45-4C74-B524-CCF29B64071B}" type="pres">
      <dgm:prSet presAssocID="{FB40568C-099F-45D1-A57B-DFAFBAC2ED36}" presName="childText" presStyleLbl="bgAcc1" presStyleIdx="12" presStyleCnt="14">
        <dgm:presLayoutVars>
          <dgm:bulletEnabled val="1"/>
        </dgm:presLayoutVars>
      </dgm:prSet>
      <dgm:spPr/>
      <dgm:t>
        <a:bodyPr/>
        <a:lstStyle/>
        <a:p>
          <a:endParaRPr lang="zh-CN" altLang="en-US"/>
        </a:p>
      </dgm:t>
    </dgm:pt>
    <dgm:pt modelId="{975F3B6B-F004-4703-BD59-0A52CC526447}" type="pres">
      <dgm:prSet presAssocID="{FAAEE520-E11F-4530-8590-8BC2560933C6}" presName="Name13" presStyleLbl="parChTrans1D2" presStyleIdx="13" presStyleCnt="14"/>
      <dgm:spPr/>
      <dgm:t>
        <a:bodyPr/>
        <a:lstStyle/>
        <a:p>
          <a:endParaRPr lang="zh-CN" altLang="en-US"/>
        </a:p>
      </dgm:t>
    </dgm:pt>
    <dgm:pt modelId="{3EF9550F-E583-432D-9E0B-6EE36C6745C8}" type="pres">
      <dgm:prSet presAssocID="{61B55ADE-9759-4474-AAB7-843D8D0CC5C6}" presName="childText" presStyleLbl="bgAcc1" presStyleIdx="13" presStyleCnt="14">
        <dgm:presLayoutVars>
          <dgm:bulletEnabled val="1"/>
        </dgm:presLayoutVars>
      </dgm:prSet>
      <dgm:spPr/>
      <dgm:t>
        <a:bodyPr/>
        <a:lstStyle/>
        <a:p>
          <a:endParaRPr lang="zh-CN" altLang="en-US"/>
        </a:p>
      </dgm:t>
    </dgm:pt>
  </dgm:ptLst>
  <dgm:cxnLst>
    <dgm:cxn modelId="{F529DAC2-BE0F-4DC4-9B43-65747031CC59}" type="presOf" srcId="{61B55ADE-9759-4474-AAB7-843D8D0CC5C6}" destId="{3EF9550F-E583-432D-9E0B-6EE36C6745C8}" srcOrd="0" destOrd="0" presId="urn:microsoft.com/office/officeart/2005/8/layout/hierarchy3"/>
    <dgm:cxn modelId="{3CD975D7-E96F-423C-B44F-2B7151E1CCEF}" srcId="{025DA95D-D324-4303-AB93-1B50B39F1580}" destId="{9A90A3D7-C4A9-40E7-8408-27DCCCDE9C39}" srcOrd="4" destOrd="0" parTransId="{62F0D75B-1447-4F8F-A887-63653E72034B}" sibTransId="{D2A2277B-627A-4E78-AEDB-75C842337C1C}"/>
    <dgm:cxn modelId="{CCED16FE-7FD0-4E13-A81D-7CDDBF99C9BB}" type="presOf" srcId="{C6021955-B5F3-4B4C-BE17-8EC6A3ADA854}" destId="{14318A47-6472-4AE0-B8C2-E19478B08224}" srcOrd="1" destOrd="0" presId="urn:microsoft.com/office/officeart/2005/8/layout/hierarchy3"/>
    <dgm:cxn modelId="{E6354548-45BF-49E9-92B6-AF189586E21D}" type="presOf" srcId="{0B550230-4A2F-4143-9C9A-72BBF01D84E0}" destId="{683ABDAA-6ECF-4E68-A9C3-4950EB47CAF3}" srcOrd="0" destOrd="0" presId="urn:microsoft.com/office/officeart/2005/8/layout/hierarchy3"/>
    <dgm:cxn modelId="{CF0E9A4D-4E17-45DC-9E4F-D912F5DF626C}" type="presOf" srcId="{2102CC01-F762-44DF-B57C-7BA35B4D3361}" destId="{BAF893AA-9630-4500-AC78-311616590459}" srcOrd="0" destOrd="0" presId="urn:microsoft.com/office/officeart/2005/8/layout/hierarchy3"/>
    <dgm:cxn modelId="{BA5A6D09-6DA9-40E1-A08E-0E12E135EF64}" type="presOf" srcId="{D0F2FE94-4304-4DD4-810C-2509948FBBD8}" destId="{E6209D1D-2CE3-4FC9-9A1B-12BACD6E3E4C}" srcOrd="0" destOrd="0" presId="urn:microsoft.com/office/officeart/2005/8/layout/hierarchy3"/>
    <dgm:cxn modelId="{F7AD691A-946E-49D8-918E-EB327B323970}" type="presOf" srcId="{52F9262E-826D-41E2-B8E3-6E89CB424D42}" destId="{3F5320F2-224D-41A2-AC01-5A2CD6610777}" srcOrd="0" destOrd="0" presId="urn:microsoft.com/office/officeart/2005/8/layout/hierarchy3"/>
    <dgm:cxn modelId="{FA621244-57C5-4AB3-8073-9FEFDDAEA043}" srcId="{6C4616DB-A0D1-4FA4-A32D-28EF9E9DADC5}" destId="{3A5239E3-222C-445C-8006-16174821315B}" srcOrd="1" destOrd="0" parTransId="{1E7FDE5D-F9D3-4F38-BE3F-2C56496464C9}" sibTransId="{805D728D-5678-442C-A6C0-455E29CE8537}"/>
    <dgm:cxn modelId="{AAA8474E-1B79-4B40-AFAC-E73588796A9B}" srcId="{9A90A3D7-C4A9-40E7-8408-27DCCCDE9C39}" destId="{E5E3A269-3758-4EFC-B653-8E3080DF74A7}" srcOrd="1" destOrd="0" parTransId="{408D648F-5D35-44DD-9BE4-3653058BA607}" sibTransId="{4B2803AA-EC5F-41A6-8859-D33784972D25}"/>
    <dgm:cxn modelId="{23F4A381-206B-4D0E-BF73-2E1FE78C458E}" type="presOf" srcId="{80C41B0F-3D39-46FC-AFFA-20AE1847AFC8}" destId="{91CAC494-FB54-48E7-BA1B-0C11A871E91A}" srcOrd="0" destOrd="0" presId="urn:microsoft.com/office/officeart/2005/8/layout/hierarchy3"/>
    <dgm:cxn modelId="{554BFFB5-656F-4808-9577-4FE3872D85CB}" srcId="{9A90A3D7-C4A9-40E7-8408-27DCCCDE9C39}" destId="{D0F2FE94-4304-4DD4-810C-2509948FBBD8}" srcOrd="0" destOrd="0" parTransId="{DDA7C3A6-DF44-4BCD-A24D-A581FA8917A6}" sibTransId="{9698050C-993A-4089-A727-6A6CE02EA61D}"/>
    <dgm:cxn modelId="{F0EF9BA2-871C-41B0-BF64-DD6E276FCD42}" srcId="{025DA95D-D324-4303-AB93-1B50B39F1580}" destId="{6EB43298-E8E0-4F3A-B566-D9CD06544AB7}" srcOrd="1" destOrd="0" parTransId="{852AEFA2-EBE5-4822-AC0B-83425B0E92A2}" sibTransId="{B4356F97-7BDE-4E17-AF62-5F901919AFC7}"/>
    <dgm:cxn modelId="{6E102FBC-982B-4075-BB6F-964A556FD388}" type="presOf" srcId="{1E7FDE5D-F9D3-4F38-BE3F-2C56496464C9}" destId="{C5702F83-7E32-459A-877A-8BCC9F593009}" srcOrd="0" destOrd="0" presId="urn:microsoft.com/office/officeart/2005/8/layout/hierarchy3"/>
    <dgm:cxn modelId="{5E99A02C-1566-4F1D-9899-D4944424160B}" type="presOf" srcId="{9089CB7E-E1F9-4187-AAC0-10271796566F}" destId="{5CBAAA1B-2003-45D6-99BD-50AC41633B92}" srcOrd="0" destOrd="0" presId="urn:microsoft.com/office/officeart/2005/8/layout/hierarchy3"/>
    <dgm:cxn modelId="{6DB027A9-D040-44D0-AEA1-47F77AC37D7E}" type="presOf" srcId="{7F283785-FBF7-4222-A3EE-91EA5B3461A6}" destId="{2687A972-8F1E-4B3A-A828-99CA39C36CFB}" srcOrd="0" destOrd="0" presId="urn:microsoft.com/office/officeart/2005/8/layout/hierarchy3"/>
    <dgm:cxn modelId="{2A8B836C-37C8-4EE3-8E56-12A101946888}" type="presOf" srcId="{C6021955-B5F3-4B4C-BE17-8EC6A3ADA854}" destId="{620B7575-DB3A-4947-8D51-2211720EDA1B}" srcOrd="0" destOrd="0" presId="urn:microsoft.com/office/officeart/2005/8/layout/hierarchy3"/>
    <dgm:cxn modelId="{659D53C6-15D3-412C-9740-7F6D7CE0944C}" type="presOf" srcId="{3A5239E3-222C-445C-8006-16174821315B}" destId="{0387C879-D723-4146-8CFB-DB2439AB7FDA}" srcOrd="0" destOrd="0" presId="urn:microsoft.com/office/officeart/2005/8/layout/hierarchy3"/>
    <dgm:cxn modelId="{96098C21-7AC7-40AA-B7EE-717376548109}" type="presOf" srcId="{14BDD647-C1C1-4508-BF9F-D86758F38FC5}" destId="{519EE96B-FDB6-4A08-8EE8-3F116A1C90E1}" srcOrd="0" destOrd="0" presId="urn:microsoft.com/office/officeart/2005/8/layout/hierarchy3"/>
    <dgm:cxn modelId="{9CF8D933-A15B-4FD3-BB53-17CA9B049BBC}" type="presOf" srcId="{14BDD647-C1C1-4508-BF9F-D86758F38FC5}" destId="{69FF6959-3823-421C-AF0D-3D91F3365425}" srcOrd="1" destOrd="0" presId="urn:microsoft.com/office/officeart/2005/8/layout/hierarchy3"/>
    <dgm:cxn modelId="{2FB60395-5AC8-49FB-804F-3B6341406D50}" type="presOf" srcId="{9A90A3D7-C4A9-40E7-8408-27DCCCDE9C39}" destId="{D9352932-D8EF-4BC0-8B73-5324A7A7390A}" srcOrd="0" destOrd="0" presId="urn:microsoft.com/office/officeart/2005/8/layout/hierarchy3"/>
    <dgm:cxn modelId="{63043564-8CDC-47C8-872B-37E4582A8EB9}" srcId="{69499C7D-90D0-4E83-83F0-C928F2EC028F}" destId="{57AD4A23-7F87-4822-83C8-2FA3D5885B52}" srcOrd="0" destOrd="0" parTransId="{95DF1B99-561C-44DB-B28F-058BA46D9C83}" sibTransId="{CA1FEC44-3298-4C61-9AB5-E3337332289D}"/>
    <dgm:cxn modelId="{189AE12B-038A-4A7A-9FD9-17442F18036D}" type="presOf" srcId="{4EBFED42-68D1-4494-8331-E9975BF35341}" destId="{99193B3C-2C6E-4992-B779-4E5C8C06EABB}" srcOrd="0" destOrd="0" presId="urn:microsoft.com/office/officeart/2005/8/layout/hierarchy3"/>
    <dgm:cxn modelId="{8C1E2553-068A-41A7-B74B-4234F1F1037F}" type="presOf" srcId="{460A7F3B-6235-4AA7-BEBB-7FC73CC4A71B}" destId="{7BFE3DF9-4D5D-453E-A67E-4AA1D530F284}" srcOrd="0" destOrd="0" presId="urn:microsoft.com/office/officeart/2005/8/layout/hierarchy3"/>
    <dgm:cxn modelId="{C5849481-2A26-458C-BA98-64EAFC0AD099}" type="presOf" srcId="{69499C7D-90D0-4E83-83F0-C928F2EC028F}" destId="{77C04483-FA24-4024-B0B1-920922DD4EE4}" srcOrd="0" destOrd="0" presId="urn:microsoft.com/office/officeart/2005/8/layout/hierarchy3"/>
    <dgm:cxn modelId="{EB19D9A0-FF90-418A-BB36-A3D3364F9A83}" type="presOf" srcId="{9EAD3398-1922-4899-B45F-9A91C5A5EB07}" destId="{F82B96DE-8941-4125-AB1A-F6A189F13C35}" srcOrd="0" destOrd="0" presId="urn:microsoft.com/office/officeart/2005/8/layout/hierarchy3"/>
    <dgm:cxn modelId="{F197CF50-D3EB-4A3E-B5DE-8C4E2789478C}" type="presOf" srcId="{69499C7D-90D0-4E83-83F0-C928F2EC028F}" destId="{DFAC8E89-755C-411E-B4D8-41F40747535F}" srcOrd="1" destOrd="0" presId="urn:microsoft.com/office/officeart/2005/8/layout/hierarchy3"/>
    <dgm:cxn modelId="{36FD7E60-1DFC-4745-B06C-FC1D551E6CCA}" type="presOf" srcId="{025DA95D-D324-4303-AB93-1B50B39F1580}" destId="{51B58FB6-0405-4946-84B7-E125815737BF}" srcOrd="0" destOrd="0" presId="urn:microsoft.com/office/officeart/2005/8/layout/hierarchy3"/>
    <dgm:cxn modelId="{34946B83-F57A-4017-871B-9ACF5FD876F4}" type="presOf" srcId="{880E9BCD-C606-427A-9DCB-FFE8475BEDAB}" destId="{C978441A-515C-47D2-88C0-8FE24189774E}" srcOrd="0" destOrd="0" presId="urn:microsoft.com/office/officeart/2005/8/layout/hierarchy3"/>
    <dgm:cxn modelId="{7752B9E5-674A-4578-88EB-D06E6ECBB893}" srcId="{025DA95D-D324-4303-AB93-1B50B39F1580}" destId="{C6021955-B5F3-4B4C-BE17-8EC6A3ADA854}" srcOrd="0" destOrd="0" parTransId="{A509E139-A727-4DE1-816B-370BF873A7FA}" sibTransId="{3B91C7EC-0025-4BDB-9DF9-8304C35723F3}"/>
    <dgm:cxn modelId="{C7ABAAC9-44CD-4FA8-9FF0-F235FB8F7C9A}" type="presOf" srcId="{6C4616DB-A0D1-4FA4-A32D-28EF9E9DADC5}" destId="{42B7426C-B6D7-4195-ABF2-549AACE9F11E}" srcOrd="0" destOrd="0" presId="urn:microsoft.com/office/officeart/2005/8/layout/hierarchy3"/>
    <dgm:cxn modelId="{0B255F53-299B-45A1-8B00-EE0E5AE7E6FB}" srcId="{025DA95D-D324-4303-AB93-1B50B39F1580}" destId="{69499C7D-90D0-4E83-83F0-C928F2EC028F}" srcOrd="2" destOrd="0" parTransId="{3E4D8C2B-E706-4D33-BBCC-8587C67C9C9D}" sibTransId="{C2BC81E6-0584-4AD0-AC53-627E0BEC4D06}"/>
    <dgm:cxn modelId="{8506F2D5-DD6E-4233-AFE8-2CD2B835BFFF}" srcId="{6C4616DB-A0D1-4FA4-A32D-28EF9E9DADC5}" destId="{9089CB7E-E1F9-4187-AAC0-10271796566F}" srcOrd="0" destOrd="0" parTransId="{52F9262E-826D-41E2-B8E3-6E89CB424D42}" sibTransId="{85E5B890-DFF6-4A0F-8FA7-7FBA7618F57D}"/>
    <dgm:cxn modelId="{6DCDB21F-6CEC-4DDF-B61B-4CD2C40F689E}" srcId="{69499C7D-90D0-4E83-83F0-C928F2EC028F}" destId="{7CFA4A64-E719-4DC6-A8DD-31B6264C5224}" srcOrd="2" destOrd="0" parTransId="{4E030429-8EB7-4D18-B61C-BC5A2C5005B9}" sibTransId="{3A217DE3-3C5B-4FC0-BCC3-14F1018415AC}"/>
    <dgm:cxn modelId="{EE53BBD6-E3DB-46B6-8800-9F005962EDD7}" srcId="{69499C7D-90D0-4E83-83F0-C928F2EC028F}" destId="{6F6374F4-971A-4CFB-B077-895DAA2CFFBD}" srcOrd="1" destOrd="0" parTransId="{00F4FC74-A2F0-4DDA-B4EF-9770BFA6F9DC}" sibTransId="{46BBE0EF-9A48-47C0-98CD-8E4F9D311D02}"/>
    <dgm:cxn modelId="{405D456E-607E-415F-B212-FA5561F9887E}" type="presOf" srcId="{408D648F-5D35-44DD-9BE4-3653058BA607}" destId="{4E8F4524-7D2F-4975-9500-307801AD568D}" srcOrd="0" destOrd="0" presId="urn:microsoft.com/office/officeart/2005/8/layout/hierarchy3"/>
    <dgm:cxn modelId="{B8A8C2E9-42F7-41E4-8112-EFCA5B1ED073}" srcId="{025DA95D-D324-4303-AB93-1B50B39F1580}" destId="{14BDD647-C1C1-4508-BF9F-D86758F38FC5}" srcOrd="5" destOrd="0" parTransId="{A1A2B17E-6037-4E0E-BAFB-121A3A12F831}" sibTransId="{597ADBC0-5C42-4068-AC02-42E4B9A0B289}"/>
    <dgm:cxn modelId="{00FF8538-5422-49C4-862C-DBA614FA89EA}" srcId="{14BDD647-C1C1-4508-BF9F-D86758F38FC5}" destId="{FB40568C-099F-45D1-A57B-DFAFBAC2ED36}" srcOrd="0" destOrd="0" parTransId="{7F283785-FBF7-4222-A3EE-91EA5B3461A6}" sibTransId="{1A7C44FF-3E10-42C3-9583-5F577F5F5BE4}"/>
    <dgm:cxn modelId="{86F54602-9D27-43C3-975A-15864F479B8B}" type="presOf" srcId="{FAAEE520-E11F-4530-8590-8BC2560933C6}" destId="{975F3B6B-F004-4703-BD59-0A52CC526447}" srcOrd="0" destOrd="0" presId="urn:microsoft.com/office/officeart/2005/8/layout/hierarchy3"/>
    <dgm:cxn modelId="{5C827EEB-5577-46D5-88EE-E7516146F653}" type="presOf" srcId="{DDA7C3A6-DF44-4BCD-A24D-A581FA8917A6}" destId="{447FCDAB-4D83-405F-9E87-C7D2DCF3D6E7}" srcOrd="0" destOrd="0" presId="urn:microsoft.com/office/officeart/2005/8/layout/hierarchy3"/>
    <dgm:cxn modelId="{E62EE91D-2184-4BDD-89BA-991C9367A8BD}" type="presOf" srcId="{6EB43298-E8E0-4F3A-B566-D9CD06544AB7}" destId="{EA322C19-879B-4932-960F-F074E92031E4}" srcOrd="1" destOrd="0" presId="urn:microsoft.com/office/officeart/2005/8/layout/hierarchy3"/>
    <dgm:cxn modelId="{8AEB3C12-3351-4E1F-8C58-B7A09B8AB01F}" type="presOf" srcId="{57AD4A23-7F87-4822-83C8-2FA3D5885B52}" destId="{1474964F-D9AD-4612-84FC-3F0CDF9C7C13}" srcOrd="0" destOrd="0" presId="urn:microsoft.com/office/officeart/2005/8/layout/hierarchy3"/>
    <dgm:cxn modelId="{C8BDF4C1-02A9-4960-8A51-FBA8A78DE389}" type="presOf" srcId="{374B780A-8CE0-4DC2-9472-07EBBF2DB682}" destId="{7F7B1D37-E571-4E37-B678-2B47C1A13C3C}" srcOrd="0" destOrd="0" presId="urn:microsoft.com/office/officeart/2005/8/layout/hierarchy3"/>
    <dgm:cxn modelId="{B993C202-D716-41B1-AC95-3BDC55172B04}" type="presOf" srcId="{9A90A3D7-C4A9-40E7-8408-27DCCCDE9C39}" destId="{E7BD9281-1425-4AB4-8081-3474AE2DCC83}" srcOrd="1" destOrd="0" presId="urn:microsoft.com/office/officeart/2005/8/layout/hierarchy3"/>
    <dgm:cxn modelId="{7394C651-A457-4DE3-869E-0E72DD1CDA95}" type="presOf" srcId="{95DF1B99-561C-44DB-B28F-058BA46D9C83}" destId="{C60BE687-338F-4F6E-B93C-E675DAEC7F04}" srcOrd="0" destOrd="0" presId="urn:microsoft.com/office/officeart/2005/8/layout/hierarchy3"/>
    <dgm:cxn modelId="{576F8268-10F1-4FDD-8456-06B356C536BA}" type="presOf" srcId="{FB40568C-099F-45D1-A57B-DFAFBAC2ED36}" destId="{FE8CD8C8-8E45-4C74-B524-CCF29B64071B}" srcOrd="0" destOrd="0" presId="urn:microsoft.com/office/officeart/2005/8/layout/hierarchy3"/>
    <dgm:cxn modelId="{973D1629-6F70-4A99-AD67-3E884BA4FA1F}" type="presOf" srcId="{6EB43298-E8E0-4F3A-B566-D9CD06544AB7}" destId="{0ECE8558-26B4-45D0-92CE-EBA0D8034A5C}" srcOrd="0" destOrd="0" presId="urn:microsoft.com/office/officeart/2005/8/layout/hierarchy3"/>
    <dgm:cxn modelId="{32E1CB14-3D77-48AD-BF4C-C4B2AF5ACBE5}" srcId="{14BDD647-C1C1-4508-BF9F-D86758F38FC5}" destId="{61B55ADE-9759-4474-AAB7-843D8D0CC5C6}" srcOrd="1" destOrd="0" parTransId="{FAAEE520-E11F-4530-8590-8BC2560933C6}" sibTransId="{F6AEF3FC-C667-4B73-BC79-3C4EAABB1732}"/>
    <dgm:cxn modelId="{345C097B-8BCD-485C-83CF-5CCFDC2CCD8C}" type="presOf" srcId="{7D47129C-5490-4CA1-9780-0955A2213178}" destId="{E55C0CFD-F65E-499B-BD6B-FF236D6C11DC}" srcOrd="0" destOrd="0" presId="urn:microsoft.com/office/officeart/2005/8/layout/hierarchy3"/>
    <dgm:cxn modelId="{0FA4BBA3-E25E-47DC-BFAD-AB9FE9293891}" type="presOf" srcId="{4E030429-8EB7-4D18-B61C-BC5A2C5005B9}" destId="{1911F1CB-3080-4A15-A636-B141E9A8BA72}" srcOrd="0" destOrd="0" presId="urn:microsoft.com/office/officeart/2005/8/layout/hierarchy3"/>
    <dgm:cxn modelId="{1360B51F-AF58-490B-B305-069851E20DF3}" srcId="{69499C7D-90D0-4E83-83F0-C928F2EC028F}" destId="{4EBFED42-68D1-4494-8331-E9975BF35341}" srcOrd="3" destOrd="0" parTransId="{7D47129C-5490-4CA1-9780-0955A2213178}" sibTransId="{866B0152-7545-4677-872F-24BA0B0BB186}"/>
    <dgm:cxn modelId="{F4C6142B-1017-438C-86CE-68708AC107F2}" srcId="{6C4616DB-A0D1-4FA4-A32D-28EF9E9DADC5}" destId="{374B780A-8CE0-4DC2-9472-07EBBF2DB682}" srcOrd="3" destOrd="0" parTransId="{9EAD3398-1922-4899-B45F-9A91C5A5EB07}" sibTransId="{6A48D843-9060-40FC-ABF2-0ED17C7DC636}"/>
    <dgm:cxn modelId="{932F383B-018F-4B62-8B15-AFF3369DD42E}" type="presOf" srcId="{00F4FC74-A2F0-4DDA-B4EF-9770BFA6F9DC}" destId="{7BE309E3-4745-4599-A69A-EC803608594F}" srcOrd="0" destOrd="0" presId="urn:microsoft.com/office/officeart/2005/8/layout/hierarchy3"/>
    <dgm:cxn modelId="{AF24B4B8-A492-4C37-8273-D39CA9DC32AC}" type="presOf" srcId="{6F6374F4-971A-4CFB-B077-895DAA2CFFBD}" destId="{FD77F9BD-E62D-4C0F-8D5E-4E08E60BC0B6}" srcOrd="0" destOrd="0" presId="urn:microsoft.com/office/officeart/2005/8/layout/hierarchy3"/>
    <dgm:cxn modelId="{544CEE65-AE2D-4ED0-AF71-F62BC62C5AF7}" srcId="{9A90A3D7-C4A9-40E7-8408-27DCCCDE9C39}" destId="{2102CC01-F762-44DF-B57C-7BA35B4D3361}" srcOrd="2" destOrd="0" parTransId="{66AC157B-0C2D-4ACD-A019-C267F454FF02}" sibTransId="{B9AAB54D-D072-47B4-B0B1-2FF161807008}"/>
    <dgm:cxn modelId="{07DDEEE5-8388-4392-A5BF-32C8164838D0}" srcId="{025DA95D-D324-4303-AB93-1B50B39F1580}" destId="{6C4616DB-A0D1-4FA4-A32D-28EF9E9DADC5}" srcOrd="3" destOrd="0" parTransId="{9BB1F20E-E1C3-45CF-B276-F2A38AEC1116}" sibTransId="{F2B98034-8AB3-4491-AF82-719C95D81FB6}"/>
    <dgm:cxn modelId="{BE4E1543-311F-4D16-90A7-B51987EF2BCE}" type="presOf" srcId="{7CFA4A64-E719-4DC6-A8DD-31B6264C5224}" destId="{3E940FFF-2092-4C12-92C9-B4025BAD8AF8}" srcOrd="0" destOrd="0" presId="urn:microsoft.com/office/officeart/2005/8/layout/hierarchy3"/>
    <dgm:cxn modelId="{D0AE02DB-BC3E-47C6-B8E6-00588A5E1368}" type="presOf" srcId="{66AC157B-0C2D-4ACD-A019-C267F454FF02}" destId="{85A6E170-223E-44F4-8BA5-965EF887CBB9}" srcOrd="0" destOrd="0" presId="urn:microsoft.com/office/officeart/2005/8/layout/hierarchy3"/>
    <dgm:cxn modelId="{4A3254F3-BC7B-478F-8989-0C425B1D572C}" type="presOf" srcId="{E5E3A269-3758-4EFC-B653-8E3080DF74A7}" destId="{45AC07E9-9CE6-47FA-B18D-637674A68FC8}" srcOrd="0" destOrd="0" presId="urn:microsoft.com/office/officeart/2005/8/layout/hierarchy3"/>
    <dgm:cxn modelId="{0C01949D-9B00-4897-ABF3-18A03B3066E7}" type="presOf" srcId="{6C4616DB-A0D1-4FA4-A32D-28EF9E9DADC5}" destId="{CF54B0E8-65B9-4283-A32C-C23904078A99}" srcOrd="1" destOrd="0" presId="urn:microsoft.com/office/officeart/2005/8/layout/hierarchy3"/>
    <dgm:cxn modelId="{C8556E87-65CE-49D8-AF86-00B97A53A648}" srcId="{6C4616DB-A0D1-4FA4-A32D-28EF9E9DADC5}" destId="{880E9BCD-C606-427A-9DCB-FFE8475BEDAB}" srcOrd="2" destOrd="0" parTransId="{460A7F3B-6235-4AA7-BEBB-7FC73CC4A71B}" sibTransId="{F2615E79-4B77-488D-858A-4A7F11F5E3FE}"/>
    <dgm:cxn modelId="{49B7F270-D99F-4222-B09C-150B45098A01}" srcId="{6EB43298-E8E0-4F3A-B566-D9CD06544AB7}" destId="{0B550230-4A2F-4143-9C9A-72BBF01D84E0}" srcOrd="0" destOrd="0" parTransId="{80C41B0F-3D39-46FC-AFFA-20AE1847AFC8}" sibTransId="{36911379-1572-4682-ACFF-B49D295835F4}"/>
    <dgm:cxn modelId="{46DD6398-E4CB-47F8-9F3A-47EFCEFCD2FD}" type="presParOf" srcId="{51B58FB6-0405-4946-84B7-E125815737BF}" destId="{892F0364-475A-4ADC-A7A6-58E3A6DC2D06}" srcOrd="0" destOrd="0" presId="urn:microsoft.com/office/officeart/2005/8/layout/hierarchy3"/>
    <dgm:cxn modelId="{A7A514C8-A0DA-48AB-9C2F-7F65D6FF1BF3}" type="presParOf" srcId="{892F0364-475A-4ADC-A7A6-58E3A6DC2D06}" destId="{014C39BC-0B79-4004-8025-332F4F471630}" srcOrd="0" destOrd="0" presId="urn:microsoft.com/office/officeart/2005/8/layout/hierarchy3"/>
    <dgm:cxn modelId="{91E55D98-5FA5-41B4-9C13-93BBD255D653}" type="presParOf" srcId="{014C39BC-0B79-4004-8025-332F4F471630}" destId="{620B7575-DB3A-4947-8D51-2211720EDA1B}" srcOrd="0" destOrd="0" presId="urn:microsoft.com/office/officeart/2005/8/layout/hierarchy3"/>
    <dgm:cxn modelId="{088C39F8-6706-42CB-B793-821636036430}" type="presParOf" srcId="{014C39BC-0B79-4004-8025-332F4F471630}" destId="{14318A47-6472-4AE0-B8C2-E19478B08224}" srcOrd="1" destOrd="0" presId="urn:microsoft.com/office/officeart/2005/8/layout/hierarchy3"/>
    <dgm:cxn modelId="{2F7BAF1E-CEF3-4E70-803D-CC74228BEC55}" type="presParOf" srcId="{892F0364-475A-4ADC-A7A6-58E3A6DC2D06}" destId="{1788552C-69D3-4180-BCA1-213E5F47CF8B}" srcOrd="1" destOrd="0" presId="urn:microsoft.com/office/officeart/2005/8/layout/hierarchy3"/>
    <dgm:cxn modelId="{8199B931-5B70-42F7-8BC7-92433FE26C7D}" type="presParOf" srcId="{51B58FB6-0405-4946-84B7-E125815737BF}" destId="{9BB6271F-C839-4056-A2FB-B1143ACBC271}" srcOrd="1" destOrd="0" presId="urn:microsoft.com/office/officeart/2005/8/layout/hierarchy3"/>
    <dgm:cxn modelId="{21D04994-E73A-4A31-A41E-34270C5B06AC}" type="presParOf" srcId="{9BB6271F-C839-4056-A2FB-B1143ACBC271}" destId="{12277C04-AB32-48A0-8B1F-0404A8C50B4E}" srcOrd="0" destOrd="0" presId="urn:microsoft.com/office/officeart/2005/8/layout/hierarchy3"/>
    <dgm:cxn modelId="{E093B96F-6B5A-425D-8E63-2BDA4A63CA11}" type="presParOf" srcId="{12277C04-AB32-48A0-8B1F-0404A8C50B4E}" destId="{0ECE8558-26B4-45D0-92CE-EBA0D8034A5C}" srcOrd="0" destOrd="0" presId="urn:microsoft.com/office/officeart/2005/8/layout/hierarchy3"/>
    <dgm:cxn modelId="{B3C9CB83-65F2-49DD-BCC2-5E9A7B5BA38D}" type="presParOf" srcId="{12277C04-AB32-48A0-8B1F-0404A8C50B4E}" destId="{EA322C19-879B-4932-960F-F074E92031E4}" srcOrd="1" destOrd="0" presId="urn:microsoft.com/office/officeart/2005/8/layout/hierarchy3"/>
    <dgm:cxn modelId="{E27CE06B-00EF-4F84-8083-F139E332EA4D}" type="presParOf" srcId="{9BB6271F-C839-4056-A2FB-B1143ACBC271}" destId="{C7EE1326-2345-4627-AC33-DEE87705711B}" srcOrd="1" destOrd="0" presId="urn:microsoft.com/office/officeart/2005/8/layout/hierarchy3"/>
    <dgm:cxn modelId="{6FA1B29D-3A96-4157-B56B-7E00BDC357A6}" type="presParOf" srcId="{C7EE1326-2345-4627-AC33-DEE87705711B}" destId="{91CAC494-FB54-48E7-BA1B-0C11A871E91A}" srcOrd="0" destOrd="0" presId="urn:microsoft.com/office/officeart/2005/8/layout/hierarchy3"/>
    <dgm:cxn modelId="{86ACB13C-908C-4358-813F-F3A0EB4370CE}" type="presParOf" srcId="{C7EE1326-2345-4627-AC33-DEE87705711B}" destId="{683ABDAA-6ECF-4E68-A9C3-4950EB47CAF3}" srcOrd="1" destOrd="0" presId="urn:microsoft.com/office/officeart/2005/8/layout/hierarchy3"/>
    <dgm:cxn modelId="{B6F0E648-8BCF-40DF-9120-75B3776BC56E}" type="presParOf" srcId="{51B58FB6-0405-4946-84B7-E125815737BF}" destId="{28B2A3F3-595F-4CF0-89D3-E2A8E46C5FB6}" srcOrd="2" destOrd="0" presId="urn:microsoft.com/office/officeart/2005/8/layout/hierarchy3"/>
    <dgm:cxn modelId="{487AD2B3-00F4-4F03-8D70-E1D433C53D58}" type="presParOf" srcId="{28B2A3F3-595F-4CF0-89D3-E2A8E46C5FB6}" destId="{C2F9DFE0-4D6E-4982-B762-BE5A148D79FD}" srcOrd="0" destOrd="0" presId="urn:microsoft.com/office/officeart/2005/8/layout/hierarchy3"/>
    <dgm:cxn modelId="{B5EA6E06-2C71-4EEA-8006-1CA5D7BB6220}" type="presParOf" srcId="{C2F9DFE0-4D6E-4982-B762-BE5A148D79FD}" destId="{77C04483-FA24-4024-B0B1-920922DD4EE4}" srcOrd="0" destOrd="0" presId="urn:microsoft.com/office/officeart/2005/8/layout/hierarchy3"/>
    <dgm:cxn modelId="{3416C8B2-7B1C-4F2C-ABB9-150FB49096FD}" type="presParOf" srcId="{C2F9DFE0-4D6E-4982-B762-BE5A148D79FD}" destId="{DFAC8E89-755C-411E-B4D8-41F40747535F}" srcOrd="1" destOrd="0" presId="urn:microsoft.com/office/officeart/2005/8/layout/hierarchy3"/>
    <dgm:cxn modelId="{B8C94D1C-D06F-4797-9078-F1B1BC74867A}" type="presParOf" srcId="{28B2A3F3-595F-4CF0-89D3-E2A8E46C5FB6}" destId="{F3079773-4836-47E6-B517-59D6E703E276}" srcOrd="1" destOrd="0" presId="urn:microsoft.com/office/officeart/2005/8/layout/hierarchy3"/>
    <dgm:cxn modelId="{2F8F4C20-96D6-41E2-B224-4523C4AD0951}" type="presParOf" srcId="{F3079773-4836-47E6-B517-59D6E703E276}" destId="{C60BE687-338F-4F6E-B93C-E675DAEC7F04}" srcOrd="0" destOrd="0" presId="urn:microsoft.com/office/officeart/2005/8/layout/hierarchy3"/>
    <dgm:cxn modelId="{C9537007-E27F-4136-A3FA-E4F96D227E8A}" type="presParOf" srcId="{F3079773-4836-47E6-B517-59D6E703E276}" destId="{1474964F-D9AD-4612-84FC-3F0CDF9C7C13}" srcOrd="1" destOrd="0" presId="urn:microsoft.com/office/officeart/2005/8/layout/hierarchy3"/>
    <dgm:cxn modelId="{0F343039-9FA3-4B39-800B-A697C11C4CAE}" type="presParOf" srcId="{F3079773-4836-47E6-B517-59D6E703E276}" destId="{7BE309E3-4745-4599-A69A-EC803608594F}" srcOrd="2" destOrd="0" presId="urn:microsoft.com/office/officeart/2005/8/layout/hierarchy3"/>
    <dgm:cxn modelId="{E699242E-DA83-45CE-B5DE-7806E1102259}" type="presParOf" srcId="{F3079773-4836-47E6-B517-59D6E703E276}" destId="{FD77F9BD-E62D-4C0F-8D5E-4E08E60BC0B6}" srcOrd="3" destOrd="0" presId="urn:microsoft.com/office/officeart/2005/8/layout/hierarchy3"/>
    <dgm:cxn modelId="{E58F6944-66D6-492B-9A11-46998192F406}" type="presParOf" srcId="{F3079773-4836-47E6-B517-59D6E703E276}" destId="{1911F1CB-3080-4A15-A636-B141E9A8BA72}" srcOrd="4" destOrd="0" presId="urn:microsoft.com/office/officeart/2005/8/layout/hierarchy3"/>
    <dgm:cxn modelId="{F35B97F1-6A18-4E1F-9F1A-4FF253C9D874}" type="presParOf" srcId="{F3079773-4836-47E6-B517-59D6E703E276}" destId="{3E940FFF-2092-4C12-92C9-B4025BAD8AF8}" srcOrd="5" destOrd="0" presId="urn:microsoft.com/office/officeart/2005/8/layout/hierarchy3"/>
    <dgm:cxn modelId="{2645473F-114B-4945-9B3D-212C5032B8E8}" type="presParOf" srcId="{F3079773-4836-47E6-B517-59D6E703E276}" destId="{E55C0CFD-F65E-499B-BD6B-FF236D6C11DC}" srcOrd="6" destOrd="0" presId="urn:microsoft.com/office/officeart/2005/8/layout/hierarchy3"/>
    <dgm:cxn modelId="{F69C5697-1EFB-4424-BC9E-C48427E840DA}" type="presParOf" srcId="{F3079773-4836-47E6-B517-59D6E703E276}" destId="{99193B3C-2C6E-4992-B779-4E5C8C06EABB}" srcOrd="7" destOrd="0" presId="urn:microsoft.com/office/officeart/2005/8/layout/hierarchy3"/>
    <dgm:cxn modelId="{A211A778-398B-4A0A-8972-C24FBCD108B8}" type="presParOf" srcId="{51B58FB6-0405-4946-84B7-E125815737BF}" destId="{78F117A0-C4CC-444A-84D1-7A140A6BF4D5}" srcOrd="3" destOrd="0" presId="urn:microsoft.com/office/officeart/2005/8/layout/hierarchy3"/>
    <dgm:cxn modelId="{BC89024F-D7D6-4ECE-966D-3B0FD574BD20}" type="presParOf" srcId="{78F117A0-C4CC-444A-84D1-7A140A6BF4D5}" destId="{247D7196-F3C4-4D7B-9814-8BEAE332FD2D}" srcOrd="0" destOrd="0" presId="urn:microsoft.com/office/officeart/2005/8/layout/hierarchy3"/>
    <dgm:cxn modelId="{DFB76D63-3216-434B-A992-A8F9E2241323}" type="presParOf" srcId="{247D7196-F3C4-4D7B-9814-8BEAE332FD2D}" destId="{42B7426C-B6D7-4195-ABF2-549AACE9F11E}" srcOrd="0" destOrd="0" presId="urn:microsoft.com/office/officeart/2005/8/layout/hierarchy3"/>
    <dgm:cxn modelId="{EDFB6A5F-0F28-41BD-85B1-FD92E79CCDD9}" type="presParOf" srcId="{247D7196-F3C4-4D7B-9814-8BEAE332FD2D}" destId="{CF54B0E8-65B9-4283-A32C-C23904078A99}" srcOrd="1" destOrd="0" presId="urn:microsoft.com/office/officeart/2005/8/layout/hierarchy3"/>
    <dgm:cxn modelId="{8F087138-FC44-4C76-891C-59415FA587DE}" type="presParOf" srcId="{78F117A0-C4CC-444A-84D1-7A140A6BF4D5}" destId="{D93794BC-F72C-4821-B05A-979C71AE3556}" srcOrd="1" destOrd="0" presId="urn:microsoft.com/office/officeart/2005/8/layout/hierarchy3"/>
    <dgm:cxn modelId="{9A3D71BC-5EEF-49AC-9D79-26EF54064892}" type="presParOf" srcId="{D93794BC-F72C-4821-B05A-979C71AE3556}" destId="{3F5320F2-224D-41A2-AC01-5A2CD6610777}" srcOrd="0" destOrd="0" presId="urn:microsoft.com/office/officeart/2005/8/layout/hierarchy3"/>
    <dgm:cxn modelId="{2DBBFE3E-3A42-401B-BFE1-510CD5CCA1C8}" type="presParOf" srcId="{D93794BC-F72C-4821-B05A-979C71AE3556}" destId="{5CBAAA1B-2003-45D6-99BD-50AC41633B92}" srcOrd="1" destOrd="0" presId="urn:microsoft.com/office/officeart/2005/8/layout/hierarchy3"/>
    <dgm:cxn modelId="{3D07577A-4306-4052-8068-D5D78F9ECC2F}" type="presParOf" srcId="{D93794BC-F72C-4821-B05A-979C71AE3556}" destId="{C5702F83-7E32-459A-877A-8BCC9F593009}" srcOrd="2" destOrd="0" presId="urn:microsoft.com/office/officeart/2005/8/layout/hierarchy3"/>
    <dgm:cxn modelId="{577D6EB2-610C-467D-8A1E-1CC71A11DEE9}" type="presParOf" srcId="{D93794BC-F72C-4821-B05A-979C71AE3556}" destId="{0387C879-D723-4146-8CFB-DB2439AB7FDA}" srcOrd="3" destOrd="0" presId="urn:microsoft.com/office/officeart/2005/8/layout/hierarchy3"/>
    <dgm:cxn modelId="{BC5715E7-E5D5-4D2F-8584-AA6B4C9D6DEA}" type="presParOf" srcId="{D93794BC-F72C-4821-B05A-979C71AE3556}" destId="{7BFE3DF9-4D5D-453E-A67E-4AA1D530F284}" srcOrd="4" destOrd="0" presId="urn:microsoft.com/office/officeart/2005/8/layout/hierarchy3"/>
    <dgm:cxn modelId="{47B1CF93-332A-49DF-B783-BBBD07448AA4}" type="presParOf" srcId="{D93794BC-F72C-4821-B05A-979C71AE3556}" destId="{C978441A-515C-47D2-88C0-8FE24189774E}" srcOrd="5" destOrd="0" presId="urn:microsoft.com/office/officeart/2005/8/layout/hierarchy3"/>
    <dgm:cxn modelId="{0113DE0C-570F-465E-A1EB-C9E628879EAD}" type="presParOf" srcId="{D93794BC-F72C-4821-B05A-979C71AE3556}" destId="{F82B96DE-8941-4125-AB1A-F6A189F13C35}" srcOrd="6" destOrd="0" presId="urn:microsoft.com/office/officeart/2005/8/layout/hierarchy3"/>
    <dgm:cxn modelId="{6DAA5882-197D-4A1C-8A1F-21574BE56853}" type="presParOf" srcId="{D93794BC-F72C-4821-B05A-979C71AE3556}" destId="{7F7B1D37-E571-4E37-B678-2B47C1A13C3C}" srcOrd="7" destOrd="0" presId="urn:microsoft.com/office/officeart/2005/8/layout/hierarchy3"/>
    <dgm:cxn modelId="{38644BEE-9B2D-47F2-B518-B8A7F568863E}" type="presParOf" srcId="{51B58FB6-0405-4946-84B7-E125815737BF}" destId="{E154B16F-C929-4A3B-B5BF-490DB054D289}" srcOrd="4" destOrd="0" presId="urn:microsoft.com/office/officeart/2005/8/layout/hierarchy3"/>
    <dgm:cxn modelId="{F4F07CAD-1661-441F-83F8-6A45609CF1E4}" type="presParOf" srcId="{E154B16F-C929-4A3B-B5BF-490DB054D289}" destId="{797A4376-449E-411D-845F-BD594F972FD5}" srcOrd="0" destOrd="0" presId="urn:microsoft.com/office/officeart/2005/8/layout/hierarchy3"/>
    <dgm:cxn modelId="{372ADA8C-35D5-4577-BE86-0AD460344DAB}" type="presParOf" srcId="{797A4376-449E-411D-845F-BD594F972FD5}" destId="{D9352932-D8EF-4BC0-8B73-5324A7A7390A}" srcOrd="0" destOrd="0" presId="urn:microsoft.com/office/officeart/2005/8/layout/hierarchy3"/>
    <dgm:cxn modelId="{5FF83600-9999-4CCC-9A2D-8472C3D7FB96}" type="presParOf" srcId="{797A4376-449E-411D-845F-BD594F972FD5}" destId="{E7BD9281-1425-4AB4-8081-3474AE2DCC83}" srcOrd="1" destOrd="0" presId="urn:microsoft.com/office/officeart/2005/8/layout/hierarchy3"/>
    <dgm:cxn modelId="{001780F9-642F-4FFA-B6B4-94B52DD1FBD3}" type="presParOf" srcId="{E154B16F-C929-4A3B-B5BF-490DB054D289}" destId="{B0881749-C36D-4C42-8A43-3998A8B89B74}" srcOrd="1" destOrd="0" presId="urn:microsoft.com/office/officeart/2005/8/layout/hierarchy3"/>
    <dgm:cxn modelId="{3937E51A-B4DF-433E-8B18-4CA3829EB47D}" type="presParOf" srcId="{B0881749-C36D-4C42-8A43-3998A8B89B74}" destId="{447FCDAB-4D83-405F-9E87-C7D2DCF3D6E7}" srcOrd="0" destOrd="0" presId="urn:microsoft.com/office/officeart/2005/8/layout/hierarchy3"/>
    <dgm:cxn modelId="{7B15CBA8-5D3F-4C15-9883-6F037C8A03D6}" type="presParOf" srcId="{B0881749-C36D-4C42-8A43-3998A8B89B74}" destId="{E6209D1D-2CE3-4FC9-9A1B-12BACD6E3E4C}" srcOrd="1" destOrd="0" presId="urn:microsoft.com/office/officeart/2005/8/layout/hierarchy3"/>
    <dgm:cxn modelId="{647C759F-D76C-4727-9CD6-CB1E4F6122CC}" type="presParOf" srcId="{B0881749-C36D-4C42-8A43-3998A8B89B74}" destId="{4E8F4524-7D2F-4975-9500-307801AD568D}" srcOrd="2" destOrd="0" presId="urn:microsoft.com/office/officeart/2005/8/layout/hierarchy3"/>
    <dgm:cxn modelId="{EE0BEEDB-3088-4F77-AFA4-377C91A3C13F}" type="presParOf" srcId="{B0881749-C36D-4C42-8A43-3998A8B89B74}" destId="{45AC07E9-9CE6-47FA-B18D-637674A68FC8}" srcOrd="3" destOrd="0" presId="urn:microsoft.com/office/officeart/2005/8/layout/hierarchy3"/>
    <dgm:cxn modelId="{57F3DC31-6751-4EE1-AD1C-BFF5AE49D188}" type="presParOf" srcId="{B0881749-C36D-4C42-8A43-3998A8B89B74}" destId="{85A6E170-223E-44F4-8BA5-965EF887CBB9}" srcOrd="4" destOrd="0" presId="urn:microsoft.com/office/officeart/2005/8/layout/hierarchy3"/>
    <dgm:cxn modelId="{72658506-E83B-410A-B027-89549E1D9C9B}" type="presParOf" srcId="{B0881749-C36D-4C42-8A43-3998A8B89B74}" destId="{BAF893AA-9630-4500-AC78-311616590459}" srcOrd="5" destOrd="0" presId="urn:microsoft.com/office/officeart/2005/8/layout/hierarchy3"/>
    <dgm:cxn modelId="{8D915B2E-A7DE-4A7B-954C-9ADBEA98E5CE}" type="presParOf" srcId="{51B58FB6-0405-4946-84B7-E125815737BF}" destId="{DFC1A6B6-F50A-4E19-ADD6-6A0181BDEF37}" srcOrd="5" destOrd="0" presId="urn:microsoft.com/office/officeart/2005/8/layout/hierarchy3"/>
    <dgm:cxn modelId="{3242FBBB-B7E3-4463-BFE4-E9602116DF3B}" type="presParOf" srcId="{DFC1A6B6-F50A-4E19-ADD6-6A0181BDEF37}" destId="{3E48897E-70E1-41B0-98CF-166822A3712F}" srcOrd="0" destOrd="0" presId="urn:microsoft.com/office/officeart/2005/8/layout/hierarchy3"/>
    <dgm:cxn modelId="{D80623E7-4806-45BA-A27A-A222716DD1E1}" type="presParOf" srcId="{3E48897E-70E1-41B0-98CF-166822A3712F}" destId="{519EE96B-FDB6-4A08-8EE8-3F116A1C90E1}" srcOrd="0" destOrd="0" presId="urn:microsoft.com/office/officeart/2005/8/layout/hierarchy3"/>
    <dgm:cxn modelId="{C56BF0BF-4883-4FD0-8C05-ECE42BCBAB8B}" type="presParOf" srcId="{3E48897E-70E1-41B0-98CF-166822A3712F}" destId="{69FF6959-3823-421C-AF0D-3D91F3365425}" srcOrd="1" destOrd="0" presId="urn:microsoft.com/office/officeart/2005/8/layout/hierarchy3"/>
    <dgm:cxn modelId="{958187C4-9009-4A75-97EA-9F37642B34C1}" type="presParOf" srcId="{DFC1A6B6-F50A-4E19-ADD6-6A0181BDEF37}" destId="{EC931950-8506-4134-8791-8FBC2517E45F}" srcOrd="1" destOrd="0" presId="urn:microsoft.com/office/officeart/2005/8/layout/hierarchy3"/>
    <dgm:cxn modelId="{2134308F-4E77-4BE6-90B5-0536AF22034D}" type="presParOf" srcId="{EC931950-8506-4134-8791-8FBC2517E45F}" destId="{2687A972-8F1E-4B3A-A828-99CA39C36CFB}" srcOrd="0" destOrd="0" presId="urn:microsoft.com/office/officeart/2005/8/layout/hierarchy3"/>
    <dgm:cxn modelId="{B40F8DC0-BB09-420C-982E-E34C8C273AF5}" type="presParOf" srcId="{EC931950-8506-4134-8791-8FBC2517E45F}" destId="{FE8CD8C8-8E45-4C74-B524-CCF29B64071B}" srcOrd="1" destOrd="0" presId="urn:microsoft.com/office/officeart/2005/8/layout/hierarchy3"/>
    <dgm:cxn modelId="{F7332D2E-1232-4D28-BD51-8451141F8059}" type="presParOf" srcId="{EC931950-8506-4134-8791-8FBC2517E45F}" destId="{975F3B6B-F004-4703-BD59-0A52CC526447}" srcOrd="2" destOrd="0" presId="urn:microsoft.com/office/officeart/2005/8/layout/hierarchy3"/>
    <dgm:cxn modelId="{5023F4EB-5B83-40B4-AF74-56B0A6233FBA}" type="presParOf" srcId="{EC931950-8506-4134-8791-8FBC2517E45F}" destId="{3EF9550F-E583-432D-9E0B-6EE36C6745C8}" srcOrd="3" destOrd="0" presId="urn:microsoft.com/office/officeart/2005/8/layout/hierarchy3"/>
  </dgm:cxnLst>
  <dgm:bg/>
  <dgm:whole/>
</dgm:dataModel>
</file>

<file path=word/diagrams/data4.xml><?xml version="1.0" encoding="utf-8"?>
<dgm:dataModel xmlns:dgm="http://schemas.openxmlformats.org/drawingml/2006/diagram" xmlns:a="http://schemas.openxmlformats.org/drawingml/2006/main">
  <dgm:ptLst>
    <dgm:pt modelId="{C1A6FA73-5F37-46CB-82C1-9EA550C3A12C}" type="doc">
      <dgm:prSet loTypeId="urn:microsoft.com/office/officeart/2005/8/layout/hierarchy3" loCatId="hierarchy" qsTypeId="urn:microsoft.com/office/officeart/2005/8/quickstyle/simple1" qsCatId="simple" csTypeId="urn:microsoft.com/office/officeart/2005/8/colors/colorful2" csCatId="colorful" phldr="1"/>
      <dgm:spPr/>
      <dgm:t>
        <a:bodyPr/>
        <a:lstStyle/>
        <a:p>
          <a:endParaRPr lang="zh-CN" altLang="en-US"/>
        </a:p>
      </dgm:t>
    </dgm:pt>
    <dgm:pt modelId="{5710372C-E8CA-4722-A3AA-027209F844E1}">
      <dgm:prSet custT="1"/>
      <dgm:spPr/>
      <dgm:t>
        <a:bodyPr/>
        <a:lstStyle/>
        <a:p>
          <a:r>
            <a:rPr lang="zh-CN" altLang="en-US" sz="900"/>
            <a:t>组织机构管理</a:t>
          </a:r>
        </a:p>
      </dgm:t>
    </dgm:pt>
    <dgm:pt modelId="{31F8B769-19B2-4AD4-B273-B88DE33C55D3}" type="parTrans" cxnId="{F7ABE85C-E473-462C-BF02-9C7D6DF373FD}">
      <dgm:prSet/>
      <dgm:spPr/>
      <dgm:t>
        <a:bodyPr/>
        <a:lstStyle/>
        <a:p>
          <a:endParaRPr lang="zh-CN" altLang="en-US" sz="1600"/>
        </a:p>
      </dgm:t>
    </dgm:pt>
    <dgm:pt modelId="{79A6201B-0EC6-4DE4-8565-CD3140F3927D}" type="sibTrans" cxnId="{F7ABE85C-E473-462C-BF02-9C7D6DF373FD}">
      <dgm:prSet/>
      <dgm:spPr/>
      <dgm:t>
        <a:bodyPr/>
        <a:lstStyle/>
        <a:p>
          <a:endParaRPr lang="zh-CN" altLang="en-US" sz="1600"/>
        </a:p>
      </dgm:t>
    </dgm:pt>
    <dgm:pt modelId="{52BEE365-1C68-4965-9EC9-F018985F03BC}">
      <dgm:prSet custT="1"/>
      <dgm:spPr/>
      <dgm:t>
        <a:bodyPr/>
        <a:lstStyle/>
        <a:p>
          <a:r>
            <a:rPr lang="zh-CN" altLang="en-US" sz="900"/>
            <a:t>权限管理</a:t>
          </a:r>
        </a:p>
      </dgm:t>
    </dgm:pt>
    <dgm:pt modelId="{500A3792-A3C1-4558-A886-2EC11D24B9B1}" type="parTrans" cxnId="{72AEC499-7707-4251-B8B5-E1E275DFB6E2}">
      <dgm:prSet/>
      <dgm:spPr/>
      <dgm:t>
        <a:bodyPr/>
        <a:lstStyle/>
        <a:p>
          <a:endParaRPr lang="zh-CN" altLang="en-US" sz="1600"/>
        </a:p>
      </dgm:t>
    </dgm:pt>
    <dgm:pt modelId="{89359B03-8906-4906-8619-38781172CFC0}" type="sibTrans" cxnId="{72AEC499-7707-4251-B8B5-E1E275DFB6E2}">
      <dgm:prSet/>
      <dgm:spPr/>
      <dgm:t>
        <a:bodyPr/>
        <a:lstStyle/>
        <a:p>
          <a:endParaRPr lang="zh-CN" altLang="en-US" sz="1600"/>
        </a:p>
      </dgm:t>
    </dgm:pt>
    <dgm:pt modelId="{2082EC7B-4FCC-4FA0-BF8D-F93DC40AF386}">
      <dgm:prSet custT="1"/>
      <dgm:spPr/>
      <dgm:t>
        <a:bodyPr/>
        <a:lstStyle/>
        <a:p>
          <a:r>
            <a:rPr lang="zh-CN" altLang="en-US" sz="900"/>
            <a:t>角色管理</a:t>
          </a:r>
        </a:p>
      </dgm:t>
    </dgm:pt>
    <dgm:pt modelId="{0087B241-7529-4A29-B5EB-FBBD98C2BA48}" type="parTrans" cxnId="{1DC61EE8-A113-4274-B56A-16407BB3E03C}">
      <dgm:prSet/>
      <dgm:spPr/>
      <dgm:t>
        <a:bodyPr/>
        <a:lstStyle/>
        <a:p>
          <a:endParaRPr lang="zh-CN" altLang="en-US" sz="1600"/>
        </a:p>
      </dgm:t>
    </dgm:pt>
    <dgm:pt modelId="{D5999DA8-199E-4B54-AE13-6FAB16DB1E1B}" type="sibTrans" cxnId="{1DC61EE8-A113-4274-B56A-16407BB3E03C}">
      <dgm:prSet/>
      <dgm:spPr/>
      <dgm:t>
        <a:bodyPr/>
        <a:lstStyle/>
        <a:p>
          <a:endParaRPr lang="zh-CN" altLang="en-US" sz="1600"/>
        </a:p>
      </dgm:t>
    </dgm:pt>
    <dgm:pt modelId="{D2713D80-771D-48A8-BE91-5B8EB3D77A3D}">
      <dgm:prSet custT="1"/>
      <dgm:spPr/>
      <dgm:t>
        <a:bodyPr/>
        <a:lstStyle/>
        <a:p>
          <a:r>
            <a:rPr lang="zh-CN" altLang="en-US" sz="900"/>
            <a:t>用户管理</a:t>
          </a:r>
        </a:p>
      </dgm:t>
    </dgm:pt>
    <dgm:pt modelId="{4D7B16D9-39D7-467D-82D1-3F78B14879D4}" type="parTrans" cxnId="{2244DAA9-B138-4B90-A0BC-C999A997169F}">
      <dgm:prSet/>
      <dgm:spPr/>
      <dgm:t>
        <a:bodyPr/>
        <a:lstStyle/>
        <a:p>
          <a:endParaRPr lang="zh-CN" altLang="en-US" sz="1600"/>
        </a:p>
      </dgm:t>
    </dgm:pt>
    <dgm:pt modelId="{9EA42A66-BEDC-4D9D-A939-700A73D804F5}" type="sibTrans" cxnId="{2244DAA9-B138-4B90-A0BC-C999A997169F}">
      <dgm:prSet/>
      <dgm:spPr/>
      <dgm:t>
        <a:bodyPr/>
        <a:lstStyle/>
        <a:p>
          <a:endParaRPr lang="zh-CN" altLang="en-US" sz="1600"/>
        </a:p>
      </dgm:t>
    </dgm:pt>
    <dgm:pt modelId="{65C36EFB-4DF8-4DA1-B9A6-22472D538887}">
      <dgm:prSet custT="1"/>
      <dgm:spPr/>
      <dgm:t>
        <a:bodyPr/>
        <a:lstStyle/>
        <a:p>
          <a:r>
            <a:rPr lang="zh-CN" altLang="en-US" sz="900"/>
            <a:t>预评估各指标值</a:t>
          </a:r>
        </a:p>
      </dgm:t>
    </dgm:pt>
    <dgm:pt modelId="{4054AF59-2C4B-48FC-A531-745567C588BF}" type="parTrans" cxnId="{57E1E950-3338-4C3D-8232-47778DBAFBE2}">
      <dgm:prSet/>
      <dgm:spPr/>
      <dgm:t>
        <a:bodyPr/>
        <a:lstStyle/>
        <a:p>
          <a:endParaRPr lang="zh-CN" altLang="en-US" sz="1600"/>
        </a:p>
      </dgm:t>
    </dgm:pt>
    <dgm:pt modelId="{7054D267-680E-46CA-A896-E8370ECB7F73}" type="sibTrans" cxnId="{57E1E950-3338-4C3D-8232-47778DBAFBE2}">
      <dgm:prSet/>
      <dgm:spPr/>
      <dgm:t>
        <a:bodyPr/>
        <a:lstStyle/>
        <a:p>
          <a:endParaRPr lang="zh-CN" altLang="en-US" sz="1600"/>
        </a:p>
      </dgm:t>
    </dgm:pt>
    <dgm:pt modelId="{E938B633-1B04-4857-9A29-C92F583A76F5}">
      <dgm:prSet custT="1"/>
      <dgm:spPr/>
      <dgm:t>
        <a:bodyPr/>
        <a:lstStyle/>
        <a:p>
          <a:r>
            <a:rPr lang="zh-CN" altLang="en-US" sz="900"/>
            <a:t>合同能源管理</a:t>
          </a:r>
        </a:p>
      </dgm:t>
    </dgm:pt>
    <dgm:pt modelId="{FDF817E0-3EB6-4241-B189-FD9EDC5A091B}" type="parTrans" cxnId="{23CEE5AC-BEB2-4F4B-8A67-E77C29DBC1A8}">
      <dgm:prSet/>
      <dgm:spPr/>
      <dgm:t>
        <a:bodyPr/>
        <a:lstStyle/>
        <a:p>
          <a:endParaRPr lang="zh-CN" altLang="en-US" sz="1600"/>
        </a:p>
      </dgm:t>
    </dgm:pt>
    <dgm:pt modelId="{81B7DF0A-D510-4B72-A1A4-88B46A06F48B}" type="sibTrans" cxnId="{23CEE5AC-BEB2-4F4B-8A67-E77C29DBC1A8}">
      <dgm:prSet/>
      <dgm:spPr/>
      <dgm:t>
        <a:bodyPr/>
        <a:lstStyle/>
        <a:p>
          <a:endParaRPr lang="zh-CN" altLang="en-US" sz="1600"/>
        </a:p>
      </dgm:t>
    </dgm:pt>
    <dgm:pt modelId="{D7E04DAA-EE2B-4477-AC68-A2250F10C5BD}">
      <dgm:prSet custT="1"/>
      <dgm:spPr/>
      <dgm:t>
        <a:bodyPr/>
        <a:lstStyle/>
        <a:p>
          <a:r>
            <a:rPr lang="zh-CN" altLang="en-US" sz="900"/>
            <a:t>设置评估模型</a:t>
          </a:r>
        </a:p>
      </dgm:t>
    </dgm:pt>
    <dgm:pt modelId="{99AE8239-6F1A-4ED7-A74A-662C098D3DC0}" type="parTrans" cxnId="{D700A87C-9E5B-4BB9-A91A-FF341EBE20F3}">
      <dgm:prSet/>
      <dgm:spPr/>
      <dgm:t>
        <a:bodyPr/>
        <a:lstStyle/>
        <a:p>
          <a:endParaRPr lang="zh-CN" altLang="en-US" sz="1600"/>
        </a:p>
      </dgm:t>
    </dgm:pt>
    <dgm:pt modelId="{DD973B95-FFBA-44C9-B8A1-794D7BFAE4F5}" type="sibTrans" cxnId="{D700A87C-9E5B-4BB9-A91A-FF341EBE20F3}">
      <dgm:prSet/>
      <dgm:spPr/>
      <dgm:t>
        <a:bodyPr/>
        <a:lstStyle/>
        <a:p>
          <a:endParaRPr lang="zh-CN" altLang="en-US" sz="1600"/>
        </a:p>
      </dgm:t>
    </dgm:pt>
    <dgm:pt modelId="{AA5B81AF-6EC2-4802-AF69-E43C4BBD1F26}">
      <dgm:prSet custT="1"/>
      <dgm:spPr/>
      <dgm:t>
        <a:bodyPr/>
        <a:lstStyle/>
        <a:p>
          <a:r>
            <a:rPr lang="zh-CN" altLang="en-US" sz="900"/>
            <a:t>实施过程监控</a:t>
          </a:r>
        </a:p>
      </dgm:t>
    </dgm:pt>
    <dgm:pt modelId="{DCFCA1DA-72FD-416B-AECD-3E0E52923E36}" type="parTrans" cxnId="{19526C28-50E9-4A12-B501-4C5E62DE5442}">
      <dgm:prSet/>
      <dgm:spPr/>
      <dgm:t>
        <a:bodyPr/>
        <a:lstStyle/>
        <a:p>
          <a:endParaRPr lang="zh-CN" altLang="en-US" sz="1600"/>
        </a:p>
      </dgm:t>
    </dgm:pt>
    <dgm:pt modelId="{6EA273EC-0D4E-4AA7-9D5D-F88F34539A16}" type="sibTrans" cxnId="{19526C28-50E9-4A12-B501-4C5E62DE5442}">
      <dgm:prSet/>
      <dgm:spPr/>
      <dgm:t>
        <a:bodyPr/>
        <a:lstStyle/>
        <a:p>
          <a:endParaRPr lang="zh-CN" altLang="en-US" sz="1600"/>
        </a:p>
      </dgm:t>
    </dgm:pt>
    <dgm:pt modelId="{E4CFC20E-00C9-47FC-8E52-0B1D240C77D2}">
      <dgm:prSet custT="1"/>
      <dgm:spPr/>
      <dgm:t>
        <a:bodyPr/>
        <a:lstStyle/>
        <a:p>
          <a:r>
            <a:rPr lang="zh-CN" altLang="en-US" sz="900"/>
            <a:t>对比评估分析</a:t>
          </a:r>
        </a:p>
      </dgm:t>
    </dgm:pt>
    <dgm:pt modelId="{A08D539F-08A3-41F0-BADD-C56C77E4D8BF}" type="parTrans" cxnId="{B0FC8774-27D1-46A2-970F-9428841FCD1A}">
      <dgm:prSet/>
      <dgm:spPr/>
      <dgm:t>
        <a:bodyPr/>
        <a:lstStyle/>
        <a:p>
          <a:endParaRPr lang="zh-CN" altLang="en-US" sz="1600"/>
        </a:p>
      </dgm:t>
    </dgm:pt>
    <dgm:pt modelId="{611C9A4D-0E05-4855-A3D8-6841174C5273}" type="sibTrans" cxnId="{B0FC8774-27D1-46A2-970F-9428841FCD1A}">
      <dgm:prSet/>
      <dgm:spPr/>
      <dgm:t>
        <a:bodyPr/>
        <a:lstStyle/>
        <a:p>
          <a:endParaRPr lang="zh-CN" altLang="en-US" sz="1600"/>
        </a:p>
      </dgm:t>
    </dgm:pt>
    <dgm:pt modelId="{87B6DCAB-3DAC-4EE6-94A9-4C7E7A0BDFCE}">
      <dgm:prSet custT="1"/>
      <dgm:spPr/>
      <dgm:t>
        <a:bodyPr/>
        <a:lstStyle/>
        <a:p>
          <a:r>
            <a:rPr lang="zh-CN" altLang="en-US" sz="900"/>
            <a:t>实验室工作管理</a:t>
          </a:r>
        </a:p>
      </dgm:t>
    </dgm:pt>
    <dgm:pt modelId="{4F3E54E0-DF97-4F3F-B14B-2DC2888E8C08}" type="parTrans" cxnId="{B4D8D65D-21C6-4A81-8B5C-8292FEE3DD45}">
      <dgm:prSet/>
      <dgm:spPr/>
      <dgm:t>
        <a:bodyPr/>
        <a:lstStyle/>
        <a:p>
          <a:endParaRPr lang="zh-CN" altLang="en-US" sz="1600"/>
        </a:p>
      </dgm:t>
    </dgm:pt>
    <dgm:pt modelId="{9520C9D2-E675-429A-8C6E-DD3CA94B7724}" type="sibTrans" cxnId="{B4D8D65D-21C6-4A81-8B5C-8292FEE3DD45}">
      <dgm:prSet/>
      <dgm:spPr/>
      <dgm:t>
        <a:bodyPr/>
        <a:lstStyle/>
        <a:p>
          <a:endParaRPr lang="zh-CN" altLang="en-US" sz="1600"/>
        </a:p>
      </dgm:t>
    </dgm:pt>
    <dgm:pt modelId="{D734A124-D9A6-4E97-820A-22C6A9C29A11}">
      <dgm:prSet custT="1"/>
      <dgm:spPr/>
      <dgm:t>
        <a:bodyPr/>
        <a:lstStyle/>
        <a:p>
          <a:r>
            <a:rPr lang="zh-CN" altLang="en-US" sz="900"/>
            <a:t>绿色认证管理</a:t>
          </a:r>
        </a:p>
      </dgm:t>
    </dgm:pt>
    <dgm:pt modelId="{C1150E2C-340A-434F-82AD-87DA954887E4}" type="parTrans" cxnId="{14BEBE3F-C035-4D3D-8693-83F7EEC726CA}">
      <dgm:prSet/>
      <dgm:spPr/>
      <dgm:t>
        <a:bodyPr/>
        <a:lstStyle/>
        <a:p>
          <a:endParaRPr lang="zh-CN" altLang="en-US" sz="1600"/>
        </a:p>
      </dgm:t>
    </dgm:pt>
    <dgm:pt modelId="{37AB01FB-D61C-4298-BE36-685F71DCB42D}" type="sibTrans" cxnId="{14BEBE3F-C035-4D3D-8693-83F7EEC726CA}">
      <dgm:prSet/>
      <dgm:spPr/>
      <dgm:t>
        <a:bodyPr/>
        <a:lstStyle/>
        <a:p>
          <a:endParaRPr lang="zh-CN" altLang="en-US" sz="1600"/>
        </a:p>
      </dgm:t>
    </dgm:pt>
    <dgm:pt modelId="{3717B3AE-2B6C-4FA2-AED0-6732E616E0DA}">
      <dgm:prSet custT="1"/>
      <dgm:spPr/>
      <dgm:t>
        <a:bodyPr/>
        <a:lstStyle/>
        <a:p>
          <a:r>
            <a:rPr lang="zh-CN" altLang="en-US" sz="900"/>
            <a:t>节能技术研究</a:t>
          </a:r>
        </a:p>
      </dgm:t>
    </dgm:pt>
    <dgm:pt modelId="{FE427D49-1136-46CB-B1FC-0F1F02C9EE00}" type="parTrans" cxnId="{C72B56C8-C043-4CC7-9FC1-E0D41C0557F9}">
      <dgm:prSet/>
      <dgm:spPr/>
      <dgm:t>
        <a:bodyPr/>
        <a:lstStyle/>
        <a:p>
          <a:endParaRPr lang="zh-CN" altLang="en-US" sz="1600"/>
        </a:p>
      </dgm:t>
    </dgm:pt>
    <dgm:pt modelId="{461A39C6-E6EE-4D69-A8EA-5E507AB03FE6}" type="sibTrans" cxnId="{C72B56C8-C043-4CC7-9FC1-E0D41C0557F9}">
      <dgm:prSet/>
      <dgm:spPr/>
      <dgm:t>
        <a:bodyPr/>
        <a:lstStyle/>
        <a:p>
          <a:endParaRPr lang="zh-CN" altLang="en-US" sz="1600"/>
        </a:p>
      </dgm:t>
    </dgm:pt>
    <dgm:pt modelId="{6EEFE108-F2C8-4459-8482-0B14CFFDB87C}">
      <dgm:prSet custT="1"/>
      <dgm:spPr/>
      <dgm:t>
        <a:bodyPr/>
        <a:lstStyle/>
        <a:p>
          <a:r>
            <a:rPr lang="zh-CN" altLang="en-US" sz="900"/>
            <a:t>设备评测管理</a:t>
          </a:r>
        </a:p>
      </dgm:t>
    </dgm:pt>
    <dgm:pt modelId="{83A087ED-5703-4C71-8E6D-24B0324773A8}" type="parTrans" cxnId="{291027C1-96F7-4684-9088-6C55505CB4B2}">
      <dgm:prSet/>
      <dgm:spPr/>
      <dgm:t>
        <a:bodyPr/>
        <a:lstStyle/>
        <a:p>
          <a:endParaRPr lang="zh-CN" altLang="en-US" sz="1600"/>
        </a:p>
      </dgm:t>
    </dgm:pt>
    <dgm:pt modelId="{7F7E070F-F1E2-4965-AC3E-50B9816ECDD1}" type="sibTrans" cxnId="{291027C1-96F7-4684-9088-6C55505CB4B2}">
      <dgm:prSet/>
      <dgm:spPr/>
      <dgm:t>
        <a:bodyPr/>
        <a:lstStyle/>
        <a:p>
          <a:endParaRPr lang="zh-CN" altLang="en-US" sz="1600"/>
        </a:p>
      </dgm:t>
    </dgm:pt>
    <dgm:pt modelId="{85F4D4CE-0821-45B8-ADB7-D562BD4EA00A}">
      <dgm:prSet custT="1"/>
      <dgm:spPr/>
      <dgm:t>
        <a:bodyPr/>
        <a:lstStyle/>
        <a:p>
          <a:r>
            <a:rPr lang="zh-CN" altLang="en-US" sz="900"/>
            <a:t>知识库管理</a:t>
          </a:r>
        </a:p>
      </dgm:t>
    </dgm:pt>
    <dgm:pt modelId="{42E4BD44-CE02-4B70-A47B-666D73359C93}" type="parTrans" cxnId="{49A0F633-597C-463E-9395-5D22B2CC5424}">
      <dgm:prSet/>
      <dgm:spPr/>
      <dgm:t>
        <a:bodyPr/>
        <a:lstStyle/>
        <a:p>
          <a:endParaRPr lang="zh-CN" altLang="en-US" sz="1600"/>
        </a:p>
      </dgm:t>
    </dgm:pt>
    <dgm:pt modelId="{D5B5F45A-CAAC-4ADC-8FFE-BE4FD7612EED}" type="sibTrans" cxnId="{49A0F633-597C-463E-9395-5D22B2CC5424}">
      <dgm:prSet/>
      <dgm:spPr/>
      <dgm:t>
        <a:bodyPr/>
        <a:lstStyle/>
        <a:p>
          <a:endParaRPr lang="zh-CN" altLang="en-US" sz="1600"/>
        </a:p>
      </dgm:t>
    </dgm:pt>
    <dgm:pt modelId="{28ECDB16-68AD-4DDA-A916-E2E59918BCDD}">
      <dgm:prSet custT="1"/>
      <dgm:spPr/>
      <dgm:t>
        <a:bodyPr/>
        <a:lstStyle/>
        <a:p>
          <a:r>
            <a:rPr lang="zh-CN" altLang="en-US" sz="900"/>
            <a:t>节能动态信息管理</a:t>
          </a:r>
        </a:p>
      </dgm:t>
    </dgm:pt>
    <dgm:pt modelId="{630E512A-38C2-4519-9F20-0D44E7A3F3A0}" type="parTrans" cxnId="{0FF34002-DB3A-4810-B13D-CCCC2EA2C802}">
      <dgm:prSet/>
      <dgm:spPr/>
      <dgm:t>
        <a:bodyPr/>
        <a:lstStyle/>
        <a:p>
          <a:endParaRPr lang="zh-CN" altLang="en-US" sz="1600"/>
        </a:p>
      </dgm:t>
    </dgm:pt>
    <dgm:pt modelId="{ECA028F7-8F81-4170-934F-8AA7010B37C5}" type="sibTrans" cxnId="{0FF34002-DB3A-4810-B13D-CCCC2EA2C802}">
      <dgm:prSet/>
      <dgm:spPr/>
      <dgm:t>
        <a:bodyPr/>
        <a:lstStyle/>
        <a:p>
          <a:endParaRPr lang="zh-CN" altLang="en-US" sz="1600"/>
        </a:p>
      </dgm:t>
    </dgm:pt>
    <dgm:pt modelId="{3CE6EA01-2770-41F1-B86A-8D76DA0B067D}">
      <dgm:prSet custT="1"/>
      <dgm:spPr/>
      <dgm:t>
        <a:bodyPr/>
        <a:lstStyle/>
        <a:p>
          <a:r>
            <a:rPr lang="zh-CN" altLang="en-US" sz="900"/>
            <a:t>节能举措规范信息</a:t>
          </a:r>
        </a:p>
      </dgm:t>
    </dgm:pt>
    <dgm:pt modelId="{EF74D063-EA6F-4FB8-A1CD-632A4B5F096A}" type="parTrans" cxnId="{E35D8A6B-F629-4843-AFCF-821505CB940E}">
      <dgm:prSet/>
      <dgm:spPr/>
      <dgm:t>
        <a:bodyPr/>
        <a:lstStyle/>
        <a:p>
          <a:endParaRPr lang="zh-CN" altLang="en-US" sz="1600"/>
        </a:p>
      </dgm:t>
    </dgm:pt>
    <dgm:pt modelId="{2A49A787-8751-4000-99EB-79CDDAAC279F}" type="sibTrans" cxnId="{E35D8A6B-F629-4843-AFCF-821505CB940E}">
      <dgm:prSet/>
      <dgm:spPr/>
      <dgm:t>
        <a:bodyPr/>
        <a:lstStyle/>
        <a:p>
          <a:endParaRPr lang="zh-CN" altLang="en-US" sz="1600"/>
        </a:p>
      </dgm:t>
    </dgm:pt>
    <dgm:pt modelId="{E5B6106B-310F-4E85-8E44-E975F931DA6D}">
      <dgm:prSet custT="1"/>
      <dgm:spPr/>
      <dgm:t>
        <a:bodyPr/>
        <a:lstStyle/>
        <a:p>
          <a:r>
            <a:rPr lang="zh-CN" altLang="en-US" sz="900"/>
            <a:t>节能技术信息管理</a:t>
          </a:r>
        </a:p>
      </dgm:t>
    </dgm:pt>
    <dgm:pt modelId="{3653D588-CDEC-45B6-AB55-A6BCB3A12355}" type="parTrans" cxnId="{14AB4DAB-8DD7-48F8-811F-CD893FAD086D}">
      <dgm:prSet/>
      <dgm:spPr/>
      <dgm:t>
        <a:bodyPr/>
        <a:lstStyle/>
        <a:p>
          <a:endParaRPr lang="zh-CN" altLang="en-US" sz="1600"/>
        </a:p>
      </dgm:t>
    </dgm:pt>
    <dgm:pt modelId="{5A920370-A190-40E6-9264-0C02E38D16BA}" type="sibTrans" cxnId="{14AB4DAB-8DD7-48F8-811F-CD893FAD086D}">
      <dgm:prSet/>
      <dgm:spPr/>
      <dgm:t>
        <a:bodyPr/>
        <a:lstStyle/>
        <a:p>
          <a:endParaRPr lang="zh-CN" altLang="en-US" sz="1600"/>
        </a:p>
      </dgm:t>
    </dgm:pt>
    <dgm:pt modelId="{169CEDC9-5FAC-4797-8C0E-6564780E936E}">
      <dgm:prSet custT="1"/>
      <dgm:spPr/>
      <dgm:t>
        <a:bodyPr/>
        <a:lstStyle/>
        <a:p>
          <a:r>
            <a:rPr lang="zh-CN" altLang="en-US" sz="900"/>
            <a:t>基础数据维护</a:t>
          </a:r>
        </a:p>
      </dgm:t>
    </dgm:pt>
    <dgm:pt modelId="{4A345D01-ECE5-46BC-BA90-F693EDDA971B}" type="parTrans" cxnId="{3E392B30-1539-4047-B5CF-6770A7F366BA}">
      <dgm:prSet/>
      <dgm:spPr/>
      <dgm:t>
        <a:bodyPr/>
        <a:lstStyle/>
        <a:p>
          <a:endParaRPr lang="zh-CN" altLang="en-US" sz="1600"/>
        </a:p>
      </dgm:t>
    </dgm:pt>
    <dgm:pt modelId="{F814DAB9-46EA-4DA9-9312-A084E9A52DF3}" type="sibTrans" cxnId="{3E392B30-1539-4047-B5CF-6770A7F366BA}">
      <dgm:prSet/>
      <dgm:spPr/>
      <dgm:t>
        <a:bodyPr/>
        <a:lstStyle/>
        <a:p>
          <a:endParaRPr lang="zh-CN" altLang="en-US" sz="1600"/>
        </a:p>
      </dgm:t>
    </dgm:pt>
    <dgm:pt modelId="{C1D135F7-26D2-4B5B-BF5C-869336B5EA36}">
      <dgm:prSet custT="1"/>
      <dgm:spPr/>
      <dgm:t>
        <a:bodyPr/>
        <a:lstStyle/>
        <a:p>
          <a:r>
            <a:rPr lang="zh-CN" altLang="en-US" sz="900"/>
            <a:t>区域信息维护</a:t>
          </a:r>
        </a:p>
      </dgm:t>
    </dgm:pt>
    <dgm:pt modelId="{E306F7D7-26EB-437D-8B97-B76A75AAAF5A}" type="parTrans" cxnId="{C91153E6-AE9E-48F7-84FB-8120FD2866B0}">
      <dgm:prSet/>
      <dgm:spPr/>
      <dgm:t>
        <a:bodyPr/>
        <a:lstStyle/>
        <a:p>
          <a:endParaRPr lang="zh-CN" altLang="en-US" sz="1600"/>
        </a:p>
      </dgm:t>
    </dgm:pt>
    <dgm:pt modelId="{EAC9D156-11D4-42C1-AA9B-AAB651BBCED3}" type="sibTrans" cxnId="{C91153E6-AE9E-48F7-84FB-8120FD2866B0}">
      <dgm:prSet/>
      <dgm:spPr/>
      <dgm:t>
        <a:bodyPr/>
        <a:lstStyle/>
        <a:p>
          <a:endParaRPr lang="zh-CN" altLang="en-US" sz="1600"/>
        </a:p>
      </dgm:t>
    </dgm:pt>
    <dgm:pt modelId="{3275D61C-E40E-4730-B029-926621DCC474}">
      <dgm:prSet custT="1"/>
      <dgm:spPr/>
      <dgm:t>
        <a:bodyPr/>
        <a:lstStyle/>
        <a:p>
          <a:r>
            <a:rPr lang="zh-CN" altLang="en-US" sz="900"/>
            <a:t>标准地址库</a:t>
          </a:r>
        </a:p>
      </dgm:t>
    </dgm:pt>
    <dgm:pt modelId="{D7F92366-2B89-4947-A61D-F05C86D2F4F2}" type="parTrans" cxnId="{8344D1B2-F6D7-48DE-A4CF-2C49537B9199}">
      <dgm:prSet/>
      <dgm:spPr/>
      <dgm:t>
        <a:bodyPr/>
        <a:lstStyle/>
        <a:p>
          <a:endParaRPr lang="zh-CN" altLang="en-US" sz="1600"/>
        </a:p>
      </dgm:t>
    </dgm:pt>
    <dgm:pt modelId="{01C6B679-50E8-4DAD-BAF9-249D9EE63E55}" type="sibTrans" cxnId="{8344D1B2-F6D7-48DE-A4CF-2C49537B9199}">
      <dgm:prSet/>
      <dgm:spPr/>
      <dgm:t>
        <a:bodyPr/>
        <a:lstStyle/>
        <a:p>
          <a:endParaRPr lang="zh-CN" altLang="en-US" sz="1600"/>
        </a:p>
      </dgm:t>
    </dgm:pt>
    <dgm:pt modelId="{E9800D18-5784-442E-844A-5165D38233F9}">
      <dgm:prSet custT="1"/>
      <dgm:spPr/>
      <dgm:t>
        <a:bodyPr/>
        <a:lstStyle/>
        <a:p>
          <a:r>
            <a:rPr lang="zh-CN" altLang="en-US" sz="900"/>
            <a:t>机楼信息维护</a:t>
          </a:r>
        </a:p>
      </dgm:t>
    </dgm:pt>
    <dgm:pt modelId="{063DCDA0-6BB1-4614-BBF8-830BD7230A21}" type="parTrans" cxnId="{36478371-D856-4F20-99B0-FAD2E06B0ACF}">
      <dgm:prSet/>
      <dgm:spPr/>
      <dgm:t>
        <a:bodyPr/>
        <a:lstStyle/>
        <a:p>
          <a:endParaRPr lang="zh-CN" altLang="en-US" sz="1600"/>
        </a:p>
      </dgm:t>
    </dgm:pt>
    <dgm:pt modelId="{E4F08C83-907E-4B8D-818A-809D61F74A89}" type="sibTrans" cxnId="{36478371-D856-4F20-99B0-FAD2E06B0ACF}">
      <dgm:prSet/>
      <dgm:spPr/>
      <dgm:t>
        <a:bodyPr/>
        <a:lstStyle/>
        <a:p>
          <a:endParaRPr lang="zh-CN" altLang="en-US" sz="1600"/>
        </a:p>
      </dgm:t>
    </dgm:pt>
    <dgm:pt modelId="{0A44A4B0-7734-4F3A-9779-E74EF08A8567}">
      <dgm:prSet custT="1"/>
      <dgm:spPr/>
      <dgm:t>
        <a:bodyPr/>
        <a:lstStyle/>
        <a:p>
          <a:r>
            <a:rPr lang="zh-CN" altLang="en-US" sz="900"/>
            <a:t>基站信息维护</a:t>
          </a:r>
        </a:p>
      </dgm:t>
    </dgm:pt>
    <dgm:pt modelId="{95A7DB42-87E0-4A96-8930-BFEBD4D9176F}" type="parTrans" cxnId="{B439FD8B-7817-47E3-986F-E92003BB4877}">
      <dgm:prSet/>
      <dgm:spPr/>
      <dgm:t>
        <a:bodyPr/>
        <a:lstStyle/>
        <a:p>
          <a:endParaRPr lang="zh-CN" altLang="en-US" sz="1600"/>
        </a:p>
      </dgm:t>
    </dgm:pt>
    <dgm:pt modelId="{A7B96E41-F7EA-4720-93DA-BCF93B14691B}" type="sibTrans" cxnId="{B439FD8B-7817-47E3-986F-E92003BB4877}">
      <dgm:prSet/>
      <dgm:spPr/>
      <dgm:t>
        <a:bodyPr/>
        <a:lstStyle/>
        <a:p>
          <a:endParaRPr lang="zh-CN" altLang="en-US" sz="1600"/>
        </a:p>
      </dgm:t>
    </dgm:pt>
    <dgm:pt modelId="{DD6F5616-D9EB-49C1-A8CC-A50596464A88}">
      <dgm:prSet custT="1"/>
      <dgm:spPr/>
      <dgm:t>
        <a:bodyPr/>
        <a:lstStyle/>
        <a:p>
          <a:r>
            <a:rPr lang="zh-CN" altLang="en-US" sz="900"/>
            <a:t>接入间信息维护</a:t>
          </a:r>
        </a:p>
      </dgm:t>
    </dgm:pt>
    <dgm:pt modelId="{5438537E-992B-40A7-B423-251C1C2717AB}" type="parTrans" cxnId="{EF1D3195-0EEF-473E-A0AB-C3DAAA40DD05}">
      <dgm:prSet/>
      <dgm:spPr/>
      <dgm:t>
        <a:bodyPr/>
        <a:lstStyle/>
        <a:p>
          <a:endParaRPr lang="zh-CN" altLang="en-US" sz="1600"/>
        </a:p>
      </dgm:t>
    </dgm:pt>
    <dgm:pt modelId="{2DDFF80B-B684-451E-83ED-4C2778C84478}" type="sibTrans" cxnId="{EF1D3195-0EEF-473E-A0AB-C3DAAA40DD05}">
      <dgm:prSet/>
      <dgm:spPr/>
      <dgm:t>
        <a:bodyPr/>
        <a:lstStyle/>
        <a:p>
          <a:endParaRPr lang="zh-CN" altLang="en-US" sz="1600"/>
        </a:p>
      </dgm:t>
    </dgm:pt>
    <dgm:pt modelId="{FFE07EA8-99D5-492C-B478-4AC97DE4727D}">
      <dgm:prSet custT="1"/>
      <dgm:spPr/>
      <dgm:t>
        <a:bodyPr/>
        <a:lstStyle/>
        <a:p>
          <a:r>
            <a:rPr lang="zh-CN" altLang="en-US" sz="900"/>
            <a:t>二级分公司划分</a:t>
          </a:r>
        </a:p>
      </dgm:t>
    </dgm:pt>
    <dgm:pt modelId="{1B9479BF-0716-4913-B00F-FDCDF308B252}" type="parTrans" cxnId="{9FE935D9-5EC7-463F-BCB4-E70DEBFCB281}">
      <dgm:prSet/>
      <dgm:spPr/>
      <dgm:t>
        <a:bodyPr/>
        <a:lstStyle/>
        <a:p>
          <a:endParaRPr lang="zh-CN" altLang="en-US" sz="1600"/>
        </a:p>
      </dgm:t>
    </dgm:pt>
    <dgm:pt modelId="{B6E1A8ED-17AC-4FD9-9E5B-E71433EFEA54}" type="sibTrans" cxnId="{9FE935D9-5EC7-463F-BCB4-E70DEBFCB281}">
      <dgm:prSet/>
      <dgm:spPr/>
      <dgm:t>
        <a:bodyPr/>
        <a:lstStyle/>
        <a:p>
          <a:endParaRPr lang="zh-CN" altLang="en-US" sz="1600"/>
        </a:p>
      </dgm:t>
    </dgm:pt>
    <dgm:pt modelId="{557624EE-A663-4EC9-84BC-A0A005F91418}">
      <dgm:prSet custT="1"/>
      <dgm:spPr/>
      <dgm:t>
        <a:bodyPr/>
        <a:lstStyle/>
        <a:p>
          <a:r>
            <a:rPr lang="zh-CN" altLang="en-US" sz="900"/>
            <a:t>系统管理</a:t>
          </a:r>
        </a:p>
      </dgm:t>
    </dgm:pt>
    <dgm:pt modelId="{1A759695-75E8-4D0B-B8A4-6BFF289FC906}" type="parTrans" cxnId="{7A8A923E-A98B-4D31-B03D-F74D800DE10D}">
      <dgm:prSet/>
      <dgm:spPr/>
      <dgm:t>
        <a:bodyPr/>
        <a:lstStyle/>
        <a:p>
          <a:endParaRPr lang="zh-CN" altLang="en-US" sz="1600"/>
        </a:p>
      </dgm:t>
    </dgm:pt>
    <dgm:pt modelId="{7E595D93-C06F-45CE-A169-AF04DA458871}" type="sibTrans" cxnId="{7A8A923E-A98B-4D31-B03D-F74D800DE10D}">
      <dgm:prSet/>
      <dgm:spPr/>
      <dgm:t>
        <a:bodyPr/>
        <a:lstStyle/>
        <a:p>
          <a:endParaRPr lang="zh-CN" altLang="en-US" sz="1600"/>
        </a:p>
      </dgm:t>
    </dgm:pt>
    <dgm:pt modelId="{FA8A03C0-0225-47A1-8FE9-BDC8C5B11938}">
      <dgm:prSet custT="1"/>
      <dgm:spPr/>
      <dgm:t>
        <a:bodyPr/>
        <a:lstStyle/>
        <a:p>
          <a:r>
            <a:rPr lang="zh-CN" altLang="en-US" sz="900"/>
            <a:t>系统设置</a:t>
          </a:r>
        </a:p>
      </dgm:t>
    </dgm:pt>
    <dgm:pt modelId="{C5D7E9A8-2297-456E-BCCE-F9D5E3743377}" type="parTrans" cxnId="{EC1BCE5C-7781-4D76-A4E7-3F066EF79A3B}">
      <dgm:prSet/>
      <dgm:spPr/>
      <dgm:t>
        <a:bodyPr/>
        <a:lstStyle/>
        <a:p>
          <a:endParaRPr lang="zh-CN" altLang="en-US" sz="1600"/>
        </a:p>
      </dgm:t>
    </dgm:pt>
    <dgm:pt modelId="{61BA8910-DEAE-41E2-A12F-4F4510A62579}" type="sibTrans" cxnId="{EC1BCE5C-7781-4D76-A4E7-3F066EF79A3B}">
      <dgm:prSet/>
      <dgm:spPr/>
      <dgm:t>
        <a:bodyPr/>
        <a:lstStyle/>
        <a:p>
          <a:endParaRPr lang="zh-CN" altLang="en-US" sz="1600"/>
        </a:p>
      </dgm:t>
    </dgm:pt>
    <dgm:pt modelId="{9DBFBCAE-53CF-4F90-81C3-D26684D923F0}">
      <dgm:prSet custT="1"/>
      <dgm:spPr/>
      <dgm:t>
        <a:bodyPr/>
        <a:lstStyle/>
        <a:p>
          <a:r>
            <a:rPr lang="zh-CN" altLang="en-US" sz="900"/>
            <a:t>系统接口设计</a:t>
          </a:r>
        </a:p>
      </dgm:t>
    </dgm:pt>
    <dgm:pt modelId="{B39DFDC3-A40F-4FB6-8F3A-7F2CC8D9ADE9}" type="parTrans" cxnId="{660B7110-BA98-4A37-8DA0-0A42896539FC}">
      <dgm:prSet/>
      <dgm:spPr/>
      <dgm:t>
        <a:bodyPr/>
        <a:lstStyle/>
        <a:p>
          <a:endParaRPr lang="zh-CN" altLang="en-US" sz="1600"/>
        </a:p>
      </dgm:t>
    </dgm:pt>
    <dgm:pt modelId="{6387C0A5-F5F2-4131-9B29-2E8EA32EE603}" type="sibTrans" cxnId="{660B7110-BA98-4A37-8DA0-0A42896539FC}">
      <dgm:prSet/>
      <dgm:spPr/>
      <dgm:t>
        <a:bodyPr/>
        <a:lstStyle/>
        <a:p>
          <a:endParaRPr lang="zh-CN" altLang="en-US" sz="1600"/>
        </a:p>
      </dgm:t>
    </dgm:pt>
    <dgm:pt modelId="{EFD1461D-50A2-4A5D-B595-46B3C1464251}">
      <dgm:prSet custT="1"/>
      <dgm:spPr/>
      <dgm:t>
        <a:bodyPr/>
        <a:lstStyle/>
        <a:p>
          <a:r>
            <a:rPr lang="zh-CN" altLang="en-US" sz="900"/>
            <a:t>系统数据字典</a:t>
          </a:r>
        </a:p>
      </dgm:t>
    </dgm:pt>
    <dgm:pt modelId="{980AF022-7256-4740-910B-CE484D9F07F4}" type="parTrans" cxnId="{9B4F0906-3D25-4A99-B00C-99277593CF51}">
      <dgm:prSet/>
      <dgm:spPr/>
      <dgm:t>
        <a:bodyPr/>
        <a:lstStyle/>
        <a:p>
          <a:endParaRPr lang="zh-CN" altLang="en-US" sz="1600"/>
        </a:p>
      </dgm:t>
    </dgm:pt>
    <dgm:pt modelId="{2D98B651-F5B5-49ED-A01E-8A43ACDBD89E}" type="sibTrans" cxnId="{9B4F0906-3D25-4A99-B00C-99277593CF51}">
      <dgm:prSet/>
      <dgm:spPr/>
      <dgm:t>
        <a:bodyPr/>
        <a:lstStyle/>
        <a:p>
          <a:endParaRPr lang="zh-CN" altLang="en-US" sz="1600"/>
        </a:p>
      </dgm:t>
    </dgm:pt>
    <dgm:pt modelId="{58FE01C3-59B7-44EE-9940-BDEA8A117B1D}">
      <dgm:prSet custT="1"/>
      <dgm:spPr/>
      <dgm:t>
        <a:bodyPr/>
        <a:lstStyle/>
        <a:p>
          <a:r>
            <a:rPr lang="zh-CN" altLang="en-US" sz="900"/>
            <a:t>分组管理</a:t>
          </a:r>
        </a:p>
      </dgm:t>
    </dgm:pt>
    <dgm:pt modelId="{9129575E-B0BA-4246-803A-CD3D16D2D726}" type="sibTrans" cxnId="{FDB0C1F7-4CC0-45CC-BC82-2E27DD04F78A}">
      <dgm:prSet/>
      <dgm:spPr/>
      <dgm:t>
        <a:bodyPr/>
        <a:lstStyle/>
        <a:p>
          <a:endParaRPr lang="zh-CN" altLang="en-US" sz="1600"/>
        </a:p>
      </dgm:t>
    </dgm:pt>
    <dgm:pt modelId="{68AD1859-8A98-4BF4-B0BD-CC3D9E7A907F}" type="parTrans" cxnId="{FDB0C1F7-4CC0-45CC-BC82-2E27DD04F78A}">
      <dgm:prSet/>
      <dgm:spPr/>
      <dgm:t>
        <a:bodyPr/>
        <a:lstStyle/>
        <a:p>
          <a:endParaRPr lang="zh-CN" altLang="en-US" sz="1600"/>
        </a:p>
      </dgm:t>
    </dgm:pt>
    <dgm:pt modelId="{8FD02CAE-18DC-4751-9974-4B0D9B56D82D}">
      <dgm:prSet custT="1"/>
      <dgm:spPr/>
      <dgm:t>
        <a:bodyPr/>
        <a:lstStyle/>
        <a:p>
          <a:r>
            <a:rPr lang="zh-CN" altLang="en-US" sz="900"/>
            <a:t>角色管理</a:t>
          </a:r>
        </a:p>
      </dgm:t>
    </dgm:pt>
    <dgm:pt modelId="{A8DE6549-3774-4066-A518-5C60F8FDDB40}" type="sibTrans" cxnId="{53848DDF-B886-42C3-A7E9-68109B1A59E0}">
      <dgm:prSet/>
      <dgm:spPr/>
      <dgm:t>
        <a:bodyPr/>
        <a:lstStyle/>
        <a:p>
          <a:endParaRPr lang="zh-CN" altLang="en-US" sz="1600"/>
        </a:p>
      </dgm:t>
    </dgm:pt>
    <dgm:pt modelId="{7BE9D53B-1197-4AFA-851A-CA7DD4D43024}" type="parTrans" cxnId="{53848DDF-B886-42C3-A7E9-68109B1A59E0}">
      <dgm:prSet/>
      <dgm:spPr/>
      <dgm:t>
        <a:bodyPr/>
        <a:lstStyle/>
        <a:p>
          <a:endParaRPr lang="zh-CN" altLang="en-US" sz="1600"/>
        </a:p>
      </dgm:t>
    </dgm:pt>
    <dgm:pt modelId="{628029EE-EB76-42AB-B120-606646C5E61D}">
      <dgm:prSet custT="1"/>
      <dgm:spPr/>
      <dgm:t>
        <a:bodyPr/>
        <a:lstStyle/>
        <a:p>
          <a:r>
            <a:rPr lang="zh-CN" altLang="en-US" sz="900"/>
            <a:t>用户管理</a:t>
          </a:r>
        </a:p>
      </dgm:t>
    </dgm:pt>
    <dgm:pt modelId="{7F212B27-8BB8-4932-BA8E-964FA39FF6EF}" type="sibTrans" cxnId="{D94FFEC3-82CB-4685-AE03-123FDA4A35F3}">
      <dgm:prSet/>
      <dgm:spPr/>
      <dgm:t>
        <a:bodyPr/>
        <a:lstStyle/>
        <a:p>
          <a:endParaRPr lang="zh-CN" altLang="en-US" sz="1600"/>
        </a:p>
      </dgm:t>
    </dgm:pt>
    <dgm:pt modelId="{1322FC39-7E6C-405C-8E3C-C67229B928EF}" type="parTrans" cxnId="{D94FFEC3-82CB-4685-AE03-123FDA4A35F3}">
      <dgm:prSet/>
      <dgm:spPr/>
      <dgm:t>
        <a:bodyPr/>
        <a:lstStyle/>
        <a:p>
          <a:endParaRPr lang="zh-CN" altLang="en-US" sz="1600"/>
        </a:p>
      </dgm:t>
    </dgm:pt>
    <dgm:pt modelId="{97D9584D-75E1-48A1-9F5D-A964842FD5E4}" type="pres">
      <dgm:prSet presAssocID="{C1A6FA73-5F37-46CB-82C1-9EA550C3A12C}" presName="diagram" presStyleCnt="0">
        <dgm:presLayoutVars>
          <dgm:chPref val="1"/>
          <dgm:dir/>
          <dgm:animOne val="branch"/>
          <dgm:animLvl val="lvl"/>
          <dgm:resizeHandles/>
        </dgm:presLayoutVars>
      </dgm:prSet>
      <dgm:spPr/>
      <dgm:t>
        <a:bodyPr/>
        <a:lstStyle/>
        <a:p>
          <a:endParaRPr lang="zh-CN" altLang="en-US"/>
        </a:p>
      </dgm:t>
    </dgm:pt>
    <dgm:pt modelId="{773F000C-4F0A-4603-82DC-B2099C85F324}" type="pres">
      <dgm:prSet presAssocID="{5710372C-E8CA-4722-A3AA-027209F844E1}" presName="root" presStyleCnt="0"/>
      <dgm:spPr/>
    </dgm:pt>
    <dgm:pt modelId="{99A702F8-EB8A-47D4-9205-9844928CCD9A}" type="pres">
      <dgm:prSet presAssocID="{5710372C-E8CA-4722-A3AA-027209F844E1}" presName="rootComposite" presStyleCnt="0"/>
      <dgm:spPr/>
    </dgm:pt>
    <dgm:pt modelId="{04AE2777-0FCD-48D2-BC52-822D662B0752}" type="pres">
      <dgm:prSet presAssocID="{5710372C-E8CA-4722-A3AA-027209F844E1}" presName="rootText" presStyleLbl="node1" presStyleIdx="0" presStyleCnt="6"/>
      <dgm:spPr/>
      <dgm:t>
        <a:bodyPr/>
        <a:lstStyle/>
        <a:p>
          <a:endParaRPr lang="zh-CN" altLang="en-US"/>
        </a:p>
      </dgm:t>
    </dgm:pt>
    <dgm:pt modelId="{F61A8F73-EA6E-4CDE-B2BA-CAF190CE0ED0}" type="pres">
      <dgm:prSet presAssocID="{5710372C-E8CA-4722-A3AA-027209F844E1}" presName="rootConnector" presStyleLbl="node1" presStyleIdx="0" presStyleCnt="6"/>
      <dgm:spPr/>
      <dgm:t>
        <a:bodyPr/>
        <a:lstStyle/>
        <a:p>
          <a:endParaRPr lang="zh-CN" altLang="en-US"/>
        </a:p>
      </dgm:t>
    </dgm:pt>
    <dgm:pt modelId="{E76951A6-A913-4D54-9E8D-C9D1F605678D}" type="pres">
      <dgm:prSet presAssocID="{5710372C-E8CA-4722-A3AA-027209F844E1}" presName="childShape" presStyleCnt="0"/>
      <dgm:spPr/>
    </dgm:pt>
    <dgm:pt modelId="{CABFD3DF-70B8-4A88-AE52-F4D9A9EB80CB}" type="pres">
      <dgm:prSet presAssocID="{500A3792-A3C1-4558-A886-2EC11D24B9B1}" presName="Name13" presStyleLbl="parChTrans1D2" presStyleIdx="0" presStyleCnt="25"/>
      <dgm:spPr/>
      <dgm:t>
        <a:bodyPr/>
        <a:lstStyle/>
        <a:p>
          <a:endParaRPr lang="zh-CN" altLang="en-US"/>
        </a:p>
      </dgm:t>
    </dgm:pt>
    <dgm:pt modelId="{34D92A4C-3136-4A83-A94F-EFB557C19197}" type="pres">
      <dgm:prSet presAssocID="{52BEE365-1C68-4965-9EC9-F018985F03BC}" presName="childText" presStyleLbl="bgAcc1" presStyleIdx="0" presStyleCnt="25">
        <dgm:presLayoutVars>
          <dgm:bulletEnabled val="1"/>
        </dgm:presLayoutVars>
      </dgm:prSet>
      <dgm:spPr/>
      <dgm:t>
        <a:bodyPr/>
        <a:lstStyle/>
        <a:p>
          <a:endParaRPr lang="zh-CN" altLang="en-US"/>
        </a:p>
      </dgm:t>
    </dgm:pt>
    <dgm:pt modelId="{9687AAE2-DEB4-4569-BDE6-8524181E96E5}" type="pres">
      <dgm:prSet presAssocID="{0087B241-7529-4A29-B5EB-FBBD98C2BA48}" presName="Name13" presStyleLbl="parChTrans1D2" presStyleIdx="1" presStyleCnt="25"/>
      <dgm:spPr/>
      <dgm:t>
        <a:bodyPr/>
        <a:lstStyle/>
        <a:p>
          <a:endParaRPr lang="zh-CN" altLang="en-US"/>
        </a:p>
      </dgm:t>
    </dgm:pt>
    <dgm:pt modelId="{E7BF8129-0807-48B9-B2DD-9F9C7DD138F7}" type="pres">
      <dgm:prSet presAssocID="{2082EC7B-4FCC-4FA0-BF8D-F93DC40AF386}" presName="childText" presStyleLbl="bgAcc1" presStyleIdx="1" presStyleCnt="25">
        <dgm:presLayoutVars>
          <dgm:bulletEnabled val="1"/>
        </dgm:presLayoutVars>
      </dgm:prSet>
      <dgm:spPr/>
      <dgm:t>
        <a:bodyPr/>
        <a:lstStyle/>
        <a:p>
          <a:endParaRPr lang="zh-CN" altLang="en-US"/>
        </a:p>
      </dgm:t>
    </dgm:pt>
    <dgm:pt modelId="{756A2F83-7160-448A-ACEA-8E90539859CB}" type="pres">
      <dgm:prSet presAssocID="{4D7B16D9-39D7-467D-82D1-3F78B14879D4}" presName="Name13" presStyleLbl="parChTrans1D2" presStyleIdx="2" presStyleCnt="25"/>
      <dgm:spPr/>
      <dgm:t>
        <a:bodyPr/>
        <a:lstStyle/>
        <a:p>
          <a:endParaRPr lang="zh-CN" altLang="en-US"/>
        </a:p>
      </dgm:t>
    </dgm:pt>
    <dgm:pt modelId="{3765DBCD-D6CF-48EA-BBA6-740B11DA4F78}" type="pres">
      <dgm:prSet presAssocID="{D2713D80-771D-48A8-BE91-5B8EB3D77A3D}" presName="childText" presStyleLbl="bgAcc1" presStyleIdx="2" presStyleCnt="25">
        <dgm:presLayoutVars>
          <dgm:bulletEnabled val="1"/>
        </dgm:presLayoutVars>
      </dgm:prSet>
      <dgm:spPr/>
      <dgm:t>
        <a:bodyPr/>
        <a:lstStyle/>
        <a:p>
          <a:endParaRPr lang="zh-CN" altLang="en-US"/>
        </a:p>
      </dgm:t>
    </dgm:pt>
    <dgm:pt modelId="{0695EF0C-6527-454F-8391-4AE46454E6E6}" type="pres">
      <dgm:prSet presAssocID="{4054AF59-2C4B-48FC-A531-745567C588BF}" presName="Name13" presStyleLbl="parChTrans1D2" presStyleIdx="3" presStyleCnt="25"/>
      <dgm:spPr/>
      <dgm:t>
        <a:bodyPr/>
        <a:lstStyle/>
        <a:p>
          <a:endParaRPr lang="zh-CN" altLang="en-US"/>
        </a:p>
      </dgm:t>
    </dgm:pt>
    <dgm:pt modelId="{66CF0D05-CD1F-4A89-9ACA-BFB54E2F2390}" type="pres">
      <dgm:prSet presAssocID="{65C36EFB-4DF8-4DA1-B9A6-22472D538887}" presName="childText" presStyleLbl="bgAcc1" presStyleIdx="3" presStyleCnt="25">
        <dgm:presLayoutVars>
          <dgm:bulletEnabled val="1"/>
        </dgm:presLayoutVars>
      </dgm:prSet>
      <dgm:spPr/>
      <dgm:t>
        <a:bodyPr/>
        <a:lstStyle/>
        <a:p>
          <a:endParaRPr lang="zh-CN" altLang="en-US"/>
        </a:p>
      </dgm:t>
    </dgm:pt>
    <dgm:pt modelId="{414065A2-9B18-45E2-9700-7906BC26FFA0}" type="pres">
      <dgm:prSet presAssocID="{E938B633-1B04-4857-9A29-C92F583A76F5}" presName="root" presStyleCnt="0"/>
      <dgm:spPr/>
    </dgm:pt>
    <dgm:pt modelId="{AE141815-6FD1-433F-9C1E-25CF2A08A311}" type="pres">
      <dgm:prSet presAssocID="{E938B633-1B04-4857-9A29-C92F583A76F5}" presName="rootComposite" presStyleCnt="0"/>
      <dgm:spPr/>
    </dgm:pt>
    <dgm:pt modelId="{E5295498-646F-4DF7-B4CA-1974BDD05CF9}" type="pres">
      <dgm:prSet presAssocID="{E938B633-1B04-4857-9A29-C92F583A76F5}" presName="rootText" presStyleLbl="node1" presStyleIdx="1" presStyleCnt="6"/>
      <dgm:spPr/>
      <dgm:t>
        <a:bodyPr/>
        <a:lstStyle/>
        <a:p>
          <a:endParaRPr lang="zh-CN" altLang="en-US"/>
        </a:p>
      </dgm:t>
    </dgm:pt>
    <dgm:pt modelId="{76C0990A-A628-439D-9F93-7E17723F31F3}" type="pres">
      <dgm:prSet presAssocID="{E938B633-1B04-4857-9A29-C92F583A76F5}" presName="rootConnector" presStyleLbl="node1" presStyleIdx="1" presStyleCnt="6"/>
      <dgm:spPr/>
      <dgm:t>
        <a:bodyPr/>
        <a:lstStyle/>
        <a:p>
          <a:endParaRPr lang="zh-CN" altLang="en-US"/>
        </a:p>
      </dgm:t>
    </dgm:pt>
    <dgm:pt modelId="{6539D2B6-0EE0-40FC-84C9-B0A78B41B3CF}" type="pres">
      <dgm:prSet presAssocID="{E938B633-1B04-4857-9A29-C92F583A76F5}" presName="childShape" presStyleCnt="0"/>
      <dgm:spPr/>
    </dgm:pt>
    <dgm:pt modelId="{390A5686-B149-4C25-B16F-480D97C0435E}" type="pres">
      <dgm:prSet presAssocID="{99AE8239-6F1A-4ED7-A74A-662C098D3DC0}" presName="Name13" presStyleLbl="parChTrans1D2" presStyleIdx="4" presStyleCnt="25"/>
      <dgm:spPr/>
      <dgm:t>
        <a:bodyPr/>
        <a:lstStyle/>
        <a:p>
          <a:endParaRPr lang="zh-CN" altLang="en-US"/>
        </a:p>
      </dgm:t>
    </dgm:pt>
    <dgm:pt modelId="{5D8BE00E-E7B7-43D3-8C9D-603334D89676}" type="pres">
      <dgm:prSet presAssocID="{D7E04DAA-EE2B-4477-AC68-A2250F10C5BD}" presName="childText" presStyleLbl="bgAcc1" presStyleIdx="4" presStyleCnt="25">
        <dgm:presLayoutVars>
          <dgm:bulletEnabled val="1"/>
        </dgm:presLayoutVars>
      </dgm:prSet>
      <dgm:spPr/>
      <dgm:t>
        <a:bodyPr/>
        <a:lstStyle/>
        <a:p>
          <a:endParaRPr lang="zh-CN" altLang="en-US"/>
        </a:p>
      </dgm:t>
    </dgm:pt>
    <dgm:pt modelId="{159EAAB0-EAD8-4F9F-A5A5-395762473DA6}" type="pres">
      <dgm:prSet presAssocID="{DCFCA1DA-72FD-416B-AECD-3E0E52923E36}" presName="Name13" presStyleLbl="parChTrans1D2" presStyleIdx="5" presStyleCnt="25"/>
      <dgm:spPr/>
      <dgm:t>
        <a:bodyPr/>
        <a:lstStyle/>
        <a:p>
          <a:endParaRPr lang="zh-CN" altLang="en-US"/>
        </a:p>
      </dgm:t>
    </dgm:pt>
    <dgm:pt modelId="{A87597C1-DB5F-4807-81D9-6B420E0A2C09}" type="pres">
      <dgm:prSet presAssocID="{AA5B81AF-6EC2-4802-AF69-E43C4BBD1F26}" presName="childText" presStyleLbl="bgAcc1" presStyleIdx="5" presStyleCnt="25">
        <dgm:presLayoutVars>
          <dgm:bulletEnabled val="1"/>
        </dgm:presLayoutVars>
      </dgm:prSet>
      <dgm:spPr/>
      <dgm:t>
        <a:bodyPr/>
        <a:lstStyle/>
        <a:p>
          <a:endParaRPr lang="zh-CN" altLang="en-US"/>
        </a:p>
      </dgm:t>
    </dgm:pt>
    <dgm:pt modelId="{300CD272-5EA3-4FB8-836D-E17D7705F20E}" type="pres">
      <dgm:prSet presAssocID="{A08D539F-08A3-41F0-BADD-C56C77E4D8BF}" presName="Name13" presStyleLbl="parChTrans1D2" presStyleIdx="6" presStyleCnt="25"/>
      <dgm:spPr/>
      <dgm:t>
        <a:bodyPr/>
        <a:lstStyle/>
        <a:p>
          <a:endParaRPr lang="zh-CN" altLang="en-US"/>
        </a:p>
      </dgm:t>
    </dgm:pt>
    <dgm:pt modelId="{7B92CB22-F3F8-4ACD-A622-1AF86B0287A8}" type="pres">
      <dgm:prSet presAssocID="{E4CFC20E-00C9-47FC-8E52-0B1D240C77D2}" presName="childText" presStyleLbl="bgAcc1" presStyleIdx="6" presStyleCnt="25">
        <dgm:presLayoutVars>
          <dgm:bulletEnabled val="1"/>
        </dgm:presLayoutVars>
      </dgm:prSet>
      <dgm:spPr/>
      <dgm:t>
        <a:bodyPr/>
        <a:lstStyle/>
        <a:p>
          <a:endParaRPr lang="zh-CN" altLang="en-US"/>
        </a:p>
      </dgm:t>
    </dgm:pt>
    <dgm:pt modelId="{61A2C243-8A3F-4F74-B4EF-716195C63D1B}" type="pres">
      <dgm:prSet presAssocID="{87B6DCAB-3DAC-4EE6-94A9-4C7E7A0BDFCE}" presName="root" presStyleCnt="0"/>
      <dgm:spPr/>
    </dgm:pt>
    <dgm:pt modelId="{195FAB83-EC37-46B8-AC87-2F68BA3DCCA1}" type="pres">
      <dgm:prSet presAssocID="{87B6DCAB-3DAC-4EE6-94A9-4C7E7A0BDFCE}" presName="rootComposite" presStyleCnt="0"/>
      <dgm:spPr/>
    </dgm:pt>
    <dgm:pt modelId="{3AC6CCD9-633C-4B3B-A5E6-7071F8512967}" type="pres">
      <dgm:prSet presAssocID="{87B6DCAB-3DAC-4EE6-94A9-4C7E7A0BDFCE}" presName="rootText" presStyleLbl="node1" presStyleIdx="2" presStyleCnt="6"/>
      <dgm:spPr/>
      <dgm:t>
        <a:bodyPr/>
        <a:lstStyle/>
        <a:p>
          <a:endParaRPr lang="zh-CN" altLang="en-US"/>
        </a:p>
      </dgm:t>
    </dgm:pt>
    <dgm:pt modelId="{B460ADDE-1219-4717-AD9B-E598C5E781C6}" type="pres">
      <dgm:prSet presAssocID="{87B6DCAB-3DAC-4EE6-94A9-4C7E7A0BDFCE}" presName="rootConnector" presStyleLbl="node1" presStyleIdx="2" presStyleCnt="6"/>
      <dgm:spPr/>
      <dgm:t>
        <a:bodyPr/>
        <a:lstStyle/>
        <a:p>
          <a:endParaRPr lang="zh-CN" altLang="en-US"/>
        </a:p>
      </dgm:t>
    </dgm:pt>
    <dgm:pt modelId="{C959B45A-E5E9-4FC0-8DEB-BE9D63A6C953}" type="pres">
      <dgm:prSet presAssocID="{87B6DCAB-3DAC-4EE6-94A9-4C7E7A0BDFCE}" presName="childShape" presStyleCnt="0"/>
      <dgm:spPr/>
    </dgm:pt>
    <dgm:pt modelId="{A1F7460B-AC9C-4307-BAC2-530223CA32A0}" type="pres">
      <dgm:prSet presAssocID="{C1150E2C-340A-434F-82AD-87DA954887E4}" presName="Name13" presStyleLbl="parChTrans1D2" presStyleIdx="7" presStyleCnt="25"/>
      <dgm:spPr/>
      <dgm:t>
        <a:bodyPr/>
        <a:lstStyle/>
        <a:p>
          <a:endParaRPr lang="zh-CN" altLang="en-US"/>
        </a:p>
      </dgm:t>
    </dgm:pt>
    <dgm:pt modelId="{28720349-766F-412A-A80F-B310BF61DB67}" type="pres">
      <dgm:prSet presAssocID="{D734A124-D9A6-4E97-820A-22C6A9C29A11}" presName="childText" presStyleLbl="bgAcc1" presStyleIdx="7" presStyleCnt="25">
        <dgm:presLayoutVars>
          <dgm:bulletEnabled val="1"/>
        </dgm:presLayoutVars>
      </dgm:prSet>
      <dgm:spPr/>
      <dgm:t>
        <a:bodyPr/>
        <a:lstStyle/>
        <a:p>
          <a:endParaRPr lang="zh-CN" altLang="en-US"/>
        </a:p>
      </dgm:t>
    </dgm:pt>
    <dgm:pt modelId="{EAE7EB06-9961-4E73-A0B7-FC324297EEA2}" type="pres">
      <dgm:prSet presAssocID="{FE427D49-1136-46CB-B1FC-0F1F02C9EE00}" presName="Name13" presStyleLbl="parChTrans1D2" presStyleIdx="8" presStyleCnt="25"/>
      <dgm:spPr/>
      <dgm:t>
        <a:bodyPr/>
        <a:lstStyle/>
        <a:p>
          <a:endParaRPr lang="zh-CN" altLang="en-US"/>
        </a:p>
      </dgm:t>
    </dgm:pt>
    <dgm:pt modelId="{E240D420-2955-4254-BD92-914355C73381}" type="pres">
      <dgm:prSet presAssocID="{3717B3AE-2B6C-4FA2-AED0-6732E616E0DA}" presName="childText" presStyleLbl="bgAcc1" presStyleIdx="8" presStyleCnt="25">
        <dgm:presLayoutVars>
          <dgm:bulletEnabled val="1"/>
        </dgm:presLayoutVars>
      </dgm:prSet>
      <dgm:spPr/>
      <dgm:t>
        <a:bodyPr/>
        <a:lstStyle/>
        <a:p>
          <a:endParaRPr lang="zh-CN" altLang="en-US"/>
        </a:p>
      </dgm:t>
    </dgm:pt>
    <dgm:pt modelId="{C137B9C9-E400-49A1-928C-989A094C56E4}" type="pres">
      <dgm:prSet presAssocID="{83A087ED-5703-4C71-8E6D-24B0324773A8}" presName="Name13" presStyleLbl="parChTrans1D2" presStyleIdx="9" presStyleCnt="25"/>
      <dgm:spPr/>
      <dgm:t>
        <a:bodyPr/>
        <a:lstStyle/>
        <a:p>
          <a:endParaRPr lang="zh-CN" altLang="en-US"/>
        </a:p>
      </dgm:t>
    </dgm:pt>
    <dgm:pt modelId="{7A496629-A56C-4BF5-878F-7576FFE2C0E7}" type="pres">
      <dgm:prSet presAssocID="{6EEFE108-F2C8-4459-8482-0B14CFFDB87C}" presName="childText" presStyleLbl="bgAcc1" presStyleIdx="9" presStyleCnt="25">
        <dgm:presLayoutVars>
          <dgm:bulletEnabled val="1"/>
        </dgm:presLayoutVars>
      </dgm:prSet>
      <dgm:spPr/>
      <dgm:t>
        <a:bodyPr/>
        <a:lstStyle/>
        <a:p>
          <a:endParaRPr lang="zh-CN" altLang="en-US"/>
        </a:p>
      </dgm:t>
    </dgm:pt>
    <dgm:pt modelId="{8FB470B6-2691-46AE-B391-BDCF7AC38E5A}" type="pres">
      <dgm:prSet presAssocID="{85F4D4CE-0821-45B8-ADB7-D562BD4EA00A}" presName="root" presStyleCnt="0"/>
      <dgm:spPr/>
    </dgm:pt>
    <dgm:pt modelId="{6CD74F65-09C4-4BD5-B952-59F2235ACE6A}" type="pres">
      <dgm:prSet presAssocID="{85F4D4CE-0821-45B8-ADB7-D562BD4EA00A}" presName="rootComposite" presStyleCnt="0"/>
      <dgm:spPr/>
    </dgm:pt>
    <dgm:pt modelId="{DF70CA49-07A8-4D04-B63F-399815FEEEB9}" type="pres">
      <dgm:prSet presAssocID="{85F4D4CE-0821-45B8-ADB7-D562BD4EA00A}" presName="rootText" presStyleLbl="node1" presStyleIdx="3" presStyleCnt="6"/>
      <dgm:spPr/>
      <dgm:t>
        <a:bodyPr/>
        <a:lstStyle/>
        <a:p>
          <a:endParaRPr lang="zh-CN" altLang="en-US"/>
        </a:p>
      </dgm:t>
    </dgm:pt>
    <dgm:pt modelId="{DC24DD51-B1DB-4908-BDF5-1D1DD37472A3}" type="pres">
      <dgm:prSet presAssocID="{85F4D4CE-0821-45B8-ADB7-D562BD4EA00A}" presName="rootConnector" presStyleLbl="node1" presStyleIdx="3" presStyleCnt="6"/>
      <dgm:spPr/>
      <dgm:t>
        <a:bodyPr/>
        <a:lstStyle/>
        <a:p>
          <a:endParaRPr lang="zh-CN" altLang="en-US"/>
        </a:p>
      </dgm:t>
    </dgm:pt>
    <dgm:pt modelId="{E1C47028-2124-4E59-ABC3-84788ED742DC}" type="pres">
      <dgm:prSet presAssocID="{85F4D4CE-0821-45B8-ADB7-D562BD4EA00A}" presName="childShape" presStyleCnt="0"/>
      <dgm:spPr/>
    </dgm:pt>
    <dgm:pt modelId="{0D33CB00-BFD1-4256-9CBB-9362B6D18286}" type="pres">
      <dgm:prSet presAssocID="{630E512A-38C2-4519-9F20-0D44E7A3F3A0}" presName="Name13" presStyleLbl="parChTrans1D2" presStyleIdx="10" presStyleCnt="25"/>
      <dgm:spPr/>
      <dgm:t>
        <a:bodyPr/>
        <a:lstStyle/>
        <a:p>
          <a:endParaRPr lang="zh-CN" altLang="en-US"/>
        </a:p>
      </dgm:t>
    </dgm:pt>
    <dgm:pt modelId="{41BCE471-420E-46EF-9C65-F8D93F3862CF}" type="pres">
      <dgm:prSet presAssocID="{28ECDB16-68AD-4DDA-A916-E2E59918BCDD}" presName="childText" presStyleLbl="bgAcc1" presStyleIdx="10" presStyleCnt="25">
        <dgm:presLayoutVars>
          <dgm:bulletEnabled val="1"/>
        </dgm:presLayoutVars>
      </dgm:prSet>
      <dgm:spPr/>
      <dgm:t>
        <a:bodyPr/>
        <a:lstStyle/>
        <a:p>
          <a:endParaRPr lang="zh-CN" altLang="en-US"/>
        </a:p>
      </dgm:t>
    </dgm:pt>
    <dgm:pt modelId="{3A20ECB6-B4C2-4626-A195-62C8C8D57868}" type="pres">
      <dgm:prSet presAssocID="{EF74D063-EA6F-4FB8-A1CD-632A4B5F096A}" presName="Name13" presStyleLbl="parChTrans1D2" presStyleIdx="11" presStyleCnt="25"/>
      <dgm:spPr/>
      <dgm:t>
        <a:bodyPr/>
        <a:lstStyle/>
        <a:p>
          <a:endParaRPr lang="zh-CN" altLang="en-US"/>
        </a:p>
      </dgm:t>
    </dgm:pt>
    <dgm:pt modelId="{5B379FA0-1D74-4F98-8B70-E9669D433123}" type="pres">
      <dgm:prSet presAssocID="{3CE6EA01-2770-41F1-B86A-8D76DA0B067D}" presName="childText" presStyleLbl="bgAcc1" presStyleIdx="11" presStyleCnt="25">
        <dgm:presLayoutVars>
          <dgm:bulletEnabled val="1"/>
        </dgm:presLayoutVars>
      </dgm:prSet>
      <dgm:spPr/>
      <dgm:t>
        <a:bodyPr/>
        <a:lstStyle/>
        <a:p>
          <a:endParaRPr lang="zh-CN" altLang="en-US"/>
        </a:p>
      </dgm:t>
    </dgm:pt>
    <dgm:pt modelId="{564457A5-21D6-4579-894A-039D85D2609E}" type="pres">
      <dgm:prSet presAssocID="{3653D588-CDEC-45B6-AB55-A6BCB3A12355}" presName="Name13" presStyleLbl="parChTrans1D2" presStyleIdx="12" presStyleCnt="25"/>
      <dgm:spPr/>
      <dgm:t>
        <a:bodyPr/>
        <a:lstStyle/>
        <a:p>
          <a:endParaRPr lang="zh-CN" altLang="en-US"/>
        </a:p>
      </dgm:t>
    </dgm:pt>
    <dgm:pt modelId="{2CC8859C-115B-42E5-8339-91D1F3177CDC}" type="pres">
      <dgm:prSet presAssocID="{E5B6106B-310F-4E85-8E44-E975F931DA6D}" presName="childText" presStyleLbl="bgAcc1" presStyleIdx="12" presStyleCnt="25">
        <dgm:presLayoutVars>
          <dgm:bulletEnabled val="1"/>
        </dgm:presLayoutVars>
      </dgm:prSet>
      <dgm:spPr/>
      <dgm:t>
        <a:bodyPr/>
        <a:lstStyle/>
        <a:p>
          <a:endParaRPr lang="zh-CN" altLang="en-US"/>
        </a:p>
      </dgm:t>
    </dgm:pt>
    <dgm:pt modelId="{A885D0C6-9A05-4B3D-9AA7-50E586D3351E}" type="pres">
      <dgm:prSet presAssocID="{169CEDC9-5FAC-4797-8C0E-6564780E936E}" presName="root" presStyleCnt="0"/>
      <dgm:spPr/>
    </dgm:pt>
    <dgm:pt modelId="{9E151EF5-B2A8-408F-AED4-78E9D21C5555}" type="pres">
      <dgm:prSet presAssocID="{169CEDC9-5FAC-4797-8C0E-6564780E936E}" presName="rootComposite" presStyleCnt="0"/>
      <dgm:spPr/>
    </dgm:pt>
    <dgm:pt modelId="{F2ED11E2-17F0-4D5E-BB0F-9E493A2E1181}" type="pres">
      <dgm:prSet presAssocID="{169CEDC9-5FAC-4797-8C0E-6564780E936E}" presName="rootText" presStyleLbl="node1" presStyleIdx="4" presStyleCnt="6"/>
      <dgm:spPr/>
      <dgm:t>
        <a:bodyPr/>
        <a:lstStyle/>
        <a:p>
          <a:endParaRPr lang="zh-CN" altLang="en-US"/>
        </a:p>
      </dgm:t>
    </dgm:pt>
    <dgm:pt modelId="{F411504E-E6F8-49B8-A858-3CA0774A59A4}" type="pres">
      <dgm:prSet presAssocID="{169CEDC9-5FAC-4797-8C0E-6564780E936E}" presName="rootConnector" presStyleLbl="node1" presStyleIdx="4" presStyleCnt="6"/>
      <dgm:spPr/>
      <dgm:t>
        <a:bodyPr/>
        <a:lstStyle/>
        <a:p>
          <a:endParaRPr lang="zh-CN" altLang="en-US"/>
        </a:p>
      </dgm:t>
    </dgm:pt>
    <dgm:pt modelId="{B63FE0FF-7CEC-44F1-8348-524CE0810AAD}" type="pres">
      <dgm:prSet presAssocID="{169CEDC9-5FAC-4797-8C0E-6564780E936E}" presName="childShape" presStyleCnt="0"/>
      <dgm:spPr/>
    </dgm:pt>
    <dgm:pt modelId="{51C40B67-3038-4388-9E8F-F4748DFA2361}" type="pres">
      <dgm:prSet presAssocID="{E306F7D7-26EB-437D-8B97-B76A75AAAF5A}" presName="Name13" presStyleLbl="parChTrans1D2" presStyleIdx="13" presStyleCnt="25"/>
      <dgm:spPr/>
      <dgm:t>
        <a:bodyPr/>
        <a:lstStyle/>
        <a:p>
          <a:endParaRPr lang="zh-CN" altLang="en-US"/>
        </a:p>
      </dgm:t>
    </dgm:pt>
    <dgm:pt modelId="{BF1829E2-61F2-4B09-B13B-C2E9B4829801}" type="pres">
      <dgm:prSet presAssocID="{C1D135F7-26D2-4B5B-BF5C-869336B5EA36}" presName="childText" presStyleLbl="bgAcc1" presStyleIdx="13" presStyleCnt="25">
        <dgm:presLayoutVars>
          <dgm:bulletEnabled val="1"/>
        </dgm:presLayoutVars>
      </dgm:prSet>
      <dgm:spPr/>
      <dgm:t>
        <a:bodyPr/>
        <a:lstStyle/>
        <a:p>
          <a:endParaRPr lang="zh-CN" altLang="en-US"/>
        </a:p>
      </dgm:t>
    </dgm:pt>
    <dgm:pt modelId="{CDEA13CD-4F95-4F92-8CE0-61502CBB97B7}" type="pres">
      <dgm:prSet presAssocID="{D7F92366-2B89-4947-A61D-F05C86D2F4F2}" presName="Name13" presStyleLbl="parChTrans1D2" presStyleIdx="14" presStyleCnt="25"/>
      <dgm:spPr/>
      <dgm:t>
        <a:bodyPr/>
        <a:lstStyle/>
        <a:p>
          <a:endParaRPr lang="zh-CN" altLang="en-US"/>
        </a:p>
      </dgm:t>
    </dgm:pt>
    <dgm:pt modelId="{FE5B976B-1867-492F-87A3-96F70BC37F1E}" type="pres">
      <dgm:prSet presAssocID="{3275D61C-E40E-4730-B029-926621DCC474}" presName="childText" presStyleLbl="bgAcc1" presStyleIdx="14" presStyleCnt="25">
        <dgm:presLayoutVars>
          <dgm:bulletEnabled val="1"/>
        </dgm:presLayoutVars>
      </dgm:prSet>
      <dgm:spPr/>
      <dgm:t>
        <a:bodyPr/>
        <a:lstStyle/>
        <a:p>
          <a:endParaRPr lang="zh-CN" altLang="en-US"/>
        </a:p>
      </dgm:t>
    </dgm:pt>
    <dgm:pt modelId="{D5566EDB-B44A-4284-A9A5-890CD110B361}" type="pres">
      <dgm:prSet presAssocID="{063DCDA0-6BB1-4614-BBF8-830BD7230A21}" presName="Name13" presStyleLbl="parChTrans1D2" presStyleIdx="15" presStyleCnt="25"/>
      <dgm:spPr/>
      <dgm:t>
        <a:bodyPr/>
        <a:lstStyle/>
        <a:p>
          <a:endParaRPr lang="zh-CN" altLang="en-US"/>
        </a:p>
      </dgm:t>
    </dgm:pt>
    <dgm:pt modelId="{CED42005-D35E-4CDC-8782-856E21CCF9BB}" type="pres">
      <dgm:prSet presAssocID="{E9800D18-5784-442E-844A-5165D38233F9}" presName="childText" presStyleLbl="bgAcc1" presStyleIdx="15" presStyleCnt="25">
        <dgm:presLayoutVars>
          <dgm:bulletEnabled val="1"/>
        </dgm:presLayoutVars>
      </dgm:prSet>
      <dgm:spPr/>
      <dgm:t>
        <a:bodyPr/>
        <a:lstStyle/>
        <a:p>
          <a:endParaRPr lang="zh-CN" altLang="en-US"/>
        </a:p>
      </dgm:t>
    </dgm:pt>
    <dgm:pt modelId="{8166FCB2-68F2-4889-B30A-22C1598FCB09}" type="pres">
      <dgm:prSet presAssocID="{95A7DB42-87E0-4A96-8930-BFEBD4D9176F}" presName="Name13" presStyleLbl="parChTrans1D2" presStyleIdx="16" presStyleCnt="25"/>
      <dgm:spPr/>
      <dgm:t>
        <a:bodyPr/>
        <a:lstStyle/>
        <a:p>
          <a:endParaRPr lang="zh-CN" altLang="en-US"/>
        </a:p>
      </dgm:t>
    </dgm:pt>
    <dgm:pt modelId="{FACFF5A4-8188-4F7D-A87B-80385F1FBED0}" type="pres">
      <dgm:prSet presAssocID="{0A44A4B0-7734-4F3A-9779-E74EF08A8567}" presName="childText" presStyleLbl="bgAcc1" presStyleIdx="16" presStyleCnt="25">
        <dgm:presLayoutVars>
          <dgm:bulletEnabled val="1"/>
        </dgm:presLayoutVars>
      </dgm:prSet>
      <dgm:spPr/>
      <dgm:t>
        <a:bodyPr/>
        <a:lstStyle/>
        <a:p>
          <a:endParaRPr lang="zh-CN" altLang="en-US"/>
        </a:p>
      </dgm:t>
    </dgm:pt>
    <dgm:pt modelId="{5E1C5C24-A2ED-46DB-8699-AF538777980E}" type="pres">
      <dgm:prSet presAssocID="{5438537E-992B-40A7-B423-251C1C2717AB}" presName="Name13" presStyleLbl="parChTrans1D2" presStyleIdx="17" presStyleCnt="25"/>
      <dgm:spPr/>
      <dgm:t>
        <a:bodyPr/>
        <a:lstStyle/>
        <a:p>
          <a:endParaRPr lang="zh-CN" altLang="en-US"/>
        </a:p>
      </dgm:t>
    </dgm:pt>
    <dgm:pt modelId="{2303A611-936D-4C2C-B6D2-09989253E961}" type="pres">
      <dgm:prSet presAssocID="{DD6F5616-D9EB-49C1-A8CC-A50596464A88}" presName="childText" presStyleLbl="bgAcc1" presStyleIdx="17" presStyleCnt="25">
        <dgm:presLayoutVars>
          <dgm:bulletEnabled val="1"/>
        </dgm:presLayoutVars>
      </dgm:prSet>
      <dgm:spPr/>
      <dgm:t>
        <a:bodyPr/>
        <a:lstStyle/>
        <a:p>
          <a:endParaRPr lang="zh-CN" altLang="en-US"/>
        </a:p>
      </dgm:t>
    </dgm:pt>
    <dgm:pt modelId="{4F86F326-59EB-4953-8AA0-483EFA304E59}" type="pres">
      <dgm:prSet presAssocID="{1B9479BF-0716-4913-B00F-FDCDF308B252}" presName="Name13" presStyleLbl="parChTrans1D2" presStyleIdx="18" presStyleCnt="25"/>
      <dgm:spPr/>
      <dgm:t>
        <a:bodyPr/>
        <a:lstStyle/>
        <a:p>
          <a:endParaRPr lang="zh-CN" altLang="en-US"/>
        </a:p>
      </dgm:t>
    </dgm:pt>
    <dgm:pt modelId="{E9E86F06-0ACB-4C2B-B0A1-16E9F51C11D7}" type="pres">
      <dgm:prSet presAssocID="{FFE07EA8-99D5-492C-B478-4AC97DE4727D}" presName="childText" presStyleLbl="bgAcc1" presStyleIdx="18" presStyleCnt="25">
        <dgm:presLayoutVars>
          <dgm:bulletEnabled val="1"/>
        </dgm:presLayoutVars>
      </dgm:prSet>
      <dgm:spPr/>
      <dgm:t>
        <a:bodyPr/>
        <a:lstStyle/>
        <a:p>
          <a:endParaRPr lang="zh-CN" altLang="en-US"/>
        </a:p>
      </dgm:t>
    </dgm:pt>
    <dgm:pt modelId="{7010BA05-6396-443E-9EAB-114E36AEB73D}" type="pres">
      <dgm:prSet presAssocID="{557624EE-A663-4EC9-84BC-A0A005F91418}" presName="root" presStyleCnt="0"/>
      <dgm:spPr/>
    </dgm:pt>
    <dgm:pt modelId="{77C114CD-3B60-4884-BA13-B70D982C9B29}" type="pres">
      <dgm:prSet presAssocID="{557624EE-A663-4EC9-84BC-A0A005F91418}" presName="rootComposite" presStyleCnt="0"/>
      <dgm:spPr/>
    </dgm:pt>
    <dgm:pt modelId="{40EF661A-269A-4BEB-AD34-CE4D34CAB899}" type="pres">
      <dgm:prSet presAssocID="{557624EE-A663-4EC9-84BC-A0A005F91418}" presName="rootText" presStyleLbl="node1" presStyleIdx="5" presStyleCnt="6"/>
      <dgm:spPr/>
      <dgm:t>
        <a:bodyPr/>
        <a:lstStyle/>
        <a:p>
          <a:endParaRPr lang="zh-CN" altLang="en-US"/>
        </a:p>
      </dgm:t>
    </dgm:pt>
    <dgm:pt modelId="{1F97020C-6D52-42CB-9AC8-BCBEE0E0BE9B}" type="pres">
      <dgm:prSet presAssocID="{557624EE-A663-4EC9-84BC-A0A005F91418}" presName="rootConnector" presStyleLbl="node1" presStyleIdx="5" presStyleCnt="6"/>
      <dgm:spPr/>
      <dgm:t>
        <a:bodyPr/>
        <a:lstStyle/>
        <a:p>
          <a:endParaRPr lang="zh-CN" altLang="en-US"/>
        </a:p>
      </dgm:t>
    </dgm:pt>
    <dgm:pt modelId="{FCF9412D-AE6A-41B4-B721-85CBD6FE2983}" type="pres">
      <dgm:prSet presAssocID="{557624EE-A663-4EC9-84BC-A0A005F91418}" presName="childShape" presStyleCnt="0"/>
      <dgm:spPr/>
    </dgm:pt>
    <dgm:pt modelId="{BB83596E-F98E-4984-8B99-3778CEBEC6F3}" type="pres">
      <dgm:prSet presAssocID="{C5D7E9A8-2297-456E-BCCE-F9D5E3743377}" presName="Name13" presStyleLbl="parChTrans1D2" presStyleIdx="19" presStyleCnt="25"/>
      <dgm:spPr/>
      <dgm:t>
        <a:bodyPr/>
        <a:lstStyle/>
        <a:p>
          <a:endParaRPr lang="zh-CN" altLang="en-US"/>
        </a:p>
      </dgm:t>
    </dgm:pt>
    <dgm:pt modelId="{84C01D1C-75E1-4C33-B37E-BB172CC095D3}" type="pres">
      <dgm:prSet presAssocID="{FA8A03C0-0225-47A1-8FE9-BDC8C5B11938}" presName="childText" presStyleLbl="bgAcc1" presStyleIdx="19" presStyleCnt="25">
        <dgm:presLayoutVars>
          <dgm:bulletEnabled val="1"/>
        </dgm:presLayoutVars>
      </dgm:prSet>
      <dgm:spPr/>
      <dgm:t>
        <a:bodyPr/>
        <a:lstStyle/>
        <a:p>
          <a:endParaRPr lang="zh-CN" altLang="en-US"/>
        </a:p>
      </dgm:t>
    </dgm:pt>
    <dgm:pt modelId="{3B4F13DF-F1FA-412B-B396-E4299D5E0B90}" type="pres">
      <dgm:prSet presAssocID="{1322FC39-7E6C-405C-8E3C-C67229B928EF}" presName="Name13" presStyleLbl="parChTrans1D2" presStyleIdx="20" presStyleCnt="25"/>
      <dgm:spPr/>
      <dgm:t>
        <a:bodyPr/>
        <a:lstStyle/>
        <a:p>
          <a:endParaRPr lang="zh-CN" altLang="en-US"/>
        </a:p>
      </dgm:t>
    </dgm:pt>
    <dgm:pt modelId="{F9ED6DF9-D7AE-4869-9714-F8EEA981523A}" type="pres">
      <dgm:prSet presAssocID="{628029EE-EB76-42AB-B120-606646C5E61D}" presName="childText" presStyleLbl="bgAcc1" presStyleIdx="20" presStyleCnt="25">
        <dgm:presLayoutVars>
          <dgm:bulletEnabled val="1"/>
        </dgm:presLayoutVars>
      </dgm:prSet>
      <dgm:spPr/>
      <dgm:t>
        <a:bodyPr/>
        <a:lstStyle/>
        <a:p>
          <a:endParaRPr lang="zh-CN" altLang="en-US"/>
        </a:p>
      </dgm:t>
    </dgm:pt>
    <dgm:pt modelId="{F2E656D2-26CC-43DF-B6D2-E385FD38F7D8}" type="pres">
      <dgm:prSet presAssocID="{7BE9D53B-1197-4AFA-851A-CA7DD4D43024}" presName="Name13" presStyleLbl="parChTrans1D2" presStyleIdx="21" presStyleCnt="25"/>
      <dgm:spPr/>
      <dgm:t>
        <a:bodyPr/>
        <a:lstStyle/>
        <a:p>
          <a:endParaRPr lang="zh-CN" altLang="en-US"/>
        </a:p>
      </dgm:t>
    </dgm:pt>
    <dgm:pt modelId="{3D1A9A3B-F5CE-4A0D-914A-499FA351988D}" type="pres">
      <dgm:prSet presAssocID="{8FD02CAE-18DC-4751-9974-4B0D9B56D82D}" presName="childText" presStyleLbl="bgAcc1" presStyleIdx="21" presStyleCnt="25">
        <dgm:presLayoutVars>
          <dgm:bulletEnabled val="1"/>
        </dgm:presLayoutVars>
      </dgm:prSet>
      <dgm:spPr/>
      <dgm:t>
        <a:bodyPr/>
        <a:lstStyle/>
        <a:p>
          <a:endParaRPr lang="zh-CN" altLang="en-US"/>
        </a:p>
      </dgm:t>
    </dgm:pt>
    <dgm:pt modelId="{232D021D-F00A-4794-A18B-F58F16DCCDF6}" type="pres">
      <dgm:prSet presAssocID="{68AD1859-8A98-4BF4-B0BD-CC3D9E7A907F}" presName="Name13" presStyleLbl="parChTrans1D2" presStyleIdx="22" presStyleCnt="25"/>
      <dgm:spPr/>
      <dgm:t>
        <a:bodyPr/>
        <a:lstStyle/>
        <a:p>
          <a:endParaRPr lang="zh-CN" altLang="en-US"/>
        </a:p>
      </dgm:t>
    </dgm:pt>
    <dgm:pt modelId="{C31080C5-93EE-49DB-99B5-98AFC882A667}" type="pres">
      <dgm:prSet presAssocID="{58FE01C3-59B7-44EE-9940-BDEA8A117B1D}" presName="childText" presStyleLbl="bgAcc1" presStyleIdx="22" presStyleCnt="25">
        <dgm:presLayoutVars>
          <dgm:bulletEnabled val="1"/>
        </dgm:presLayoutVars>
      </dgm:prSet>
      <dgm:spPr/>
      <dgm:t>
        <a:bodyPr/>
        <a:lstStyle/>
        <a:p>
          <a:endParaRPr lang="zh-CN" altLang="en-US"/>
        </a:p>
      </dgm:t>
    </dgm:pt>
    <dgm:pt modelId="{E787DA9F-CFD6-4187-BFC4-41A0CE7CF9AF}" type="pres">
      <dgm:prSet presAssocID="{B39DFDC3-A40F-4FB6-8F3A-7F2CC8D9ADE9}" presName="Name13" presStyleLbl="parChTrans1D2" presStyleIdx="23" presStyleCnt="25"/>
      <dgm:spPr/>
      <dgm:t>
        <a:bodyPr/>
        <a:lstStyle/>
        <a:p>
          <a:endParaRPr lang="zh-CN" altLang="en-US"/>
        </a:p>
      </dgm:t>
    </dgm:pt>
    <dgm:pt modelId="{18B21093-765C-4E54-A817-36D416FEDCB1}" type="pres">
      <dgm:prSet presAssocID="{9DBFBCAE-53CF-4F90-81C3-D26684D923F0}" presName="childText" presStyleLbl="bgAcc1" presStyleIdx="23" presStyleCnt="25">
        <dgm:presLayoutVars>
          <dgm:bulletEnabled val="1"/>
        </dgm:presLayoutVars>
      </dgm:prSet>
      <dgm:spPr/>
      <dgm:t>
        <a:bodyPr/>
        <a:lstStyle/>
        <a:p>
          <a:endParaRPr lang="zh-CN" altLang="en-US"/>
        </a:p>
      </dgm:t>
    </dgm:pt>
    <dgm:pt modelId="{BC9F4A89-8A01-4B82-ACC8-A67A03D9541A}" type="pres">
      <dgm:prSet presAssocID="{980AF022-7256-4740-910B-CE484D9F07F4}" presName="Name13" presStyleLbl="parChTrans1D2" presStyleIdx="24" presStyleCnt="25"/>
      <dgm:spPr/>
      <dgm:t>
        <a:bodyPr/>
        <a:lstStyle/>
        <a:p>
          <a:endParaRPr lang="zh-CN" altLang="en-US"/>
        </a:p>
      </dgm:t>
    </dgm:pt>
    <dgm:pt modelId="{75201A3D-1E1D-4C49-BEFC-BBC728DB2BAC}" type="pres">
      <dgm:prSet presAssocID="{EFD1461D-50A2-4A5D-B595-46B3C1464251}" presName="childText" presStyleLbl="bgAcc1" presStyleIdx="24" presStyleCnt="25">
        <dgm:presLayoutVars>
          <dgm:bulletEnabled val="1"/>
        </dgm:presLayoutVars>
      </dgm:prSet>
      <dgm:spPr/>
      <dgm:t>
        <a:bodyPr/>
        <a:lstStyle/>
        <a:p>
          <a:endParaRPr lang="zh-CN" altLang="en-US"/>
        </a:p>
      </dgm:t>
    </dgm:pt>
  </dgm:ptLst>
  <dgm:cxnLst>
    <dgm:cxn modelId="{E0C7BE43-47F3-4290-9584-1A4EEE29ACB4}" type="presOf" srcId="{3653D588-CDEC-45B6-AB55-A6BCB3A12355}" destId="{564457A5-21D6-4579-894A-039D85D2609E}" srcOrd="0" destOrd="0" presId="urn:microsoft.com/office/officeart/2005/8/layout/hierarchy3"/>
    <dgm:cxn modelId="{1DC61EE8-A113-4274-B56A-16407BB3E03C}" srcId="{5710372C-E8CA-4722-A3AA-027209F844E1}" destId="{2082EC7B-4FCC-4FA0-BF8D-F93DC40AF386}" srcOrd="1" destOrd="0" parTransId="{0087B241-7529-4A29-B5EB-FBBD98C2BA48}" sibTransId="{D5999DA8-199E-4B54-AE13-6FAB16DB1E1B}"/>
    <dgm:cxn modelId="{97E6FB63-2AC9-4D90-B11C-344C0A3EB9A4}" type="presOf" srcId="{85F4D4CE-0821-45B8-ADB7-D562BD4EA00A}" destId="{DF70CA49-07A8-4D04-B63F-399815FEEEB9}" srcOrd="0" destOrd="0" presId="urn:microsoft.com/office/officeart/2005/8/layout/hierarchy3"/>
    <dgm:cxn modelId="{B4D8D65D-21C6-4A81-8B5C-8292FEE3DD45}" srcId="{C1A6FA73-5F37-46CB-82C1-9EA550C3A12C}" destId="{87B6DCAB-3DAC-4EE6-94A9-4C7E7A0BDFCE}" srcOrd="2" destOrd="0" parTransId="{4F3E54E0-DF97-4F3F-B14B-2DC2888E8C08}" sibTransId="{9520C9D2-E675-429A-8C6E-DD3CA94B7724}"/>
    <dgm:cxn modelId="{5966F537-E744-448F-8262-0F4AAEFD9A3A}" type="presOf" srcId="{557624EE-A663-4EC9-84BC-A0A005F91418}" destId="{40EF661A-269A-4BEB-AD34-CE4D34CAB899}" srcOrd="0" destOrd="0" presId="urn:microsoft.com/office/officeart/2005/8/layout/hierarchy3"/>
    <dgm:cxn modelId="{FDB0C1F7-4CC0-45CC-BC82-2E27DD04F78A}" srcId="{557624EE-A663-4EC9-84BC-A0A005F91418}" destId="{58FE01C3-59B7-44EE-9940-BDEA8A117B1D}" srcOrd="3" destOrd="0" parTransId="{68AD1859-8A98-4BF4-B0BD-CC3D9E7A907F}" sibTransId="{9129575E-B0BA-4246-803A-CD3D16D2D726}"/>
    <dgm:cxn modelId="{F54340A0-B8D4-4401-9994-0B91DBD70E78}" type="presOf" srcId="{85F4D4CE-0821-45B8-ADB7-D562BD4EA00A}" destId="{DC24DD51-B1DB-4908-BDF5-1D1DD37472A3}" srcOrd="1" destOrd="0" presId="urn:microsoft.com/office/officeart/2005/8/layout/hierarchy3"/>
    <dgm:cxn modelId="{CEFA5289-3DBC-4CBB-AB7B-A6F2E40AAFD1}" type="presOf" srcId="{0A44A4B0-7734-4F3A-9779-E74EF08A8567}" destId="{FACFF5A4-8188-4F7D-A87B-80385F1FBED0}" srcOrd="0" destOrd="0" presId="urn:microsoft.com/office/officeart/2005/8/layout/hierarchy3"/>
    <dgm:cxn modelId="{A0F195B6-C756-44AC-8EDA-762683AF1BF2}" type="presOf" srcId="{5710372C-E8CA-4722-A3AA-027209F844E1}" destId="{04AE2777-0FCD-48D2-BC52-822D662B0752}" srcOrd="0" destOrd="0" presId="urn:microsoft.com/office/officeart/2005/8/layout/hierarchy3"/>
    <dgm:cxn modelId="{40CE5F03-1C89-4152-89E3-E07AB9F51BC8}" type="presOf" srcId="{169CEDC9-5FAC-4797-8C0E-6564780E936E}" destId="{F2ED11E2-17F0-4D5E-BB0F-9E493A2E1181}" srcOrd="0" destOrd="0" presId="urn:microsoft.com/office/officeart/2005/8/layout/hierarchy3"/>
    <dgm:cxn modelId="{D3791D8B-C26A-406F-BD31-319AA611F484}" type="presOf" srcId="{E4CFC20E-00C9-47FC-8E52-0B1D240C77D2}" destId="{7B92CB22-F3F8-4ACD-A622-1AF86B0287A8}" srcOrd="0" destOrd="0" presId="urn:microsoft.com/office/officeart/2005/8/layout/hierarchy3"/>
    <dgm:cxn modelId="{0BF051C4-3A71-4191-90D8-0C3030F80A10}" type="presOf" srcId="{5710372C-E8CA-4722-A3AA-027209F844E1}" destId="{F61A8F73-EA6E-4CDE-B2BA-CAF190CE0ED0}" srcOrd="1" destOrd="0" presId="urn:microsoft.com/office/officeart/2005/8/layout/hierarchy3"/>
    <dgm:cxn modelId="{0FC94611-079B-4A1B-A211-F9C872A28CE2}" type="presOf" srcId="{E938B633-1B04-4857-9A29-C92F583A76F5}" destId="{76C0990A-A628-439D-9F93-7E17723F31F3}" srcOrd="1" destOrd="0" presId="urn:microsoft.com/office/officeart/2005/8/layout/hierarchy3"/>
    <dgm:cxn modelId="{70E1D58C-7419-4459-AC2B-6ACF72815CFB}" type="presOf" srcId="{C1D135F7-26D2-4B5B-BF5C-869336B5EA36}" destId="{BF1829E2-61F2-4B09-B13B-C2E9B4829801}" srcOrd="0" destOrd="0" presId="urn:microsoft.com/office/officeart/2005/8/layout/hierarchy3"/>
    <dgm:cxn modelId="{9FE935D9-5EC7-463F-BCB4-E70DEBFCB281}" srcId="{169CEDC9-5FAC-4797-8C0E-6564780E936E}" destId="{FFE07EA8-99D5-492C-B478-4AC97DE4727D}" srcOrd="5" destOrd="0" parTransId="{1B9479BF-0716-4913-B00F-FDCDF308B252}" sibTransId="{B6E1A8ED-17AC-4FD9-9E5B-E71433EFEA54}"/>
    <dgm:cxn modelId="{1C1EEC61-1E77-4AC4-BF39-7F72EA247A98}" type="presOf" srcId="{D7E04DAA-EE2B-4477-AC68-A2250F10C5BD}" destId="{5D8BE00E-E7B7-43D3-8C9D-603334D89676}" srcOrd="0" destOrd="0" presId="urn:microsoft.com/office/officeart/2005/8/layout/hierarchy3"/>
    <dgm:cxn modelId="{F347D2DA-DAB6-4F6D-A8F8-A6930AE1AB1D}" type="presOf" srcId="{628029EE-EB76-42AB-B120-606646C5E61D}" destId="{F9ED6DF9-D7AE-4869-9714-F8EEA981523A}" srcOrd="0" destOrd="0" presId="urn:microsoft.com/office/officeart/2005/8/layout/hierarchy3"/>
    <dgm:cxn modelId="{810B6150-5123-4849-BC3D-7F2CDEEFD0EE}" type="presOf" srcId="{9DBFBCAE-53CF-4F90-81C3-D26684D923F0}" destId="{18B21093-765C-4E54-A817-36D416FEDCB1}" srcOrd="0" destOrd="0" presId="urn:microsoft.com/office/officeart/2005/8/layout/hierarchy3"/>
    <dgm:cxn modelId="{0B24590F-37DD-4F90-90F9-1CA2E47B1E13}" type="presOf" srcId="{68AD1859-8A98-4BF4-B0BD-CC3D9E7A907F}" destId="{232D021D-F00A-4794-A18B-F58F16DCCDF6}" srcOrd="0" destOrd="0" presId="urn:microsoft.com/office/officeart/2005/8/layout/hierarchy3"/>
    <dgm:cxn modelId="{6C464070-EAB4-4EEA-A00A-1AED0380FAD4}" type="presOf" srcId="{E5B6106B-310F-4E85-8E44-E975F931DA6D}" destId="{2CC8859C-115B-42E5-8339-91D1F3177CDC}" srcOrd="0" destOrd="0" presId="urn:microsoft.com/office/officeart/2005/8/layout/hierarchy3"/>
    <dgm:cxn modelId="{23CEE5AC-BEB2-4F4B-8A67-E77C29DBC1A8}" srcId="{C1A6FA73-5F37-46CB-82C1-9EA550C3A12C}" destId="{E938B633-1B04-4857-9A29-C92F583A76F5}" srcOrd="1" destOrd="0" parTransId="{FDF817E0-3EB6-4241-B189-FD9EDC5A091B}" sibTransId="{81B7DF0A-D510-4B72-A1A4-88B46A06F48B}"/>
    <dgm:cxn modelId="{8D3F4274-266E-4F26-9096-AF81B456EDD0}" type="presOf" srcId="{D7F92366-2B89-4947-A61D-F05C86D2F4F2}" destId="{CDEA13CD-4F95-4F92-8CE0-61502CBB97B7}" srcOrd="0" destOrd="0" presId="urn:microsoft.com/office/officeart/2005/8/layout/hierarchy3"/>
    <dgm:cxn modelId="{9468C360-64DF-45C8-BDE0-146A4A7372C7}" type="presOf" srcId="{AA5B81AF-6EC2-4802-AF69-E43C4BBD1F26}" destId="{A87597C1-DB5F-4807-81D9-6B420E0A2C09}" srcOrd="0" destOrd="0" presId="urn:microsoft.com/office/officeart/2005/8/layout/hierarchy3"/>
    <dgm:cxn modelId="{C33DEB82-23E0-40E4-95E7-72CB34D4387C}" type="presOf" srcId="{980AF022-7256-4740-910B-CE484D9F07F4}" destId="{BC9F4A89-8A01-4B82-ACC8-A67A03D9541A}" srcOrd="0" destOrd="0" presId="urn:microsoft.com/office/officeart/2005/8/layout/hierarchy3"/>
    <dgm:cxn modelId="{93074ADF-B53C-4ACE-AC48-7448BEBE47EF}" type="presOf" srcId="{DD6F5616-D9EB-49C1-A8CC-A50596464A88}" destId="{2303A611-936D-4C2C-B6D2-09989253E961}" srcOrd="0" destOrd="0" presId="urn:microsoft.com/office/officeart/2005/8/layout/hierarchy3"/>
    <dgm:cxn modelId="{76DAE7B9-6A14-4267-AF78-70CB77A74121}" type="presOf" srcId="{500A3792-A3C1-4558-A886-2EC11D24B9B1}" destId="{CABFD3DF-70B8-4A88-AE52-F4D9A9EB80CB}" srcOrd="0" destOrd="0" presId="urn:microsoft.com/office/officeart/2005/8/layout/hierarchy3"/>
    <dgm:cxn modelId="{C91153E6-AE9E-48F7-84FB-8120FD2866B0}" srcId="{169CEDC9-5FAC-4797-8C0E-6564780E936E}" destId="{C1D135F7-26D2-4B5B-BF5C-869336B5EA36}" srcOrd="0" destOrd="0" parTransId="{E306F7D7-26EB-437D-8B97-B76A75AAAF5A}" sibTransId="{EAC9D156-11D4-42C1-AA9B-AAB651BBCED3}"/>
    <dgm:cxn modelId="{7A8A923E-A98B-4D31-B03D-F74D800DE10D}" srcId="{C1A6FA73-5F37-46CB-82C1-9EA550C3A12C}" destId="{557624EE-A663-4EC9-84BC-A0A005F91418}" srcOrd="5" destOrd="0" parTransId="{1A759695-75E8-4D0B-B8A4-6BFF289FC906}" sibTransId="{7E595D93-C06F-45CE-A169-AF04DA458871}"/>
    <dgm:cxn modelId="{7C8189B7-A329-451A-8DB2-B7EAC8A9E4E6}" type="presOf" srcId="{28ECDB16-68AD-4DDA-A916-E2E59918BCDD}" destId="{41BCE471-420E-46EF-9C65-F8D93F3862CF}" srcOrd="0" destOrd="0" presId="urn:microsoft.com/office/officeart/2005/8/layout/hierarchy3"/>
    <dgm:cxn modelId="{8344D1B2-F6D7-48DE-A4CF-2C49537B9199}" srcId="{169CEDC9-5FAC-4797-8C0E-6564780E936E}" destId="{3275D61C-E40E-4730-B029-926621DCC474}" srcOrd="1" destOrd="0" parTransId="{D7F92366-2B89-4947-A61D-F05C86D2F4F2}" sibTransId="{01C6B679-50E8-4DAD-BAF9-249D9EE63E55}"/>
    <dgm:cxn modelId="{060B9666-64E6-4E90-B7A9-6B06F093AFAB}" type="presOf" srcId="{E306F7D7-26EB-437D-8B97-B76A75AAAF5A}" destId="{51C40B67-3038-4388-9E8F-F4748DFA2361}" srcOrd="0" destOrd="0" presId="urn:microsoft.com/office/officeart/2005/8/layout/hierarchy3"/>
    <dgm:cxn modelId="{9B4F0906-3D25-4A99-B00C-99277593CF51}" srcId="{557624EE-A663-4EC9-84BC-A0A005F91418}" destId="{EFD1461D-50A2-4A5D-B595-46B3C1464251}" srcOrd="5" destOrd="0" parTransId="{980AF022-7256-4740-910B-CE484D9F07F4}" sibTransId="{2D98B651-F5B5-49ED-A01E-8A43ACDBD89E}"/>
    <dgm:cxn modelId="{9032A241-E80D-43A0-AD15-2E2A629D74BE}" type="presOf" srcId="{C1A6FA73-5F37-46CB-82C1-9EA550C3A12C}" destId="{97D9584D-75E1-48A1-9F5D-A964842FD5E4}" srcOrd="0" destOrd="0" presId="urn:microsoft.com/office/officeart/2005/8/layout/hierarchy3"/>
    <dgm:cxn modelId="{EC1BCE5C-7781-4D76-A4E7-3F066EF79A3B}" srcId="{557624EE-A663-4EC9-84BC-A0A005F91418}" destId="{FA8A03C0-0225-47A1-8FE9-BDC8C5B11938}" srcOrd="0" destOrd="0" parTransId="{C5D7E9A8-2297-456E-BCCE-F9D5E3743377}" sibTransId="{61BA8910-DEAE-41E2-A12F-4F4510A62579}"/>
    <dgm:cxn modelId="{57E1E950-3338-4C3D-8232-47778DBAFBE2}" srcId="{5710372C-E8CA-4722-A3AA-027209F844E1}" destId="{65C36EFB-4DF8-4DA1-B9A6-22472D538887}" srcOrd="3" destOrd="0" parTransId="{4054AF59-2C4B-48FC-A531-745567C588BF}" sibTransId="{7054D267-680E-46CA-A896-E8370ECB7F73}"/>
    <dgm:cxn modelId="{B0FC8774-27D1-46A2-970F-9428841FCD1A}" srcId="{E938B633-1B04-4857-9A29-C92F583A76F5}" destId="{E4CFC20E-00C9-47FC-8E52-0B1D240C77D2}" srcOrd="2" destOrd="0" parTransId="{A08D539F-08A3-41F0-BADD-C56C77E4D8BF}" sibTransId="{611C9A4D-0E05-4855-A3D8-6841174C5273}"/>
    <dgm:cxn modelId="{CEC302A8-170C-4A9B-A79C-CB56EE27C4A1}" type="presOf" srcId="{D734A124-D9A6-4E97-820A-22C6A9C29A11}" destId="{28720349-766F-412A-A80F-B310BF61DB67}" srcOrd="0" destOrd="0" presId="urn:microsoft.com/office/officeart/2005/8/layout/hierarchy3"/>
    <dgm:cxn modelId="{D54B7339-AB83-4F28-B38C-F7EE6CAA82FC}" type="presOf" srcId="{EF74D063-EA6F-4FB8-A1CD-632A4B5F096A}" destId="{3A20ECB6-B4C2-4626-A195-62C8C8D57868}" srcOrd="0" destOrd="0" presId="urn:microsoft.com/office/officeart/2005/8/layout/hierarchy3"/>
    <dgm:cxn modelId="{53848DDF-B886-42C3-A7E9-68109B1A59E0}" srcId="{557624EE-A663-4EC9-84BC-A0A005F91418}" destId="{8FD02CAE-18DC-4751-9974-4B0D9B56D82D}" srcOrd="2" destOrd="0" parTransId="{7BE9D53B-1197-4AFA-851A-CA7DD4D43024}" sibTransId="{A8DE6549-3774-4066-A518-5C60F8FDDB40}"/>
    <dgm:cxn modelId="{BB84F456-918A-462F-9837-16C33B1480A9}" type="presOf" srcId="{52BEE365-1C68-4965-9EC9-F018985F03BC}" destId="{34D92A4C-3136-4A83-A94F-EFB557C19197}" srcOrd="0" destOrd="0" presId="urn:microsoft.com/office/officeart/2005/8/layout/hierarchy3"/>
    <dgm:cxn modelId="{3C4E909C-093F-49CE-ADA9-32E42ECA6842}" type="presOf" srcId="{4054AF59-2C4B-48FC-A531-745567C588BF}" destId="{0695EF0C-6527-454F-8391-4AE46454E6E6}" srcOrd="0" destOrd="0" presId="urn:microsoft.com/office/officeart/2005/8/layout/hierarchy3"/>
    <dgm:cxn modelId="{AF1C6F4F-3FD9-4250-B192-D5398398E2B0}" type="presOf" srcId="{3275D61C-E40E-4730-B029-926621DCC474}" destId="{FE5B976B-1867-492F-87A3-96F70BC37F1E}" srcOrd="0" destOrd="0" presId="urn:microsoft.com/office/officeart/2005/8/layout/hierarchy3"/>
    <dgm:cxn modelId="{3E4A1DC9-B3A8-40B7-AD31-6E9844B4243C}" type="presOf" srcId="{3CE6EA01-2770-41F1-B86A-8D76DA0B067D}" destId="{5B379FA0-1D74-4F98-8B70-E9669D433123}" srcOrd="0" destOrd="0" presId="urn:microsoft.com/office/officeart/2005/8/layout/hierarchy3"/>
    <dgm:cxn modelId="{F7ABE85C-E473-462C-BF02-9C7D6DF373FD}" srcId="{C1A6FA73-5F37-46CB-82C1-9EA550C3A12C}" destId="{5710372C-E8CA-4722-A3AA-027209F844E1}" srcOrd="0" destOrd="0" parTransId="{31F8B769-19B2-4AD4-B273-B88DE33C55D3}" sibTransId="{79A6201B-0EC6-4DE4-8565-CD3140F3927D}"/>
    <dgm:cxn modelId="{E35D8A6B-F629-4843-AFCF-821505CB940E}" srcId="{85F4D4CE-0821-45B8-ADB7-D562BD4EA00A}" destId="{3CE6EA01-2770-41F1-B86A-8D76DA0B067D}" srcOrd="1" destOrd="0" parTransId="{EF74D063-EA6F-4FB8-A1CD-632A4B5F096A}" sibTransId="{2A49A787-8751-4000-99EB-79CDDAAC279F}"/>
    <dgm:cxn modelId="{3A7611A4-9D16-4522-AA96-4D7A790D82A9}" type="presOf" srcId="{EFD1461D-50A2-4A5D-B595-46B3C1464251}" destId="{75201A3D-1E1D-4C49-BEFC-BBC728DB2BAC}" srcOrd="0" destOrd="0" presId="urn:microsoft.com/office/officeart/2005/8/layout/hierarchy3"/>
    <dgm:cxn modelId="{8C8410ED-46C1-4AC4-9AF1-BDF4A9F25C6C}" type="presOf" srcId="{87B6DCAB-3DAC-4EE6-94A9-4C7E7A0BDFCE}" destId="{3AC6CCD9-633C-4B3B-A5E6-7071F8512967}" srcOrd="0" destOrd="0" presId="urn:microsoft.com/office/officeart/2005/8/layout/hierarchy3"/>
    <dgm:cxn modelId="{F905182B-0A83-4E68-B423-2EBC80259AD9}" type="presOf" srcId="{87B6DCAB-3DAC-4EE6-94A9-4C7E7A0BDFCE}" destId="{B460ADDE-1219-4717-AD9B-E598C5E781C6}" srcOrd="1" destOrd="0" presId="urn:microsoft.com/office/officeart/2005/8/layout/hierarchy3"/>
    <dgm:cxn modelId="{D94FFEC3-82CB-4685-AE03-123FDA4A35F3}" srcId="{557624EE-A663-4EC9-84BC-A0A005F91418}" destId="{628029EE-EB76-42AB-B120-606646C5E61D}" srcOrd="1" destOrd="0" parTransId="{1322FC39-7E6C-405C-8E3C-C67229B928EF}" sibTransId="{7F212B27-8BB8-4932-BA8E-964FA39FF6EF}"/>
    <dgm:cxn modelId="{3E392B30-1539-4047-B5CF-6770A7F366BA}" srcId="{C1A6FA73-5F37-46CB-82C1-9EA550C3A12C}" destId="{169CEDC9-5FAC-4797-8C0E-6564780E936E}" srcOrd="4" destOrd="0" parTransId="{4A345D01-ECE5-46BC-BA90-F693EDDA971B}" sibTransId="{F814DAB9-46EA-4DA9-9312-A084E9A52DF3}"/>
    <dgm:cxn modelId="{C72B56C8-C043-4CC7-9FC1-E0D41C0557F9}" srcId="{87B6DCAB-3DAC-4EE6-94A9-4C7E7A0BDFCE}" destId="{3717B3AE-2B6C-4FA2-AED0-6732E616E0DA}" srcOrd="1" destOrd="0" parTransId="{FE427D49-1136-46CB-B1FC-0F1F02C9EE00}" sibTransId="{461A39C6-E6EE-4D69-A8EA-5E507AB03FE6}"/>
    <dgm:cxn modelId="{4F933574-D7BE-447C-876C-7D0B97B141A6}" type="presOf" srcId="{58FE01C3-59B7-44EE-9940-BDEA8A117B1D}" destId="{C31080C5-93EE-49DB-99B5-98AFC882A667}" srcOrd="0" destOrd="0" presId="urn:microsoft.com/office/officeart/2005/8/layout/hierarchy3"/>
    <dgm:cxn modelId="{2D7E583B-815D-4AA3-A1F5-62A0144B8B79}" type="presOf" srcId="{A08D539F-08A3-41F0-BADD-C56C77E4D8BF}" destId="{300CD272-5EA3-4FB8-836D-E17D7705F20E}" srcOrd="0" destOrd="0" presId="urn:microsoft.com/office/officeart/2005/8/layout/hierarchy3"/>
    <dgm:cxn modelId="{291027C1-96F7-4684-9088-6C55505CB4B2}" srcId="{87B6DCAB-3DAC-4EE6-94A9-4C7E7A0BDFCE}" destId="{6EEFE108-F2C8-4459-8482-0B14CFFDB87C}" srcOrd="2" destOrd="0" parTransId="{83A087ED-5703-4C71-8E6D-24B0324773A8}" sibTransId="{7F7E070F-F1E2-4965-AC3E-50B9816ECDD1}"/>
    <dgm:cxn modelId="{2244DAA9-B138-4B90-A0BC-C999A997169F}" srcId="{5710372C-E8CA-4722-A3AA-027209F844E1}" destId="{D2713D80-771D-48A8-BE91-5B8EB3D77A3D}" srcOrd="2" destOrd="0" parTransId="{4D7B16D9-39D7-467D-82D1-3F78B14879D4}" sibTransId="{9EA42A66-BEDC-4D9D-A939-700A73D804F5}"/>
    <dgm:cxn modelId="{FFB7BFF7-3362-4CF1-BF8F-3B773492FF0A}" type="presOf" srcId="{3717B3AE-2B6C-4FA2-AED0-6732E616E0DA}" destId="{E240D420-2955-4254-BD92-914355C73381}" srcOrd="0" destOrd="0" presId="urn:microsoft.com/office/officeart/2005/8/layout/hierarchy3"/>
    <dgm:cxn modelId="{FAB682F4-E77A-4031-B0BE-52383A0E011A}" type="presOf" srcId="{2082EC7B-4FCC-4FA0-BF8D-F93DC40AF386}" destId="{E7BF8129-0807-48B9-B2DD-9F9C7DD138F7}" srcOrd="0" destOrd="0" presId="urn:microsoft.com/office/officeart/2005/8/layout/hierarchy3"/>
    <dgm:cxn modelId="{F5F0C304-8004-4C22-9F2C-E3188A386D3C}" type="presOf" srcId="{B39DFDC3-A40F-4FB6-8F3A-7F2CC8D9ADE9}" destId="{E787DA9F-CFD6-4187-BFC4-41A0CE7CF9AF}" srcOrd="0" destOrd="0" presId="urn:microsoft.com/office/officeart/2005/8/layout/hierarchy3"/>
    <dgm:cxn modelId="{5293914E-4F43-41F9-887F-2444C25BF2E7}" type="presOf" srcId="{5438537E-992B-40A7-B423-251C1C2717AB}" destId="{5E1C5C24-A2ED-46DB-8699-AF538777980E}" srcOrd="0" destOrd="0" presId="urn:microsoft.com/office/officeart/2005/8/layout/hierarchy3"/>
    <dgm:cxn modelId="{1B073998-8216-4ECA-8AA9-4E7F7DD0CABE}" type="presOf" srcId="{4D7B16D9-39D7-467D-82D1-3F78B14879D4}" destId="{756A2F83-7160-448A-ACEA-8E90539859CB}" srcOrd="0" destOrd="0" presId="urn:microsoft.com/office/officeart/2005/8/layout/hierarchy3"/>
    <dgm:cxn modelId="{D5B6DB63-CEC7-4B8B-8010-D203BE7CDE52}" type="presOf" srcId="{063DCDA0-6BB1-4614-BBF8-830BD7230A21}" destId="{D5566EDB-B44A-4284-A9A5-890CD110B361}" srcOrd="0" destOrd="0" presId="urn:microsoft.com/office/officeart/2005/8/layout/hierarchy3"/>
    <dgm:cxn modelId="{3E423DEB-61AD-4C6D-AB01-14257B278351}" type="presOf" srcId="{95A7DB42-87E0-4A96-8930-BFEBD4D9176F}" destId="{8166FCB2-68F2-4889-B30A-22C1598FCB09}" srcOrd="0" destOrd="0" presId="urn:microsoft.com/office/officeart/2005/8/layout/hierarchy3"/>
    <dgm:cxn modelId="{5CE76AB1-6168-4151-B066-FEB7ED29495C}" type="presOf" srcId="{FE427D49-1136-46CB-B1FC-0F1F02C9EE00}" destId="{EAE7EB06-9961-4E73-A0B7-FC324297EEA2}" srcOrd="0" destOrd="0" presId="urn:microsoft.com/office/officeart/2005/8/layout/hierarchy3"/>
    <dgm:cxn modelId="{B439FD8B-7817-47E3-986F-E92003BB4877}" srcId="{169CEDC9-5FAC-4797-8C0E-6564780E936E}" destId="{0A44A4B0-7734-4F3A-9779-E74EF08A8567}" srcOrd="3" destOrd="0" parTransId="{95A7DB42-87E0-4A96-8930-BFEBD4D9176F}" sibTransId="{A7B96E41-F7EA-4720-93DA-BCF93B14691B}"/>
    <dgm:cxn modelId="{8EB4D19F-B6AD-413E-B408-037C7794C5E0}" type="presOf" srcId="{7BE9D53B-1197-4AFA-851A-CA7DD4D43024}" destId="{F2E656D2-26CC-43DF-B6D2-E385FD38F7D8}" srcOrd="0" destOrd="0" presId="urn:microsoft.com/office/officeart/2005/8/layout/hierarchy3"/>
    <dgm:cxn modelId="{60487B9A-3F51-404D-8620-6D98ACD47174}" type="presOf" srcId="{D2713D80-771D-48A8-BE91-5B8EB3D77A3D}" destId="{3765DBCD-D6CF-48EA-BBA6-740B11DA4F78}" srcOrd="0" destOrd="0" presId="urn:microsoft.com/office/officeart/2005/8/layout/hierarchy3"/>
    <dgm:cxn modelId="{660B7110-BA98-4A37-8DA0-0A42896539FC}" srcId="{557624EE-A663-4EC9-84BC-A0A005F91418}" destId="{9DBFBCAE-53CF-4F90-81C3-D26684D923F0}" srcOrd="4" destOrd="0" parTransId="{B39DFDC3-A40F-4FB6-8F3A-7F2CC8D9ADE9}" sibTransId="{6387C0A5-F5F2-4131-9B29-2E8EA32EE603}"/>
    <dgm:cxn modelId="{29EA9488-71E1-4A20-AF7C-873C43B89A7D}" type="presOf" srcId="{DCFCA1DA-72FD-416B-AECD-3E0E52923E36}" destId="{159EAAB0-EAD8-4F9F-A5A5-395762473DA6}" srcOrd="0" destOrd="0" presId="urn:microsoft.com/office/officeart/2005/8/layout/hierarchy3"/>
    <dgm:cxn modelId="{6522A44D-E229-4C74-B7BC-71BE8069DBA7}" type="presOf" srcId="{65C36EFB-4DF8-4DA1-B9A6-22472D538887}" destId="{66CF0D05-CD1F-4A89-9ACA-BFB54E2F2390}" srcOrd="0" destOrd="0" presId="urn:microsoft.com/office/officeart/2005/8/layout/hierarchy3"/>
    <dgm:cxn modelId="{14BEBE3F-C035-4D3D-8693-83F7EEC726CA}" srcId="{87B6DCAB-3DAC-4EE6-94A9-4C7E7A0BDFCE}" destId="{D734A124-D9A6-4E97-820A-22C6A9C29A11}" srcOrd="0" destOrd="0" parTransId="{C1150E2C-340A-434F-82AD-87DA954887E4}" sibTransId="{37AB01FB-D61C-4298-BE36-685F71DCB42D}"/>
    <dgm:cxn modelId="{88094BA1-6C9C-49AB-B03F-B7E701226FF4}" type="presOf" srcId="{0087B241-7529-4A29-B5EB-FBBD98C2BA48}" destId="{9687AAE2-DEB4-4569-BDE6-8524181E96E5}" srcOrd="0" destOrd="0" presId="urn:microsoft.com/office/officeart/2005/8/layout/hierarchy3"/>
    <dgm:cxn modelId="{4CB50962-1155-4215-ADF5-4708C3B30B22}" type="presOf" srcId="{E9800D18-5784-442E-844A-5165D38233F9}" destId="{CED42005-D35E-4CDC-8782-856E21CCF9BB}" srcOrd="0" destOrd="0" presId="urn:microsoft.com/office/officeart/2005/8/layout/hierarchy3"/>
    <dgm:cxn modelId="{7992A5B4-B1F0-4BCD-8D60-12FC5310E918}" type="presOf" srcId="{557624EE-A663-4EC9-84BC-A0A005F91418}" destId="{1F97020C-6D52-42CB-9AC8-BCBEE0E0BE9B}" srcOrd="1" destOrd="0" presId="urn:microsoft.com/office/officeart/2005/8/layout/hierarchy3"/>
    <dgm:cxn modelId="{4936821F-AD3F-4902-9DC5-ED148F4CBCC5}" type="presOf" srcId="{FFE07EA8-99D5-492C-B478-4AC97DE4727D}" destId="{E9E86F06-0ACB-4C2B-B0A1-16E9F51C11D7}" srcOrd="0" destOrd="0" presId="urn:microsoft.com/office/officeart/2005/8/layout/hierarchy3"/>
    <dgm:cxn modelId="{14AB4DAB-8DD7-48F8-811F-CD893FAD086D}" srcId="{85F4D4CE-0821-45B8-ADB7-D562BD4EA00A}" destId="{E5B6106B-310F-4E85-8E44-E975F931DA6D}" srcOrd="2" destOrd="0" parTransId="{3653D588-CDEC-45B6-AB55-A6BCB3A12355}" sibTransId="{5A920370-A190-40E6-9264-0C02E38D16BA}"/>
    <dgm:cxn modelId="{82607F02-60A5-44F7-9C6A-19D1FB415007}" type="presOf" srcId="{6EEFE108-F2C8-4459-8482-0B14CFFDB87C}" destId="{7A496629-A56C-4BF5-878F-7576FFE2C0E7}" srcOrd="0" destOrd="0" presId="urn:microsoft.com/office/officeart/2005/8/layout/hierarchy3"/>
    <dgm:cxn modelId="{1ED1653C-3B31-4272-BD62-D9103C850D80}" type="presOf" srcId="{99AE8239-6F1A-4ED7-A74A-662C098D3DC0}" destId="{390A5686-B149-4C25-B16F-480D97C0435E}" srcOrd="0" destOrd="0" presId="urn:microsoft.com/office/officeart/2005/8/layout/hierarchy3"/>
    <dgm:cxn modelId="{C2C017E2-B212-4B7D-B588-880A743235E0}" type="presOf" srcId="{1B9479BF-0716-4913-B00F-FDCDF308B252}" destId="{4F86F326-59EB-4953-8AA0-483EFA304E59}" srcOrd="0" destOrd="0" presId="urn:microsoft.com/office/officeart/2005/8/layout/hierarchy3"/>
    <dgm:cxn modelId="{9ABB1F35-FA03-4F5F-BE04-D7E441B3BEBC}" type="presOf" srcId="{169CEDC9-5FAC-4797-8C0E-6564780E936E}" destId="{F411504E-E6F8-49B8-A858-3CA0774A59A4}" srcOrd="1" destOrd="0" presId="urn:microsoft.com/office/officeart/2005/8/layout/hierarchy3"/>
    <dgm:cxn modelId="{3FBF2B8E-8B20-4E94-98FF-2F70D47F1B56}" type="presOf" srcId="{8FD02CAE-18DC-4751-9974-4B0D9B56D82D}" destId="{3D1A9A3B-F5CE-4A0D-914A-499FA351988D}" srcOrd="0" destOrd="0" presId="urn:microsoft.com/office/officeart/2005/8/layout/hierarchy3"/>
    <dgm:cxn modelId="{0FE0107C-ED02-43B4-A00C-C41676753300}" type="presOf" srcId="{C1150E2C-340A-434F-82AD-87DA954887E4}" destId="{A1F7460B-AC9C-4307-BAC2-530223CA32A0}" srcOrd="0" destOrd="0" presId="urn:microsoft.com/office/officeart/2005/8/layout/hierarchy3"/>
    <dgm:cxn modelId="{72AEC499-7707-4251-B8B5-E1E275DFB6E2}" srcId="{5710372C-E8CA-4722-A3AA-027209F844E1}" destId="{52BEE365-1C68-4965-9EC9-F018985F03BC}" srcOrd="0" destOrd="0" parTransId="{500A3792-A3C1-4558-A886-2EC11D24B9B1}" sibTransId="{89359B03-8906-4906-8619-38781172CFC0}"/>
    <dgm:cxn modelId="{EAEAA68A-07AD-496A-A9FF-ED29438E21A7}" type="presOf" srcId="{E938B633-1B04-4857-9A29-C92F583A76F5}" destId="{E5295498-646F-4DF7-B4CA-1974BDD05CF9}" srcOrd="0" destOrd="0" presId="urn:microsoft.com/office/officeart/2005/8/layout/hierarchy3"/>
    <dgm:cxn modelId="{9BC4CE95-3C87-4B2D-9247-495D9F827850}" type="presOf" srcId="{630E512A-38C2-4519-9F20-0D44E7A3F3A0}" destId="{0D33CB00-BFD1-4256-9CBB-9362B6D18286}" srcOrd="0" destOrd="0" presId="urn:microsoft.com/office/officeart/2005/8/layout/hierarchy3"/>
    <dgm:cxn modelId="{0FF34002-DB3A-4810-B13D-CCCC2EA2C802}" srcId="{85F4D4CE-0821-45B8-ADB7-D562BD4EA00A}" destId="{28ECDB16-68AD-4DDA-A916-E2E59918BCDD}" srcOrd="0" destOrd="0" parTransId="{630E512A-38C2-4519-9F20-0D44E7A3F3A0}" sibTransId="{ECA028F7-8F81-4170-934F-8AA7010B37C5}"/>
    <dgm:cxn modelId="{9E6BA9F4-FE55-40AE-AB30-A2F304479DD8}" type="presOf" srcId="{1322FC39-7E6C-405C-8E3C-C67229B928EF}" destId="{3B4F13DF-F1FA-412B-B396-E4299D5E0B90}" srcOrd="0" destOrd="0" presId="urn:microsoft.com/office/officeart/2005/8/layout/hierarchy3"/>
    <dgm:cxn modelId="{EF1D3195-0EEF-473E-A0AB-C3DAAA40DD05}" srcId="{169CEDC9-5FAC-4797-8C0E-6564780E936E}" destId="{DD6F5616-D9EB-49C1-A8CC-A50596464A88}" srcOrd="4" destOrd="0" parTransId="{5438537E-992B-40A7-B423-251C1C2717AB}" sibTransId="{2DDFF80B-B684-451E-83ED-4C2778C84478}"/>
    <dgm:cxn modelId="{559FBAF5-8245-46D6-87A5-7A27BFFD008C}" type="presOf" srcId="{FA8A03C0-0225-47A1-8FE9-BDC8C5B11938}" destId="{84C01D1C-75E1-4C33-B37E-BB172CC095D3}" srcOrd="0" destOrd="0" presId="urn:microsoft.com/office/officeart/2005/8/layout/hierarchy3"/>
    <dgm:cxn modelId="{D700A87C-9E5B-4BB9-A91A-FF341EBE20F3}" srcId="{E938B633-1B04-4857-9A29-C92F583A76F5}" destId="{D7E04DAA-EE2B-4477-AC68-A2250F10C5BD}" srcOrd="0" destOrd="0" parTransId="{99AE8239-6F1A-4ED7-A74A-662C098D3DC0}" sibTransId="{DD973B95-FFBA-44C9-B8A1-794D7BFAE4F5}"/>
    <dgm:cxn modelId="{49A0F633-597C-463E-9395-5D22B2CC5424}" srcId="{C1A6FA73-5F37-46CB-82C1-9EA550C3A12C}" destId="{85F4D4CE-0821-45B8-ADB7-D562BD4EA00A}" srcOrd="3" destOrd="0" parTransId="{42E4BD44-CE02-4B70-A47B-666D73359C93}" sibTransId="{D5B5F45A-CAAC-4ADC-8FFE-BE4FD7612EED}"/>
    <dgm:cxn modelId="{36478371-D856-4F20-99B0-FAD2E06B0ACF}" srcId="{169CEDC9-5FAC-4797-8C0E-6564780E936E}" destId="{E9800D18-5784-442E-844A-5165D38233F9}" srcOrd="2" destOrd="0" parTransId="{063DCDA0-6BB1-4614-BBF8-830BD7230A21}" sibTransId="{E4F08C83-907E-4B8D-818A-809D61F74A89}"/>
    <dgm:cxn modelId="{27EB0087-36C6-4AC1-8740-4A7015005840}" type="presOf" srcId="{C5D7E9A8-2297-456E-BCCE-F9D5E3743377}" destId="{BB83596E-F98E-4984-8B99-3778CEBEC6F3}" srcOrd="0" destOrd="0" presId="urn:microsoft.com/office/officeart/2005/8/layout/hierarchy3"/>
    <dgm:cxn modelId="{19526C28-50E9-4A12-B501-4C5E62DE5442}" srcId="{E938B633-1B04-4857-9A29-C92F583A76F5}" destId="{AA5B81AF-6EC2-4802-AF69-E43C4BBD1F26}" srcOrd="1" destOrd="0" parTransId="{DCFCA1DA-72FD-416B-AECD-3E0E52923E36}" sibTransId="{6EA273EC-0D4E-4AA7-9D5D-F88F34539A16}"/>
    <dgm:cxn modelId="{A9B394F6-A2C6-490E-B4AD-4F0CCE27C34C}" type="presOf" srcId="{83A087ED-5703-4C71-8E6D-24B0324773A8}" destId="{C137B9C9-E400-49A1-928C-989A094C56E4}" srcOrd="0" destOrd="0" presId="urn:microsoft.com/office/officeart/2005/8/layout/hierarchy3"/>
    <dgm:cxn modelId="{B2FCB6B9-8968-457E-9A92-DC680BEA589C}" type="presParOf" srcId="{97D9584D-75E1-48A1-9F5D-A964842FD5E4}" destId="{773F000C-4F0A-4603-82DC-B2099C85F324}" srcOrd="0" destOrd="0" presId="urn:microsoft.com/office/officeart/2005/8/layout/hierarchy3"/>
    <dgm:cxn modelId="{569C0692-B311-4ABA-A82E-3D9E25F5F2B1}" type="presParOf" srcId="{773F000C-4F0A-4603-82DC-B2099C85F324}" destId="{99A702F8-EB8A-47D4-9205-9844928CCD9A}" srcOrd="0" destOrd="0" presId="urn:microsoft.com/office/officeart/2005/8/layout/hierarchy3"/>
    <dgm:cxn modelId="{A1ACCCD9-3D67-462F-B019-200926314D92}" type="presParOf" srcId="{99A702F8-EB8A-47D4-9205-9844928CCD9A}" destId="{04AE2777-0FCD-48D2-BC52-822D662B0752}" srcOrd="0" destOrd="0" presId="urn:microsoft.com/office/officeart/2005/8/layout/hierarchy3"/>
    <dgm:cxn modelId="{D9ED3643-3F96-48BB-A97D-8FECBE9918D0}" type="presParOf" srcId="{99A702F8-EB8A-47D4-9205-9844928CCD9A}" destId="{F61A8F73-EA6E-4CDE-B2BA-CAF190CE0ED0}" srcOrd="1" destOrd="0" presId="urn:microsoft.com/office/officeart/2005/8/layout/hierarchy3"/>
    <dgm:cxn modelId="{02DEC7F8-FA71-4773-9C48-6248F45B0048}" type="presParOf" srcId="{773F000C-4F0A-4603-82DC-B2099C85F324}" destId="{E76951A6-A913-4D54-9E8D-C9D1F605678D}" srcOrd="1" destOrd="0" presId="urn:microsoft.com/office/officeart/2005/8/layout/hierarchy3"/>
    <dgm:cxn modelId="{EF90F584-F37F-4C34-84DB-92AFC9347EA2}" type="presParOf" srcId="{E76951A6-A913-4D54-9E8D-C9D1F605678D}" destId="{CABFD3DF-70B8-4A88-AE52-F4D9A9EB80CB}" srcOrd="0" destOrd="0" presId="urn:microsoft.com/office/officeart/2005/8/layout/hierarchy3"/>
    <dgm:cxn modelId="{09414ED2-16EC-454A-9FFE-72D8B73F3C60}" type="presParOf" srcId="{E76951A6-A913-4D54-9E8D-C9D1F605678D}" destId="{34D92A4C-3136-4A83-A94F-EFB557C19197}" srcOrd="1" destOrd="0" presId="urn:microsoft.com/office/officeart/2005/8/layout/hierarchy3"/>
    <dgm:cxn modelId="{AF1F01C6-55F3-4454-ABF1-5F866EDBF7B4}" type="presParOf" srcId="{E76951A6-A913-4D54-9E8D-C9D1F605678D}" destId="{9687AAE2-DEB4-4569-BDE6-8524181E96E5}" srcOrd="2" destOrd="0" presId="urn:microsoft.com/office/officeart/2005/8/layout/hierarchy3"/>
    <dgm:cxn modelId="{717E45BD-D17D-4803-B40B-6E0D89DCCFB1}" type="presParOf" srcId="{E76951A6-A913-4D54-9E8D-C9D1F605678D}" destId="{E7BF8129-0807-48B9-B2DD-9F9C7DD138F7}" srcOrd="3" destOrd="0" presId="urn:microsoft.com/office/officeart/2005/8/layout/hierarchy3"/>
    <dgm:cxn modelId="{E6409E42-DDE6-434C-9BE0-1F10FF7BAAB9}" type="presParOf" srcId="{E76951A6-A913-4D54-9E8D-C9D1F605678D}" destId="{756A2F83-7160-448A-ACEA-8E90539859CB}" srcOrd="4" destOrd="0" presId="urn:microsoft.com/office/officeart/2005/8/layout/hierarchy3"/>
    <dgm:cxn modelId="{FE24E780-CF89-49F2-8AD6-4D42246A7633}" type="presParOf" srcId="{E76951A6-A913-4D54-9E8D-C9D1F605678D}" destId="{3765DBCD-D6CF-48EA-BBA6-740B11DA4F78}" srcOrd="5" destOrd="0" presId="urn:microsoft.com/office/officeart/2005/8/layout/hierarchy3"/>
    <dgm:cxn modelId="{24675ACC-8A7D-45B7-BB24-32784751E865}" type="presParOf" srcId="{E76951A6-A913-4D54-9E8D-C9D1F605678D}" destId="{0695EF0C-6527-454F-8391-4AE46454E6E6}" srcOrd="6" destOrd="0" presId="urn:microsoft.com/office/officeart/2005/8/layout/hierarchy3"/>
    <dgm:cxn modelId="{2ABAD77D-C27F-4B59-8266-E2DAE5B21A76}" type="presParOf" srcId="{E76951A6-A913-4D54-9E8D-C9D1F605678D}" destId="{66CF0D05-CD1F-4A89-9ACA-BFB54E2F2390}" srcOrd="7" destOrd="0" presId="urn:microsoft.com/office/officeart/2005/8/layout/hierarchy3"/>
    <dgm:cxn modelId="{362D2260-6135-4906-872D-7776CD37024C}" type="presParOf" srcId="{97D9584D-75E1-48A1-9F5D-A964842FD5E4}" destId="{414065A2-9B18-45E2-9700-7906BC26FFA0}" srcOrd="1" destOrd="0" presId="urn:microsoft.com/office/officeart/2005/8/layout/hierarchy3"/>
    <dgm:cxn modelId="{BDE24B38-B66B-4D11-B16B-622F8B1253CD}" type="presParOf" srcId="{414065A2-9B18-45E2-9700-7906BC26FFA0}" destId="{AE141815-6FD1-433F-9C1E-25CF2A08A311}" srcOrd="0" destOrd="0" presId="urn:microsoft.com/office/officeart/2005/8/layout/hierarchy3"/>
    <dgm:cxn modelId="{14DE0039-396A-435A-A287-88CCB1CD8438}" type="presParOf" srcId="{AE141815-6FD1-433F-9C1E-25CF2A08A311}" destId="{E5295498-646F-4DF7-B4CA-1974BDD05CF9}" srcOrd="0" destOrd="0" presId="urn:microsoft.com/office/officeart/2005/8/layout/hierarchy3"/>
    <dgm:cxn modelId="{BB696173-CB7C-44DE-9CB5-00F50D259A35}" type="presParOf" srcId="{AE141815-6FD1-433F-9C1E-25CF2A08A311}" destId="{76C0990A-A628-439D-9F93-7E17723F31F3}" srcOrd="1" destOrd="0" presId="urn:microsoft.com/office/officeart/2005/8/layout/hierarchy3"/>
    <dgm:cxn modelId="{F16EB944-62C0-4FDB-8574-0AA25D967464}" type="presParOf" srcId="{414065A2-9B18-45E2-9700-7906BC26FFA0}" destId="{6539D2B6-0EE0-40FC-84C9-B0A78B41B3CF}" srcOrd="1" destOrd="0" presId="urn:microsoft.com/office/officeart/2005/8/layout/hierarchy3"/>
    <dgm:cxn modelId="{575A22AE-38DE-4FCA-A70B-03CD8FC1B79A}" type="presParOf" srcId="{6539D2B6-0EE0-40FC-84C9-B0A78B41B3CF}" destId="{390A5686-B149-4C25-B16F-480D97C0435E}" srcOrd="0" destOrd="0" presId="urn:microsoft.com/office/officeart/2005/8/layout/hierarchy3"/>
    <dgm:cxn modelId="{017CBF06-023B-444B-A3C4-B43A2F06C307}" type="presParOf" srcId="{6539D2B6-0EE0-40FC-84C9-B0A78B41B3CF}" destId="{5D8BE00E-E7B7-43D3-8C9D-603334D89676}" srcOrd="1" destOrd="0" presId="urn:microsoft.com/office/officeart/2005/8/layout/hierarchy3"/>
    <dgm:cxn modelId="{45B83130-794B-4B8F-9A5A-CD904702A500}" type="presParOf" srcId="{6539D2B6-0EE0-40FC-84C9-B0A78B41B3CF}" destId="{159EAAB0-EAD8-4F9F-A5A5-395762473DA6}" srcOrd="2" destOrd="0" presId="urn:microsoft.com/office/officeart/2005/8/layout/hierarchy3"/>
    <dgm:cxn modelId="{DB49AA6B-2F54-42ED-80BB-081CB4D4190E}" type="presParOf" srcId="{6539D2B6-0EE0-40FC-84C9-B0A78B41B3CF}" destId="{A87597C1-DB5F-4807-81D9-6B420E0A2C09}" srcOrd="3" destOrd="0" presId="urn:microsoft.com/office/officeart/2005/8/layout/hierarchy3"/>
    <dgm:cxn modelId="{D1686E57-AA8A-4954-A285-CE642F24D679}" type="presParOf" srcId="{6539D2B6-0EE0-40FC-84C9-B0A78B41B3CF}" destId="{300CD272-5EA3-4FB8-836D-E17D7705F20E}" srcOrd="4" destOrd="0" presId="urn:microsoft.com/office/officeart/2005/8/layout/hierarchy3"/>
    <dgm:cxn modelId="{C0CC6B7D-C454-4F63-898C-DEAE24D8B3D1}" type="presParOf" srcId="{6539D2B6-0EE0-40FC-84C9-B0A78B41B3CF}" destId="{7B92CB22-F3F8-4ACD-A622-1AF86B0287A8}" srcOrd="5" destOrd="0" presId="urn:microsoft.com/office/officeart/2005/8/layout/hierarchy3"/>
    <dgm:cxn modelId="{5552C858-4582-4A68-9881-892291F44A76}" type="presParOf" srcId="{97D9584D-75E1-48A1-9F5D-A964842FD5E4}" destId="{61A2C243-8A3F-4F74-B4EF-716195C63D1B}" srcOrd="2" destOrd="0" presId="urn:microsoft.com/office/officeart/2005/8/layout/hierarchy3"/>
    <dgm:cxn modelId="{518FECE2-EFBA-4928-9AC1-D500DE758AAA}" type="presParOf" srcId="{61A2C243-8A3F-4F74-B4EF-716195C63D1B}" destId="{195FAB83-EC37-46B8-AC87-2F68BA3DCCA1}" srcOrd="0" destOrd="0" presId="urn:microsoft.com/office/officeart/2005/8/layout/hierarchy3"/>
    <dgm:cxn modelId="{A9DF5E94-9326-4077-93A2-682581439F5C}" type="presParOf" srcId="{195FAB83-EC37-46B8-AC87-2F68BA3DCCA1}" destId="{3AC6CCD9-633C-4B3B-A5E6-7071F8512967}" srcOrd="0" destOrd="0" presId="urn:microsoft.com/office/officeart/2005/8/layout/hierarchy3"/>
    <dgm:cxn modelId="{C0D422E8-4643-4C07-B67A-A3950CA5BE27}" type="presParOf" srcId="{195FAB83-EC37-46B8-AC87-2F68BA3DCCA1}" destId="{B460ADDE-1219-4717-AD9B-E598C5E781C6}" srcOrd="1" destOrd="0" presId="urn:microsoft.com/office/officeart/2005/8/layout/hierarchy3"/>
    <dgm:cxn modelId="{F80ED20E-30D1-4D33-A123-1EE944D73A01}" type="presParOf" srcId="{61A2C243-8A3F-4F74-B4EF-716195C63D1B}" destId="{C959B45A-E5E9-4FC0-8DEB-BE9D63A6C953}" srcOrd="1" destOrd="0" presId="urn:microsoft.com/office/officeart/2005/8/layout/hierarchy3"/>
    <dgm:cxn modelId="{0C186389-9118-4594-8FD5-1B193581B611}" type="presParOf" srcId="{C959B45A-E5E9-4FC0-8DEB-BE9D63A6C953}" destId="{A1F7460B-AC9C-4307-BAC2-530223CA32A0}" srcOrd="0" destOrd="0" presId="urn:microsoft.com/office/officeart/2005/8/layout/hierarchy3"/>
    <dgm:cxn modelId="{54C28B25-A03E-4D0B-A58A-02CB1C55ECB3}" type="presParOf" srcId="{C959B45A-E5E9-4FC0-8DEB-BE9D63A6C953}" destId="{28720349-766F-412A-A80F-B310BF61DB67}" srcOrd="1" destOrd="0" presId="urn:microsoft.com/office/officeart/2005/8/layout/hierarchy3"/>
    <dgm:cxn modelId="{911B7925-4D39-4AA2-ACB2-9A73CB0D4BB6}" type="presParOf" srcId="{C959B45A-E5E9-4FC0-8DEB-BE9D63A6C953}" destId="{EAE7EB06-9961-4E73-A0B7-FC324297EEA2}" srcOrd="2" destOrd="0" presId="urn:microsoft.com/office/officeart/2005/8/layout/hierarchy3"/>
    <dgm:cxn modelId="{1F9660C6-9705-40DF-A871-6A62D62D2C9D}" type="presParOf" srcId="{C959B45A-E5E9-4FC0-8DEB-BE9D63A6C953}" destId="{E240D420-2955-4254-BD92-914355C73381}" srcOrd="3" destOrd="0" presId="urn:microsoft.com/office/officeart/2005/8/layout/hierarchy3"/>
    <dgm:cxn modelId="{A7249D06-52C3-4FC9-AC15-4B89FCDFDF78}" type="presParOf" srcId="{C959B45A-E5E9-4FC0-8DEB-BE9D63A6C953}" destId="{C137B9C9-E400-49A1-928C-989A094C56E4}" srcOrd="4" destOrd="0" presId="urn:microsoft.com/office/officeart/2005/8/layout/hierarchy3"/>
    <dgm:cxn modelId="{55C60024-2BFD-4390-8192-D4BAB8439103}" type="presParOf" srcId="{C959B45A-E5E9-4FC0-8DEB-BE9D63A6C953}" destId="{7A496629-A56C-4BF5-878F-7576FFE2C0E7}" srcOrd="5" destOrd="0" presId="urn:microsoft.com/office/officeart/2005/8/layout/hierarchy3"/>
    <dgm:cxn modelId="{842EF77D-595C-483E-86BE-672B4C38DFED}" type="presParOf" srcId="{97D9584D-75E1-48A1-9F5D-A964842FD5E4}" destId="{8FB470B6-2691-46AE-B391-BDCF7AC38E5A}" srcOrd="3" destOrd="0" presId="urn:microsoft.com/office/officeart/2005/8/layout/hierarchy3"/>
    <dgm:cxn modelId="{341135A8-D5EC-4F0E-AC23-E90DDE222E58}" type="presParOf" srcId="{8FB470B6-2691-46AE-B391-BDCF7AC38E5A}" destId="{6CD74F65-09C4-4BD5-B952-59F2235ACE6A}" srcOrd="0" destOrd="0" presId="urn:microsoft.com/office/officeart/2005/8/layout/hierarchy3"/>
    <dgm:cxn modelId="{C6456976-B556-4E20-B8CA-3A0CCE2F2712}" type="presParOf" srcId="{6CD74F65-09C4-4BD5-B952-59F2235ACE6A}" destId="{DF70CA49-07A8-4D04-B63F-399815FEEEB9}" srcOrd="0" destOrd="0" presId="urn:microsoft.com/office/officeart/2005/8/layout/hierarchy3"/>
    <dgm:cxn modelId="{DB38BAEF-EFB9-47EB-998E-29D245A6E686}" type="presParOf" srcId="{6CD74F65-09C4-4BD5-B952-59F2235ACE6A}" destId="{DC24DD51-B1DB-4908-BDF5-1D1DD37472A3}" srcOrd="1" destOrd="0" presId="urn:microsoft.com/office/officeart/2005/8/layout/hierarchy3"/>
    <dgm:cxn modelId="{DABF34CF-C551-4A16-94A8-DBE6B9D88FE9}" type="presParOf" srcId="{8FB470B6-2691-46AE-B391-BDCF7AC38E5A}" destId="{E1C47028-2124-4E59-ABC3-84788ED742DC}" srcOrd="1" destOrd="0" presId="urn:microsoft.com/office/officeart/2005/8/layout/hierarchy3"/>
    <dgm:cxn modelId="{EB0C645C-DBB0-4F5A-BBE0-68B3934346D4}" type="presParOf" srcId="{E1C47028-2124-4E59-ABC3-84788ED742DC}" destId="{0D33CB00-BFD1-4256-9CBB-9362B6D18286}" srcOrd="0" destOrd="0" presId="urn:microsoft.com/office/officeart/2005/8/layout/hierarchy3"/>
    <dgm:cxn modelId="{E06C90AD-4DC0-4FF2-BABF-DB7C3BDE6240}" type="presParOf" srcId="{E1C47028-2124-4E59-ABC3-84788ED742DC}" destId="{41BCE471-420E-46EF-9C65-F8D93F3862CF}" srcOrd="1" destOrd="0" presId="urn:microsoft.com/office/officeart/2005/8/layout/hierarchy3"/>
    <dgm:cxn modelId="{D7FEFA54-FBD2-4841-96FD-F40C3223BFC9}" type="presParOf" srcId="{E1C47028-2124-4E59-ABC3-84788ED742DC}" destId="{3A20ECB6-B4C2-4626-A195-62C8C8D57868}" srcOrd="2" destOrd="0" presId="urn:microsoft.com/office/officeart/2005/8/layout/hierarchy3"/>
    <dgm:cxn modelId="{2F183D26-DEA8-4A57-A427-B4D73ADC79B2}" type="presParOf" srcId="{E1C47028-2124-4E59-ABC3-84788ED742DC}" destId="{5B379FA0-1D74-4F98-8B70-E9669D433123}" srcOrd="3" destOrd="0" presId="urn:microsoft.com/office/officeart/2005/8/layout/hierarchy3"/>
    <dgm:cxn modelId="{44368DCE-388B-4FA0-95E9-BB23304727EB}" type="presParOf" srcId="{E1C47028-2124-4E59-ABC3-84788ED742DC}" destId="{564457A5-21D6-4579-894A-039D85D2609E}" srcOrd="4" destOrd="0" presId="urn:microsoft.com/office/officeart/2005/8/layout/hierarchy3"/>
    <dgm:cxn modelId="{267324A6-27EE-4F56-9FA9-9B1941617D97}" type="presParOf" srcId="{E1C47028-2124-4E59-ABC3-84788ED742DC}" destId="{2CC8859C-115B-42E5-8339-91D1F3177CDC}" srcOrd="5" destOrd="0" presId="urn:microsoft.com/office/officeart/2005/8/layout/hierarchy3"/>
    <dgm:cxn modelId="{975C514D-02A1-47D9-A405-87B87882EC6B}" type="presParOf" srcId="{97D9584D-75E1-48A1-9F5D-A964842FD5E4}" destId="{A885D0C6-9A05-4B3D-9AA7-50E586D3351E}" srcOrd="4" destOrd="0" presId="urn:microsoft.com/office/officeart/2005/8/layout/hierarchy3"/>
    <dgm:cxn modelId="{F00B42C1-7BBD-4F32-8E97-A34F85835D34}" type="presParOf" srcId="{A885D0C6-9A05-4B3D-9AA7-50E586D3351E}" destId="{9E151EF5-B2A8-408F-AED4-78E9D21C5555}" srcOrd="0" destOrd="0" presId="urn:microsoft.com/office/officeart/2005/8/layout/hierarchy3"/>
    <dgm:cxn modelId="{BC3ABD46-B62E-453C-A3DF-C70417C60A88}" type="presParOf" srcId="{9E151EF5-B2A8-408F-AED4-78E9D21C5555}" destId="{F2ED11E2-17F0-4D5E-BB0F-9E493A2E1181}" srcOrd="0" destOrd="0" presId="urn:microsoft.com/office/officeart/2005/8/layout/hierarchy3"/>
    <dgm:cxn modelId="{7790F293-C746-4C15-B709-CA54B23EDBEC}" type="presParOf" srcId="{9E151EF5-B2A8-408F-AED4-78E9D21C5555}" destId="{F411504E-E6F8-49B8-A858-3CA0774A59A4}" srcOrd="1" destOrd="0" presId="urn:microsoft.com/office/officeart/2005/8/layout/hierarchy3"/>
    <dgm:cxn modelId="{0A36179C-F656-4A5F-A064-658EA185BB02}" type="presParOf" srcId="{A885D0C6-9A05-4B3D-9AA7-50E586D3351E}" destId="{B63FE0FF-7CEC-44F1-8348-524CE0810AAD}" srcOrd="1" destOrd="0" presId="urn:microsoft.com/office/officeart/2005/8/layout/hierarchy3"/>
    <dgm:cxn modelId="{4E658294-346C-4AE5-BDA6-7E0D7A5BE9A2}" type="presParOf" srcId="{B63FE0FF-7CEC-44F1-8348-524CE0810AAD}" destId="{51C40B67-3038-4388-9E8F-F4748DFA2361}" srcOrd="0" destOrd="0" presId="urn:microsoft.com/office/officeart/2005/8/layout/hierarchy3"/>
    <dgm:cxn modelId="{A0DBE0A0-65C0-433C-865E-35E3ADA56473}" type="presParOf" srcId="{B63FE0FF-7CEC-44F1-8348-524CE0810AAD}" destId="{BF1829E2-61F2-4B09-B13B-C2E9B4829801}" srcOrd="1" destOrd="0" presId="urn:microsoft.com/office/officeart/2005/8/layout/hierarchy3"/>
    <dgm:cxn modelId="{77FF0B07-F4D4-4419-9365-FBF980D4082B}" type="presParOf" srcId="{B63FE0FF-7CEC-44F1-8348-524CE0810AAD}" destId="{CDEA13CD-4F95-4F92-8CE0-61502CBB97B7}" srcOrd="2" destOrd="0" presId="urn:microsoft.com/office/officeart/2005/8/layout/hierarchy3"/>
    <dgm:cxn modelId="{8AF5359C-2797-4471-96EE-1A5464005090}" type="presParOf" srcId="{B63FE0FF-7CEC-44F1-8348-524CE0810AAD}" destId="{FE5B976B-1867-492F-87A3-96F70BC37F1E}" srcOrd="3" destOrd="0" presId="urn:microsoft.com/office/officeart/2005/8/layout/hierarchy3"/>
    <dgm:cxn modelId="{ADB78F6B-1D78-452C-8CBD-9DAC0FE91626}" type="presParOf" srcId="{B63FE0FF-7CEC-44F1-8348-524CE0810AAD}" destId="{D5566EDB-B44A-4284-A9A5-890CD110B361}" srcOrd="4" destOrd="0" presId="urn:microsoft.com/office/officeart/2005/8/layout/hierarchy3"/>
    <dgm:cxn modelId="{A97727C1-BDFF-4DE1-850D-04FFEB78A558}" type="presParOf" srcId="{B63FE0FF-7CEC-44F1-8348-524CE0810AAD}" destId="{CED42005-D35E-4CDC-8782-856E21CCF9BB}" srcOrd="5" destOrd="0" presId="urn:microsoft.com/office/officeart/2005/8/layout/hierarchy3"/>
    <dgm:cxn modelId="{E7117BE4-B0FD-48CE-BFBA-1F971806813F}" type="presParOf" srcId="{B63FE0FF-7CEC-44F1-8348-524CE0810AAD}" destId="{8166FCB2-68F2-4889-B30A-22C1598FCB09}" srcOrd="6" destOrd="0" presId="urn:microsoft.com/office/officeart/2005/8/layout/hierarchy3"/>
    <dgm:cxn modelId="{49B0340B-1610-4F67-A8F3-DBEB2FA3C1CD}" type="presParOf" srcId="{B63FE0FF-7CEC-44F1-8348-524CE0810AAD}" destId="{FACFF5A4-8188-4F7D-A87B-80385F1FBED0}" srcOrd="7" destOrd="0" presId="urn:microsoft.com/office/officeart/2005/8/layout/hierarchy3"/>
    <dgm:cxn modelId="{A7966F00-B6D4-424A-BBDB-84AA53A0C7FD}" type="presParOf" srcId="{B63FE0FF-7CEC-44F1-8348-524CE0810AAD}" destId="{5E1C5C24-A2ED-46DB-8699-AF538777980E}" srcOrd="8" destOrd="0" presId="urn:microsoft.com/office/officeart/2005/8/layout/hierarchy3"/>
    <dgm:cxn modelId="{5CC64F90-276C-43A8-8717-67A015D1EBFC}" type="presParOf" srcId="{B63FE0FF-7CEC-44F1-8348-524CE0810AAD}" destId="{2303A611-936D-4C2C-B6D2-09989253E961}" srcOrd="9" destOrd="0" presId="urn:microsoft.com/office/officeart/2005/8/layout/hierarchy3"/>
    <dgm:cxn modelId="{C4083209-DDDF-46C1-BA24-118F4C620191}" type="presParOf" srcId="{B63FE0FF-7CEC-44F1-8348-524CE0810AAD}" destId="{4F86F326-59EB-4953-8AA0-483EFA304E59}" srcOrd="10" destOrd="0" presId="urn:microsoft.com/office/officeart/2005/8/layout/hierarchy3"/>
    <dgm:cxn modelId="{E3988CF1-AA36-4031-99C2-A6A7CD02925A}" type="presParOf" srcId="{B63FE0FF-7CEC-44F1-8348-524CE0810AAD}" destId="{E9E86F06-0ACB-4C2B-B0A1-16E9F51C11D7}" srcOrd="11" destOrd="0" presId="urn:microsoft.com/office/officeart/2005/8/layout/hierarchy3"/>
    <dgm:cxn modelId="{BDFD0B4F-4852-4613-A040-61085E8D13B2}" type="presParOf" srcId="{97D9584D-75E1-48A1-9F5D-A964842FD5E4}" destId="{7010BA05-6396-443E-9EAB-114E36AEB73D}" srcOrd="5" destOrd="0" presId="urn:microsoft.com/office/officeart/2005/8/layout/hierarchy3"/>
    <dgm:cxn modelId="{837AF564-0D15-4A18-9914-42BE9EAF627B}" type="presParOf" srcId="{7010BA05-6396-443E-9EAB-114E36AEB73D}" destId="{77C114CD-3B60-4884-BA13-B70D982C9B29}" srcOrd="0" destOrd="0" presId="urn:microsoft.com/office/officeart/2005/8/layout/hierarchy3"/>
    <dgm:cxn modelId="{0B77CB7C-C39A-4EB8-B932-F57C64A736D9}" type="presParOf" srcId="{77C114CD-3B60-4884-BA13-B70D982C9B29}" destId="{40EF661A-269A-4BEB-AD34-CE4D34CAB899}" srcOrd="0" destOrd="0" presId="urn:microsoft.com/office/officeart/2005/8/layout/hierarchy3"/>
    <dgm:cxn modelId="{7ACBFA6D-8442-40EC-932B-18E2FF405699}" type="presParOf" srcId="{77C114CD-3B60-4884-BA13-B70D982C9B29}" destId="{1F97020C-6D52-42CB-9AC8-BCBEE0E0BE9B}" srcOrd="1" destOrd="0" presId="urn:microsoft.com/office/officeart/2005/8/layout/hierarchy3"/>
    <dgm:cxn modelId="{18869436-3FC9-4252-A3B4-E7E53B02B748}" type="presParOf" srcId="{7010BA05-6396-443E-9EAB-114E36AEB73D}" destId="{FCF9412D-AE6A-41B4-B721-85CBD6FE2983}" srcOrd="1" destOrd="0" presId="urn:microsoft.com/office/officeart/2005/8/layout/hierarchy3"/>
    <dgm:cxn modelId="{0852F139-3AC1-4021-9CEE-66BF7E340C71}" type="presParOf" srcId="{FCF9412D-AE6A-41B4-B721-85CBD6FE2983}" destId="{BB83596E-F98E-4984-8B99-3778CEBEC6F3}" srcOrd="0" destOrd="0" presId="urn:microsoft.com/office/officeart/2005/8/layout/hierarchy3"/>
    <dgm:cxn modelId="{7C7E8858-E490-49C0-9205-41DEB8E5F752}" type="presParOf" srcId="{FCF9412D-AE6A-41B4-B721-85CBD6FE2983}" destId="{84C01D1C-75E1-4C33-B37E-BB172CC095D3}" srcOrd="1" destOrd="0" presId="urn:microsoft.com/office/officeart/2005/8/layout/hierarchy3"/>
    <dgm:cxn modelId="{22445387-BF02-4F9A-9E30-1F58FD5F9940}" type="presParOf" srcId="{FCF9412D-AE6A-41B4-B721-85CBD6FE2983}" destId="{3B4F13DF-F1FA-412B-B396-E4299D5E0B90}" srcOrd="2" destOrd="0" presId="urn:microsoft.com/office/officeart/2005/8/layout/hierarchy3"/>
    <dgm:cxn modelId="{6AFFB18F-18B9-4428-8C9B-F4655DF7416A}" type="presParOf" srcId="{FCF9412D-AE6A-41B4-B721-85CBD6FE2983}" destId="{F9ED6DF9-D7AE-4869-9714-F8EEA981523A}" srcOrd="3" destOrd="0" presId="urn:microsoft.com/office/officeart/2005/8/layout/hierarchy3"/>
    <dgm:cxn modelId="{36A3871C-0B5D-42AB-9D34-0E4BEBEF0AEB}" type="presParOf" srcId="{FCF9412D-AE6A-41B4-B721-85CBD6FE2983}" destId="{F2E656D2-26CC-43DF-B6D2-E385FD38F7D8}" srcOrd="4" destOrd="0" presId="urn:microsoft.com/office/officeart/2005/8/layout/hierarchy3"/>
    <dgm:cxn modelId="{54D07C22-066B-47B9-B05B-E700537AED2E}" type="presParOf" srcId="{FCF9412D-AE6A-41B4-B721-85CBD6FE2983}" destId="{3D1A9A3B-F5CE-4A0D-914A-499FA351988D}" srcOrd="5" destOrd="0" presId="urn:microsoft.com/office/officeart/2005/8/layout/hierarchy3"/>
    <dgm:cxn modelId="{494A464B-EDC5-4146-9566-2C37D0C2D9DA}" type="presParOf" srcId="{FCF9412D-AE6A-41B4-B721-85CBD6FE2983}" destId="{232D021D-F00A-4794-A18B-F58F16DCCDF6}" srcOrd="6" destOrd="0" presId="urn:microsoft.com/office/officeart/2005/8/layout/hierarchy3"/>
    <dgm:cxn modelId="{AE17D5FB-3A85-4F50-8451-3349C396D7BB}" type="presParOf" srcId="{FCF9412D-AE6A-41B4-B721-85CBD6FE2983}" destId="{C31080C5-93EE-49DB-99B5-98AFC882A667}" srcOrd="7" destOrd="0" presId="urn:microsoft.com/office/officeart/2005/8/layout/hierarchy3"/>
    <dgm:cxn modelId="{8E882186-009B-4DC8-A31E-9CA9A5BD70C4}" type="presParOf" srcId="{FCF9412D-AE6A-41B4-B721-85CBD6FE2983}" destId="{E787DA9F-CFD6-4187-BFC4-41A0CE7CF9AF}" srcOrd="8" destOrd="0" presId="urn:microsoft.com/office/officeart/2005/8/layout/hierarchy3"/>
    <dgm:cxn modelId="{967AFA52-73E3-4651-836A-D1B35F265502}" type="presParOf" srcId="{FCF9412D-AE6A-41B4-B721-85CBD6FE2983}" destId="{18B21093-765C-4E54-A817-36D416FEDCB1}" srcOrd="9" destOrd="0" presId="urn:microsoft.com/office/officeart/2005/8/layout/hierarchy3"/>
    <dgm:cxn modelId="{A16E7CE7-F232-444B-B4E1-172782E3E461}" type="presParOf" srcId="{FCF9412D-AE6A-41B4-B721-85CBD6FE2983}" destId="{BC9F4A89-8A01-4B82-ACC8-A67A03D9541A}" srcOrd="10" destOrd="0" presId="urn:microsoft.com/office/officeart/2005/8/layout/hierarchy3"/>
    <dgm:cxn modelId="{016641E0-E923-4043-B436-35DF71CD4C36}" type="presParOf" srcId="{FCF9412D-AE6A-41B4-B721-85CBD6FE2983}" destId="{75201A3D-1E1D-4C49-BEFC-BBC728DB2BAC}" srcOrd="11" destOrd="0" presId="urn:microsoft.com/office/officeart/2005/8/layout/hierarchy3"/>
  </dgm:cxnLst>
  <dgm:bg/>
  <dgm:whole/>
</dgm:dataModel>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5540559-ECC5-4465-B408-69CE65127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Pages>
  <Words>2273</Words>
  <Characters>12960</Characters>
  <Application>Microsoft Office Word</Application>
  <DocSecurity>0</DocSecurity>
  <Lines>108</Lines>
  <Paragraphs>30</Paragraphs>
  <ScaleCrop>false</ScaleCrop>
  <Company>Gsta</Company>
  <LinksUpToDate>false</LinksUpToDate>
  <CharactersWithSpaces>15203</CharactersWithSpaces>
  <SharedDoc>false</SharedDoc>
  <HLinks>
    <vt:vector size="300" baseType="variant">
      <vt:variant>
        <vt:i4>1441849</vt:i4>
      </vt:variant>
      <vt:variant>
        <vt:i4>296</vt:i4>
      </vt:variant>
      <vt:variant>
        <vt:i4>0</vt:i4>
      </vt:variant>
      <vt:variant>
        <vt:i4>5</vt:i4>
      </vt:variant>
      <vt:variant>
        <vt:lpwstr/>
      </vt:variant>
      <vt:variant>
        <vt:lpwstr>_Toc281837961</vt:lpwstr>
      </vt:variant>
      <vt:variant>
        <vt:i4>1441849</vt:i4>
      </vt:variant>
      <vt:variant>
        <vt:i4>290</vt:i4>
      </vt:variant>
      <vt:variant>
        <vt:i4>0</vt:i4>
      </vt:variant>
      <vt:variant>
        <vt:i4>5</vt:i4>
      </vt:variant>
      <vt:variant>
        <vt:lpwstr/>
      </vt:variant>
      <vt:variant>
        <vt:lpwstr>_Toc281837960</vt:lpwstr>
      </vt:variant>
      <vt:variant>
        <vt:i4>1376313</vt:i4>
      </vt:variant>
      <vt:variant>
        <vt:i4>284</vt:i4>
      </vt:variant>
      <vt:variant>
        <vt:i4>0</vt:i4>
      </vt:variant>
      <vt:variant>
        <vt:i4>5</vt:i4>
      </vt:variant>
      <vt:variant>
        <vt:lpwstr/>
      </vt:variant>
      <vt:variant>
        <vt:lpwstr>_Toc281837959</vt:lpwstr>
      </vt:variant>
      <vt:variant>
        <vt:i4>1376313</vt:i4>
      </vt:variant>
      <vt:variant>
        <vt:i4>278</vt:i4>
      </vt:variant>
      <vt:variant>
        <vt:i4>0</vt:i4>
      </vt:variant>
      <vt:variant>
        <vt:i4>5</vt:i4>
      </vt:variant>
      <vt:variant>
        <vt:lpwstr/>
      </vt:variant>
      <vt:variant>
        <vt:lpwstr>_Toc281837958</vt:lpwstr>
      </vt:variant>
      <vt:variant>
        <vt:i4>1376313</vt:i4>
      </vt:variant>
      <vt:variant>
        <vt:i4>272</vt:i4>
      </vt:variant>
      <vt:variant>
        <vt:i4>0</vt:i4>
      </vt:variant>
      <vt:variant>
        <vt:i4>5</vt:i4>
      </vt:variant>
      <vt:variant>
        <vt:lpwstr/>
      </vt:variant>
      <vt:variant>
        <vt:lpwstr>_Toc281837957</vt:lpwstr>
      </vt:variant>
      <vt:variant>
        <vt:i4>1376313</vt:i4>
      </vt:variant>
      <vt:variant>
        <vt:i4>266</vt:i4>
      </vt:variant>
      <vt:variant>
        <vt:i4>0</vt:i4>
      </vt:variant>
      <vt:variant>
        <vt:i4>5</vt:i4>
      </vt:variant>
      <vt:variant>
        <vt:lpwstr/>
      </vt:variant>
      <vt:variant>
        <vt:lpwstr>_Toc281837956</vt:lpwstr>
      </vt:variant>
      <vt:variant>
        <vt:i4>1376313</vt:i4>
      </vt:variant>
      <vt:variant>
        <vt:i4>260</vt:i4>
      </vt:variant>
      <vt:variant>
        <vt:i4>0</vt:i4>
      </vt:variant>
      <vt:variant>
        <vt:i4>5</vt:i4>
      </vt:variant>
      <vt:variant>
        <vt:lpwstr/>
      </vt:variant>
      <vt:variant>
        <vt:lpwstr>_Toc281837955</vt:lpwstr>
      </vt:variant>
      <vt:variant>
        <vt:i4>1376313</vt:i4>
      </vt:variant>
      <vt:variant>
        <vt:i4>254</vt:i4>
      </vt:variant>
      <vt:variant>
        <vt:i4>0</vt:i4>
      </vt:variant>
      <vt:variant>
        <vt:i4>5</vt:i4>
      </vt:variant>
      <vt:variant>
        <vt:lpwstr/>
      </vt:variant>
      <vt:variant>
        <vt:lpwstr>_Toc281837954</vt:lpwstr>
      </vt:variant>
      <vt:variant>
        <vt:i4>1376313</vt:i4>
      </vt:variant>
      <vt:variant>
        <vt:i4>248</vt:i4>
      </vt:variant>
      <vt:variant>
        <vt:i4>0</vt:i4>
      </vt:variant>
      <vt:variant>
        <vt:i4>5</vt:i4>
      </vt:variant>
      <vt:variant>
        <vt:lpwstr/>
      </vt:variant>
      <vt:variant>
        <vt:lpwstr>_Toc281837953</vt:lpwstr>
      </vt:variant>
      <vt:variant>
        <vt:i4>1376313</vt:i4>
      </vt:variant>
      <vt:variant>
        <vt:i4>242</vt:i4>
      </vt:variant>
      <vt:variant>
        <vt:i4>0</vt:i4>
      </vt:variant>
      <vt:variant>
        <vt:i4>5</vt:i4>
      </vt:variant>
      <vt:variant>
        <vt:lpwstr/>
      </vt:variant>
      <vt:variant>
        <vt:lpwstr>_Toc281837952</vt:lpwstr>
      </vt:variant>
      <vt:variant>
        <vt:i4>1376313</vt:i4>
      </vt:variant>
      <vt:variant>
        <vt:i4>236</vt:i4>
      </vt:variant>
      <vt:variant>
        <vt:i4>0</vt:i4>
      </vt:variant>
      <vt:variant>
        <vt:i4>5</vt:i4>
      </vt:variant>
      <vt:variant>
        <vt:lpwstr/>
      </vt:variant>
      <vt:variant>
        <vt:lpwstr>_Toc281837951</vt:lpwstr>
      </vt:variant>
      <vt:variant>
        <vt:i4>1376313</vt:i4>
      </vt:variant>
      <vt:variant>
        <vt:i4>230</vt:i4>
      </vt:variant>
      <vt:variant>
        <vt:i4>0</vt:i4>
      </vt:variant>
      <vt:variant>
        <vt:i4>5</vt:i4>
      </vt:variant>
      <vt:variant>
        <vt:lpwstr/>
      </vt:variant>
      <vt:variant>
        <vt:lpwstr>_Toc281837950</vt:lpwstr>
      </vt:variant>
      <vt:variant>
        <vt:i4>1310777</vt:i4>
      </vt:variant>
      <vt:variant>
        <vt:i4>224</vt:i4>
      </vt:variant>
      <vt:variant>
        <vt:i4>0</vt:i4>
      </vt:variant>
      <vt:variant>
        <vt:i4>5</vt:i4>
      </vt:variant>
      <vt:variant>
        <vt:lpwstr/>
      </vt:variant>
      <vt:variant>
        <vt:lpwstr>_Toc281837949</vt:lpwstr>
      </vt:variant>
      <vt:variant>
        <vt:i4>1310777</vt:i4>
      </vt:variant>
      <vt:variant>
        <vt:i4>218</vt:i4>
      </vt:variant>
      <vt:variant>
        <vt:i4>0</vt:i4>
      </vt:variant>
      <vt:variant>
        <vt:i4>5</vt:i4>
      </vt:variant>
      <vt:variant>
        <vt:lpwstr/>
      </vt:variant>
      <vt:variant>
        <vt:lpwstr>_Toc281837948</vt:lpwstr>
      </vt:variant>
      <vt:variant>
        <vt:i4>1310777</vt:i4>
      </vt:variant>
      <vt:variant>
        <vt:i4>212</vt:i4>
      </vt:variant>
      <vt:variant>
        <vt:i4>0</vt:i4>
      </vt:variant>
      <vt:variant>
        <vt:i4>5</vt:i4>
      </vt:variant>
      <vt:variant>
        <vt:lpwstr/>
      </vt:variant>
      <vt:variant>
        <vt:lpwstr>_Toc281837947</vt:lpwstr>
      </vt:variant>
      <vt:variant>
        <vt:i4>1310777</vt:i4>
      </vt:variant>
      <vt:variant>
        <vt:i4>206</vt:i4>
      </vt:variant>
      <vt:variant>
        <vt:i4>0</vt:i4>
      </vt:variant>
      <vt:variant>
        <vt:i4>5</vt:i4>
      </vt:variant>
      <vt:variant>
        <vt:lpwstr/>
      </vt:variant>
      <vt:variant>
        <vt:lpwstr>_Toc281837946</vt:lpwstr>
      </vt:variant>
      <vt:variant>
        <vt:i4>1310777</vt:i4>
      </vt:variant>
      <vt:variant>
        <vt:i4>200</vt:i4>
      </vt:variant>
      <vt:variant>
        <vt:i4>0</vt:i4>
      </vt:variant>
      <vt:variant>
        <vt:i4>5</vt:i4>
      </vt:variant>
      <vt:variant>
        <vt:lpwstr/>
      </vt:variant>
      <vt:variant>
        <vt:lpwstr>_Toc281837945</vt:lpwstr>
      </vt:variant>
      <vt:variant>
        <vt:i4>1310777</vt:i4>
      </vt:variant>
      <vt:variant>
        <vt:i4>194</vt:i4>
      </vt:variant>
      <vt:variant>
        <vt:i4>0</vt:i4>
      </vt:variant>
      <vt:variant>
        <vt:i4>5</vt:i4>
      </vt:variant>
      <vt:variant>
        <vt:lpwstr/>
      </vt:variant>
      <vt:variant>
        <vt:lpwstr>_Toc281837944</vt:lpwstr>
      </vt:variant>
      <vt:variant>
        <vt:i4>1310777</vt:i4>
      </vt:variant>
      <vt:variant>
        <vt:i4>188</vt:i4>
      </vt:variant>
      <vt:variant>
        <vt:i4>0</vt:i4>
      </vt:variant>
      <vt:variant>
        <vt:i4>5</vt:i4>
      </vt:variant>
      <vt:variant>
        <vt:lpwstr/>
      </vt:variant>
      <vt:variant>
        <vt:lpwstr>_Toc281837943</vt:lpwstr>
      </vt:variant>
      <vt:variant>
        <vt:i4>1310777</vt:i4>
      </vt:variant>
      <vt:variant>
        <vt:i4>182</vt:i4>
      </vt:variant>
      <vt:variant>
        <vt:i4>0</vt:i4>
      </vt:variant>
      <vt:variant>
        <vt:i4>5</vt:i4>
      </vt:variant>
      <vt:variant>
        <vt:lpwstr/>
      </vt:variant>
      <vt:variant>
        <vt:lpwstr>_Toc281837942</vt:lpwstr>
      </vt:variant>
      <vt:variant>
        <vt:i4>1310777</vt:i4>
      </vt:variant>
      <vt:variant>
        <vt:i4>176</vt:i4>
      </vt:variant>
      <vt:variant>
        <vt:i4>0</vt:i4>
      </vt:variant>
      <vt:variant>
        <vt:i4>5</vt:i4>
      </vt:variant>
      <vt:variant>
        <vt:lpwstr/>
      </vt:variant>
      <vt:variant>
        <vt:lpwstr>_Toc281837941</vt:lpwstr>
      </vt:variant>
      <vt:variant>
        <vt:i4>1310777</vt:i4>
      </vt:variant>
      <vt:variant>
        <vt:i4>170</vt:i4>
      </vt:variant>
      <vt:variant>
        <vt:i4>0</vt:i4>
      </vt:variant>
      <vt:variant>
        <vt:i4>5</vt:i4>
      </vt:variant>
      <vt:variant>
        <vt:lpwstr/>
      </vt:variant>
      <vt:variant>
        <vt:lpwstr>_Toc281837940</vt:lpwstr>
      </vt:variant>
      <vt:variant>
        <vt:i4>1245241</vt:i4>
      </vt:variant>
      <vt:variant>
        <vt:i4>164</vt:i4>
      </vt:variant>
      <vt:variant>
        <vt:i4>0</vt:i4>
      </vt:variant>
      <vt:variant>
        <vt:i4>5</vt:i4>
      </vt:variant>
      <vt:variant>
        <vt:lpwstr/>
      </vt:variant>
      <vt:variant>
        <vt:lpwstr>_Toc281837939</vt:lpwstr>
      </vt:variant>
      <vt:variant>
        <vt:i4>1245241</vt:i4>
      </vt:variant>
      <vt:variant>
        <vt:i4>158</vt:i4>
      </vt:variant>
      <vt:variant>
        <vt:i4>0</vt:i4>
      </vt:variant>
      <vt:variant>
        <vt:i4>5</vt:i4>
      </vt:variant>
      <vt:variant>
        <vt:lpwstr/>
      </vt:variant>
      <vt:variant>
        <vt:lpwstr>_Toc281837938</vt:lpwstr>
      </vt:variant>
      <vt:variant>
        <vt:i4>1245241</vt:i4>
      </vt:variant>
      <vt:variant>
        <vt:i4>152</vt:i4>
      </vt:variant>
      <vt:variant>
        <vt:i4>0</vt:i4>
      </vt:variant>
      <vt:variant>
        <vt:i4>5</vt:i4>
      </vt:variant>
      <vt:variant>
        <vt:lpwstr/>
      </vt:variant>
      <vt:variant>
        <vt:lpwstr>_Toc281837937</vt:lpwstr>
      </vt:variant>
      <vt:variant>
        <vt:i4>1245241</vt:i4>
      </vt:variant>
      <vt:variant>
        <vt:i4>146</vt:i4>
      </vt:variant>
      <vt:variant>
        <vt:i4>0</vt:i4>
      </vt:variant>
      <vt:variant>
        <vt:i4>5</vt:i4>
      </vt:variant>
      <vt:variant>
        <vt:lpwstr/>
      </vt:variant>
      <vt:variant>
        <vt:lpwstr>_Toc281837936</vt:lpwstr>
      </vt:variant>
      <vt:variant>
        <vt:i4>1245241</vt:i4>
      </vt:variant>
      <vt:variant>
        <vt:i4>140</vt:i4>
      </vt:variant>
      <vt:variant>
        <vt:i4>0</vt:i4>
      </vt:variant>
      <vt:variant>
        <vt:i4>5</vt:i4>
      </vt:variant>
      <vt:variant>
        <vt:lpwstr/>
      </vt:variant>
      <vt:variant>
        <vt:lpwstr>_Toc281837935</vt:lpwstr>
      </vt:variant>
      <vt:variant>
        <vt:i4>1245241</vt:i4>
      </vt:variant>
      <vt:variant>
        <vt:i4>134</vt:i4>
      </vt:variant>
      <vt:variant>
        <vt:i4>0</vt:i4>
      </vt:variant>
      <vt:variant>
        <vt:i4>5</vt:i4>
      </vt:variant>
      <vt:variant>
        <vt:lpwstr/>
      </vt:variant>
      <vt:variant>
        <vt:lpwstr>_Toc281837934</vt:lpwstr>
      </vt:variant>
      <vt:variant>
        <vt:i4>1245241</vt:i4>
      </vt:variant>
      <vt:variant>
        <vt:i4>128</vt:i4>
      </vt:variant>
      <vt:variant>
        <vt:i4>0</vt:i4>
      </vt:variant>
      <vt:variant>
        <vt:i4>5</vt:i4>
      </vt:variant>
      <vt:variant>
        <vt:lpwstr/>
      </vt:variant>
      <vt:variant>
        <vt:lpwstr>_Toc281837933</vt:lpwstr>
      </vt:variant>
      <vt:variant>
        <vt:i4>1245241</vt:i4>
      </vt:variant>
      <vt:variant>
        <vt:i4>122</vt:i4>
      </vt:variant>
      <vt:variant>
        <vt:i4>0</vt:i4>
      </vt:variant>
      <vt:variant>
        <vt:i4>5</vt:i4>
      </vt:variant>
      <vt:variant>
        <vt:lpwstr/>
      </vt:variant>
      <vt:variant>
        <vt:lpwstr>_Toc281837932</vt:lpwstr>
      </vt:variant>
      <vt:variant>
        <vt:i4>1245241</vt:i4>
      </vt:variant>
      <vt:variant>
        <vt:i4>116</vt:i4>
      </vt:variant>
      <vt:variant>
        <vt:i4>0</vt:i4>
      </vt:variant>
      <vt:variant>
        <vt:i4>5</vt:i4>
      </vt:variant>
      <vt:variant>
        <vt:lpwstr/>
      </vt:variant>
      <vt:variant>
        <vt:lpwstr>_Toc281837931</vt:lpwstr>
      </vt:variant>
      <vt:variant>
        <vt:i4>1245241</vt:i4>
      </vt:variant>
      <vt:variant>
        <vt:i4>110</vt:i4>
      </vt:variant>
      <vt:variant>
        <vt:i4>0</vt:i4>
      </vt:variant>
      <vt:variant>
        <vt:i4>5</vt:i4>
      </vt:variant>
      <vt:variant>
        <vt:lpwstr/>
      </vt:variant>
      <vt:variant>
        <vt:lpwstr>_Toc281837930</vt:lpwstr>
      </vt:variant>
      <vt:variant>
        <vt:i4>1179705</vt:i4>
      </vt:variant>
      <vt:variant>
        <vt:i4>104</vt:i4>
      </vt:variant>
      <vt:variant>
        <vt:i4>0</vt:i4>
      </vt:variant>
      <vt:variant>
        <vt:i4>5</vt:i4>
      </vt:variant>
      <vt:variant>
        <vt:lpwstr/>
      </vt:variant>
      <vt:variant>
        <vt:lpwstr>_Toc281837929</vt:lpwstr>
      </vt:variant>
      <vt:variant>
        <vt:i4>1179705</vt:i4>
      </vt:variant>
      <vt:variant>
        <vt:i4>98</vt:i4>
      </vt:variant>
      <vt:variant>
        <vt:i4>0</vt:i4>
      </vt:variant>
      <vt:variant>
        <vt:i4>5</vt:i4>
      </vt:variant>
      <vt:variant>
        <vt:lpwstr/>
      </vt:variant>
      <vt:variant>
        <vt:lpwstr>_Toc281837928</vt:lpwstr>
      </vt:variant>
      <vt:variant>
        <vt:i4>1179705</vt:i4>
      </vt:variant>
      <vt:variant>
        <vt:i4>92</vt:i4>
      </vt:variant>
      <vt:variant>
        <vt:i4>0</vt:i4>
      </vt:variant>
      <vt:variant>
        <vt:i4>5</vt:i4>
      </vt:variant>
      <vt:variant>
        <vt:lpwstr/>
      </vt:variant>
      <vt:variant>
        <vt:lpwstr>_Toc281837927</vt:lpwstr>
      </vt:variant>
      <vt:variant>
        <vt:i4>1179705</vt:i4>
      </vt:variant>
      <vt:variant>
        <vt:i4>86</vt:i4>
      </vt:variant>
      <vt:variant>
        <vt:i4>0</vt:i4>
      </vt:variant>
      <vt:variant>
        <vt:i4>5</vt:i4>
      </vt:variant>
      <vt:variant>
        <vt:lpwstr/>
      </vt:variant>
      <vt:variant>
        <vt:lpwstr>_Toc281837926</vt:lpwstr>
      </vt:variant>
      <vt:variant>
        <vt:i4>1179705</vt:i4>
      </vt:variant>
      <vt:variant>
        <vt:i4>80</vt:i4>
      </vt:variant>
      <vt:variant>
        <vt:i4>0</vt:i4>
      </vt:variant>
      <vt:variant>
        <vt:i4>5</vt:i4>
      </vt:variant>
      <vt:variant>
        <vt:lpwstr/>
      </vt:variant>
      <vt:variant>
        <vt:lpwstr>_Toc281837925</vt:lpwstr>
      </vt:variant>
      <vt:variant>
        <vt:i4>1179705</vt:i4>
      </vt:variant>
      <vt:variant>
        <vt:i4>74</vt:i4>
      </vt:variant>
      <vt:variant>
        <vt:i4>0</vt:i4>
      </vt:variant>
      <vt:variant>
        <vt:i4>5</vt:i4>
      </vt:variant>
      <vt:variant>
        <vt:lpwstr/>
      </vt:variant>
      <vt:variant>
        <vt:lpwstr>_Toc281837924</vt:lpwstr>
      </vt:variant>
      <vt:variant>
        <vt:i4>1179705</vt:i4>
      </vt:variant>
      <vt:variant>
        <vt:i4>68</vt:i4>
      </vt:variant>
      <vt:variant>
        <vt:i4>0</vt:i4>
      </vt:variant>
      <vt:variant>
        <vt:i4>5</vt:i4>
      </vt:variant>
      <vt:variant>
        <vt:lpwstr/>
      </vt:variant>
      <vt:variant>
        <vt:lpwstr>_Toc281837923</vt:lpwstr>
      </vt:variant>
      <vt:variant>
        <vt:i4>1179705</vt:i4>
      </vt:variant>
      <vt:variant>
        <vt:i4>62</vt:i4>
      </vt:variant>
      <vt:variant>
        <vt:i4>0</vt:i4>
      </vt:variant>
      <vt:variant>
        <vt:i4>5</vt:i4>
      </vt:variant>
      <vt:variant>
        <vt:lpwstr/>
      </vt:variant>
      <vt:variant>
        <vt:lpwstr>_Toc281837922</vt:lpwstr>
      </vt:variant>
      <vt:variant>
        <vt:i4>1179705</vt:i4>
      </vt:variant>
      <vt:variant>
        <vt:i4>56</vt:i4>
      </vt:variant>
      <vt:variant>
        <vt:i4>0</vt:i4>
      </vt:variant>
      <vt:variant>
        <vt:i4>5</vt:i4>
      </vt:variant>
      <vt:variant>
        <vt:lpwstr/>
      </vt:variant>
      <vt:variant>
        <vt:lpwstr>_Toc281837921</vt:lpwstr>
      </vt:variant>
      <vt:variant>
        <vt:i4>1179705</vt:i4>
      </vt:variant>
      <vt:variant>
        <vt:i4>50</vt:i4>
      </vt:variant>
      <vt:variant>
        <vt:i4>0</vt:i4>
      </vt:variant>
      <vt:variant>
        <vt:i4>5</vt:i4>
      </vt:variant>
      <vt:variant>
        <vt:lpwstr/>
      </vt:variant>
      <vt:variant>
        <vt:lpwstr>_Toc281837920</vt:lpwstr>
      </vt:variant>
      <vt:variant>
        <vt:i4>1114169</vt:i4>
      </vt:variant>
      <vt:variant>
        <vt:i4>44</vt:i4>
      </vt:variant>
      <vt:variant>
        <vt:i4>0</vt:i4>
      </vt:variant>
      <vt:variant>
        <vt:i4>5</vt:i4>
      </vt:variant>
      <vt:variant>
        <vt:lpwstr/>
      </vt:variant>
      <vt:variant>
        <vt:lpwstr>_Toc281837919</vt:lpwstr>
      </vt:variant>
      <vt:variant>
        <vt:i4>1114169</vt:i4>
      </vt:variant>
      <vt:variant>
        <vt:i4>38</vt:i4>
      </vt:variant>
      <vt:variant>
        <vt:i4>0</vt:i4>
      </vt:variant>
      <vt:variant>
        <vt:i4>5</vt:i4>
      </vt:variant>
      <vt:variant>
        <vt:lpwstr/>
      </vt:variant>
      <vt:variant>
        <vt:lpwstr>_Toc281837918</vt:lpwstr>
      </vt:variant>
      <vt:variant>
        <vt:i4>1114169</vt:i4>
      </vt:variant>
      <vt:variant>
        <vt:i4>32</vt:i4>
      </vt:variant>
      <vt:variant>
        <vt:i4>0</vt:i4>
      </vt:variant>
      <vt:variant>
        <vt:i4>5</vt:i4>
      </vt:variant>
      <vt:variant>
        <vt:lpwstr/>
      </vt:variant>
      <vt:variant>
        <vt:lpwstr>_Toc281837917</vt:lpwstr>
      </vt:variant>
      <vt:variant>
        <vt:i4>1114169</vt:i4>
      </vt:variant>
      <vt:variant>
        <vt:i4>26</vt:i4>
      </vt:variant>
      <vt:variant>
        <vt:i4>0</vt:i4>
      </vt:variant>
      <vt:variant>
        <vt:i4>5</vt:i4>
      </vt:variant>
      <vt:variant>
        <vt:lpwstr/>
      </vt:variant>
      <vt:variant>
        <vt:lpwstr>_Toc281837916</vt:lpwstr>
      </vt:variant>
      <vt:variant>
        <vt:i4>1114169</vt:i4>
      </vt:variant>
      <vt:variant>
        <vt:i4>20</vt:i4>
      </vt:variant>
      <vt:variant>
        <vt:i4>0</vt:i4>
      </vt:variant>
      <vt:variant>
        <vt:i4>5</vt:i4>
      </vt:variant>
      <vt:variant>
        <vt:lpwstr/>
      </vt:variant>
      <vt:variant>
        <vt:lpwstr>_Toc281837915</vt:lpwstr>
      </vt:variant>
      <vt:variant>
        <vt:i4>1114169</vt:i4>
      </vt:variant>
      <vt:variant>
        <vt:i4>14</vt:i4>
      </vt:variant>
      <vt:variant>
        <vt:i4>0</vt:i4>
      </vt:variant>
      <vt:variant>
        <vt:i4>5</vt:i4>
      </vt:variant>
      <vt:variant>
        <vt:lpwstr/>
      </vt:variant>
      <vt:variant>
        <vt:lpwstr>_Toc281837914</vt:lpwstr>
      </vt:variant>
      <vt:variant>
        <vt:i4>1114169</vt:i4>
      </vt:variant>
      <vt:variant>
        <vt:i4>8</vt:i4>
      </vt:variant>
      <vt:variant>
        <vt:i4>0</vt:i4>
      </vt:variant>
      <vt:variant>
        <vt:i4>5</vt:i4>
      </vt:variant>
      <vt:variant>
        <vt:lpwstr/>
      </vt:variant>
      <vt:variant>
        <vt:lpwstr>_Toc281837913</vt:lpwstr>
      </vt:variant>
      <vt:variant>
        <vt:i4>1114169</vt:i4>
      </vt:variant>
      <vt:variant>
        <vt:i4>2</vt:i4>
      </vt:variant>
      <vt:variant>
        <vt:i4>0</vt:i4>
      </vt:variant>
      <vt:variant>
        <vt:i4>5</vt:i4>
      </vt:variant>
      <vt:variant>
        <vt:lpwstr/>
      </vt:variant>
      <vt:variant>
        <vt:lpwstr>_Toc281837912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“中国电信网络规划信息系统”需求规范提纲</dc:title>
  <dc:subject/>
  <dc:creator>冯若钊</dc:creator>
  <cp:keywords/>
  <dc:description/>
  <cp:lastModifiedBy>曾青松</cp:lastModifiedBy>
  <cp:revision>151</cp:revision>
  <dcterms:created xsi:type="dcterms:W3CDTF">2011-04-12T08:30:00Z</dcterms:created>
  <dcterms:modified xsi:type="dcterms:W3CDTF">2011-05-24T09:14:00Z</dcterms:modified>
</cp:coreProperties>
</file>